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71C" w:rsidRDefault="00A0171C" w:rsidP="009D7836">
      <w:pPr>
        <w:jc w:val="center"/>
        <w:rPr>
          <w:sz w:val="40"/>
        </w:rPr>
      </w:pPr>
      <w:bookmarkStart w:id="0" w:name="_Toc41971238"/>
    </w:p>
    <w:p w:rsidR="007B586E" w:rsidRPr="00EC12FE" w:rsidRDefault="007B586E" w:rsidP="009D7836">
      <w:pPr>
        <w:jc w:val="center"/>
        <w:rPr>
          <w:sz w:val="40"/>
        </w:rPr>
      </w:pPr>
      <w:r w:rsidRPr="00EC12FE">
        <w:rPr>
          <w:sz w:val="40"/>
        </w:rPr>
        <w:t xml:space="preserve">STANDARD </w:t>
      </w:r>
      <w:r w:rsidR="009D7836" w:rsidRPr="00EC12FE">
        <w:rPr>
          <w:sz w:val="40"/>
        </w:rPr>
        <w:t xml:space="preserve">BIDDING </w:t>
      </w:r>
      <w:r w:rsidRPr="00EC12FE">
        <w:rPr>
          <w:sz w:val="40"/>
        </w:rPr>
        <w:t>DOCUMENT</w:t>
      </w:r>
      <w:r w:rsidRPr="00EC12FE">
        <w:rPr>
          <w:iCs/>
          <w:sz w:val="40"/>
        </w:rPr>
        <w:t>S</w:t>
      </w:r>
    </w:p>
    <w:p w:rsidR="007B586E" w:rsidRPr="008549E3" w:rsidRDefault="007B586E">
      <w:pPr>
        <w:jc w:val="center"/>
        <w:rPr>
          <w:b/>
          <w:sz w:val="52"/>
        </w:rPr>
      </w:pPr>
    </w:p>
    <w:p w:rsidR="007B586E" w:rsidRPr="008549E3" w:rsidRDefault="007B586E">
      <w:pPr>
        <w:jc w:val="center"/>
        <w:rPr>
          <w:b/>
          <w:sz w:val="52"/>
        </w:rPr>
      </w:pPr>
    </w:p>
    <w:p w:rsidR="009D7836" w:rsidRPr="008549E3" w:rsidRDefault="009D7836">
      <w:pPr>
        <w:jc w:val="center"/>
        <w:rPr>
          <w:b/>
          <w:sz w:val="72"/>
        </w:rPr>
      </w:pPr>
    </w:p>
    <w:p w:rsidR="009D7836" w:rsidRPr="008549E3" w:rsidRDefault="009D7836">
      <w:pPr>
        <w:jc w:val="center"/>
        <w:rPr>
          <w:b/>
          <w:sz w:val="72"/>
        </w:rPr>
      </w:pPr>
    </w:p>
    <w:p w:rsidR="007B586E" w:rsidRPr="00CE72EB" w:rsidRDefault="007B586E">
      <w:pPr>
        <w:jc w:val="center"/>
        <w:rPr>
          <w:b/>
          <w:sz w:val="72"/>
        </w:rPr>
      </w:pPr>
      <w:r w:rsidRPr="00CE72EB">
        <w:rPr>
          <w:b/>
          <w:sz w:val="72"/>
        </w:rPr>
        <w:t>Procurement of Small Works</w:t>
      </w:r>
    </w:p>
    <w:p w:rsidR="007B586E" w:rsidRPr="00CE72EB" w:rsidRDefault="007B586E">
      <w:pPr>
        <w:jc w:val="center"/>
        <w:rPr>
          <w:b/>
          <w:sz w:val="72"/>
        </w:rPr>
      </w:pPr>
    </w:p>
    <w:p w:rsidR="005C1474" w:rsidRDefault="005C1474">
      <w:pPr>
        <w:jc w:val="center"/>
        <w:rPr>
          <w:b/>
          <w:sz w:val="72"/>
        </w:rPr>
      </w:pPr>
    </w:p>
    <w:p w:rsidR="00601700" w:rsidRPr="00CE72EB" w:rsidRDefault="00601700">
      <w:pPr>
        <w:jc w:val="center"/>
        <w:rPr>
          <w:b/>
          <w:sz w:val="72"/>
        </w:rPr>
      </w:pPr>
    </w:p>
    <w:p w:rsidR="005C1474" w:rsidRDefault="005C1474" w:rsidP="0020119D">
      <w:pPr>
        <w:jc w:val="center"/>
        <w:rPr>
          <w:b/>
          <w:sz w:val="72"/>
        </w:rPr>
      </w:pPr>
    </w:p>
    <w:p w:rsidR="00601700" w:rsidRPr="00CE72EB" w:rsidRDefault="00601700" w:rsidP="0020119D">
      <w:pPr>
        <w:jc w:val="center"/>
        <w:rPr>
          <w:b/>
          <w:sz w:val="72"/>
        </w:rPr>
      </w:pPr>
    </w:p>
    <w:p w:rsidR="00601700" w:rsidRDefault="00601700" w:rsidP="00601700">
      <w:pPr>
        <w:jc w:val="center"/>
        <w:rPr>
          <w:rFonts w:ascii="Andes Bold" w:hAnsi="Andes Bold"/>
          <w:b/>
          <w:color w:val="000000"/>
          <w:sz w:val="18"/>
          <w:szCs w:val="18"/>
          <w:highlight w:val="yellow"/>
        </w:rPr>
      </w:pPr>
    </w:p>
    <w:p w:rsidR="00601700" w:rsidRDefault="00601700" w:rsidP="00601700">
      <w:pPr>
        <w:jc w:val="center"/>
        <w:rPr>
          <w:rFonts w:ascii="Andes Bold" w:hAnsi="Andes Bold"/>
          <w:b/>
          <w:color w:val="000000"/>
          <w:sz w:val="18"/>
          <w:szCs w:val="18"/>
          <w:highlight w:val="yellow"/>
        </w:rPr>
      </w:pPr>
    </w:p>
    <w:p w:rsidR="00601700" w:rsidRDefault="00EC705D" w:rsidP="00601700">
      <w:pPr>
        <w:suppressAutoHyphens/>
        <w:ind w:right="720"/>
        <w:jc w:val="both"/>
        <w:rPr>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232" type="#_x0000_t75" style="position:absolute;left:0;text-align:left;margin-left:58.75pt;margin-top:-.2pt;width:166.35pt;height:43.4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9" o:title="imagesbank"/>
            <w10:wrap type="square"/>
          </v:shape>
        </w:pict>
      </w:r>
      <w:r w:rsidR="00601700">
        <w:rPr>
          <w:noProof/>
          <w:spacing w:val="-5"/>
          <w:sz w:val="16"/>
          <w:szCs w:val="16"/>
        </w:rPr>
        <w:tab/>
        <w:t xml:space="preserve">    </w:t>
      </w:r>
      <w:r w:rsidR="00601700">
        <w:rPr>
          <w:noProof/>
          <w:spacing w:val="-5"/>
          <w:sz w:val="16"/>
          <w:szCs w:val="16"/>
        </w:rPr>
        <w:tab/>
      </w:r>
      <w:r w:rsidR="00601700">
        <w:rPr>
          <w:noProof/>
          <w:spacing w:val="-5"/>
          <w:sz w:val="16"/>
          <w:szCs w:val="16"/>
        </w:rPr>
        <w:tab/>
      </w:r>
      <w:r w:rsidR="00601700">
        <w:rPr>
          <w:noProof/>
          <w:spacing w:val="-5"/>
          <w:sz w:val="16"/>
          <w:szCs w:val="16"/>
        </w:rPr>
        <w:tab/>
      </w:r>
      <w:r w:rsidR="00601700">
        <w:rPr>
          <w:b/>
          <w:sz w:val="28"/>
          <w:szCs w:val="28"/>
        </w:rPr>
        <w:t>April 2015</w:t>
      </w:r>
    </w:p>
    <w:p w:rsidR="00601700" w:rsidRDefault="00601700" w:rsidP="00601700">
      <w:pPr>
        <w:rPr>
          <w:rFonts w:ascii="Andes Bold" w:hAnsi="Andes Bold"/>
          <w:b/>
          <w:color w:val="000000"/>
          <w:sz w:val="18"/>
          <w:szCs w:val="18"/>
          <w:highlight w:val="yellow"/>
        </w:rPr>
      </w:pPr>
    </w:p>
    <w:p w:rsidR="00601700" w:rsidRDefault="00601700" w:rsidP="00601700">
      <w:pPr>
        <w:rPr>
          <w:rFonts w:ascii="Andes Bold" w:hAnsi="Andes Bold"/>
          <w:b/>
          <w:color w:val="000000"/>
          <w:sz w:val="18"/>
          <w:szCs w:val="18"/>
          <w:highlight w:val="yellow"/>
        </w:rPr>
      </w:pPr>
    </w:p>
    <w:p w:rsidR="00601700" w:rsidRDefault="00601700" w:rsidP="00601700">
      <w:pPr>
        <w:rPr>
          <w:rFonts w:ascii="Andes Bold" w:hAnsi="Andes Bold"/>
          <w:b/>
          <w:color w:val="000000"/>
          <w:sz w:val="18"/>
          <w:szCs w:val="18"/>
          <w:highlight w:val="yellow"/>
        </w:rPr>
      </w:pPr>
    </w:p>
    <w:p w:rsidR="00601700" w:rsidRDefault="00601700" w:rsidP="00601700">
      <w:pPr>
        <w:rPr>
          <w:rFonts w:ascii="Andes Bold" w:hAnsi="Andes Bold"/>
          <w:b/>
          <w:color w:val="000000"/>
          <w:sz w:val="18"/>
          <w:szCs w:val="18"/>
          <w:highlight w:val="yellow"/>
        </w:rPr>
      </w:pPr>
    </w:p>
    <w:p w:rsidR="00601700" w:rsidRPr="00601700" w:rsidRDefault="00601700" w:rsidP="00601700">
      <w:pPr>
        <w:rPr>
          <w:rFonts w:ascii="Andes Bold" w:hAnsi="Andes Bold"/>
          <w:b/>
          <w:color w:val="000000"/>
          <w:sz w:val="18"/>
          <w:szCs w:val="18"/>
        </w:rPr>
      </w:pPr>
    </w:p>
    <w:p w:rsidR="00601700" w:rsidRPr="00A0171C" w:rsidRDefault="00601700" w:rsidP="00601700">
      <w:pPr>
        <w:jc w:val="center"/>
        <w:rPr>
          <w:rFonts w:ascii="Andes Bold" w:hAnsi="Andes Bold"/>
          <w:b/>
          <w:color w:val="000000"/>
          <w:sz w:val="18"/>
          <w:szCs w:val="18"/>
        </w:rPr>
      </w:pPr>
      <w:r w:rsidRPr="00601700">
        <w:rPr>
          <w:rFonts w:ascii="Andes Bold" w:hAnsi="Andes Bold"/>
          <w:b/>
          <w:color w:val="000000"/>
          <w:sz w:val="18"/>
          <w:szCs w:val="18"/>
        </w:rPr>
        <w:t>(Updated January, 2017 to enhance environmental, social, health and safety performance)</w:t>
      </w:r>
    </w:p>
    <w:p w:rsidR="00601700" w:rsidRDefault="00601700" w:rsidP="00601700"/>
    <w:p w:rsidR="005F0029" w:rsidRPr="00CE72EB" w:rsidRDefault="00451007" w:rsidP="005F0029">
      <w:r w:rsidRPr="00CE72EB">
        <w:rPr>
          <w:sz w:val="40"/>
          <w:szCs w:val="40"/>
        </w:rPr>
        <w:br w:type="page"/>
      </w:r>
      <w:r w:rsidR="005F0029" w:rsidRPr="00CE72EB">
        <w:lastRenderedPageBreak/>
        <w:t>This document is subject to copyright.</w:t>
      </w:r>
    </w:p>
    <w:p w:rsidR="005F0029" w:rsidRPr="00CE72EB" w:rsidRDefault="005F0029" w:rsidP="005F0029"/>
    <w:p w:rsidR="00CE5338" w:rsidRPr="00CE72EB" w:rsidRDefault="005F0029" w:rsidP="005F0029">
      <w:pPr>
        <w:jc w:val="both"/>
        <w:rPr>
          <w:sz w:val="40"/>
          <w:szCs w:val="40"/>
        </w:rPr>
      </w:pPr>
      <w:r w:rsidRPr="00CE72EB">
        <w:t>This document may be used and reproduced for non-commercial purposes only. Any commercial use, including without limitation reselling, charging to access, redistribute, or for derivative works such as unofficial translations based on these documents is not allowed.</w:t>
      </w:r>
      <w:r w:rsidRPr="00CE72EB">
        <w:rPr>
          <w:sz w:val="40"/>
          <w:szCs w:val="40"/>
        </w:rPr>
        <w:br w:type="page"/>
      </w:r>
    </w:p>
    <w:p w:rsidR="00CE5338" w:rsidRPr="00CE72EB" w:rsidRDefault="00CE5338" w:rsidP="005F0029">
      <w:pPr>
        <w:jc w:val="both"/>
        <w:rPr>
          <w:sz w:val="40"/>
          <w:szCs w:val="40"/>
        </w:rPr>
      </w:pPr>
      <w:r w:rsidRPr="00CE72EB">
        <w:rPr>
          <w:sz w:val="40"/>
          <w:szCs w:val="40"/>
        </w:rPr>
        <w:t>REVISIONS</w:t>
      </w:r>
      <w:r w:rsidRPr="00CE72EB">
        <w:rPr>
          <w:sz w:val="40"/>
          <w:szCs w:val="40"/>
        </w:rPr>
        <w:br/>
      </w:r>
    </w:p>
    <w:p w:rsidR="00A0171C" w:rsidRPr="00CE72EB" w:rsidRDefault="00A0171C" w:rsidP="00A0171C">
      <w:pPr>
        <w:jc w:val="both"/>
        <w:rPr>
          <w:b/>
          <w:bCs/>
          <w:color w:val="000000"/>
          <w:sz w:val="32"/>
        </w:rPr>
      </w:pPr>
      <w:r w:rsidRPr="00CE72EB">
        <w:rPr>
          <w:b/>
          <w:bCs/>
          <w:color w:val="000000"/>
          <w:sz w:val="32"/>
        </w:rPr>
        <w:t>January 2017</w:t>
      </w:r>
    </w:p>
    <w:p w:rsidR="00A0171C" w:rsidRPr="00CE72EB" w:rsidRDefault="00A0171C" w:rsidP="00A0171C">
      <w:pPr>
        <w:jc w:val="both"/>
        <w:rPr>
          <w:b/>
          <w:bCs/>
          <w:color w:val="000000"/>
          <w:sz w:val="32"/>
        </w:rPr>
      </w:pPr>
    </w:p>
    <w:p w:rsidR="00A0171C" w:rsidRPr="00CE72EB" w:rsidRDefault="00A0171C" w:rsidP="00A0171C">
      <w:pPr>
        <w:jc w:val="both"/>
        <w:rPr>
          <w:bCs/>
          <w:color w:val="000000"/>
          <w:szCs w:val="20"/>
        </w:rPr>
      </w:pPr>
      <w:r w:rsidRPr="00CE72EB">
        <w:rPr>
          <w:bCs/>
          <w:color w:val="000000"/>
          <w:szCs w:val="20"/>
        </w:rPr>
        <w:t>This revision dated January, 2017 incorporates changes to enhance environmental, social, health and safety performance.</w:t>
      </w:r>
    </w:p>
    <w:p w:rsidR="00A0171C" w:rsidRPr="00CE72EB" w:rsidRDefault="00A0171C" w:rsidP="00A0171C">
      <w:pPr>
        <w:jc w:val="both"/>
        <w:rPr>
          <w:b/>
          <w:bCs/>
          <w:sz w:val="32"/>
        </w:rPr>
      </w:pPr>
    </w:p>
    <w:p w:rsidR="00CE5338" w:rsidRPr="00CE72EB" w:rsidRDefault="00CE5338" w:rsidP="00CE5338">
      <w:pPr>
        <w:jc w:val="both"/>
        <w:rPr>
          <w:b/>
          <w:bCs/>
          <w:sz w:val="32"/>
        </w:rPr>
      </w:pPr>
      <w:r w:rsidRPr="00CE72EB">
        <w:rPr>
          <w:b/>
          <w:bCs/>
          <w:sz w:val="32"/>
        </w:rPr>
        <w:t>April 2015</w:t>
      </w:r>
    </w:p>
    <w:p w:rsidR="00CE5338" w:rsidRPr="00CE72EB" w:rsidRDefault="00CE5338" w:rsidP="00CE5338">
      <w:pPr>
        <w:jc w:val="both"/>
        <w:rPr>
          <w:b/>
          <w:bCs/>
          <w:sz w:val="32"/>
        </w:rPr>
      </w:pPr>
    </w:p>
    <w:p w:rsidR="00CE5338" w:rsidRPr="00CE72EB" w:rsidRDefault="00CE5338" w:rsidP="00CE5338">
      <w:r w:rsidRPr="00CE72EB">
        <w:t>This revision dated April 2015 expands paragraph (j) of Section IV Letter of Bid on eligibility of bidders.</w:t>
      </w:r>
    </w:p>
    <w:p w:rsidR="00CE5338" w:rsidRPr="00CE72EB" w:rsidRDefault="00CE5338" w:rsidP="005F0029">
      <w:pPr>
        <w:jc w:val="both"/>
        <w:rPr>
          <w:sz w:val="40"/>
          <w:szCs w:val="40"/>
        </w:rPr>
      </w:pPr>
    </w:p>
    <w:p w:rsidR="005F0029" w:rsidRPr="00CE72EB" w:rsidRDefault="00A665F3" w:rsidP="005F0029">
      <w:pPr>
        <w:jc w:val="both"/>
        <w:rPr>
          <w:b/>
          <w:bCs/>
          <w:sz w:val="32"/>
        </w:rPr>
      </w:pPr>
      <w:r w:rsidRPr="00CE72EB">
        <w:rPr>
          <w:b/>
          <w:bCs/>
          <w:sz w:val="32"/>
        </w:rPr>
        <w:t>December</w:t>
      </w:r>
      <w:r w:rsidR="008C500C" w:rsidRPr="00CE72EB">
        <w:rPr>
          <w:b/>
          <w:bCs/>
          <w:sz w:val="32"/>
        </w:rPr>
        <w:t xml:space="preserve"> </w:t>
      </w:r>
      <w:r w:rsidR="005F0029" w:rsidRPr="00CE72EB">
        <w:rPr>
          <w:b/>
          <w:bCs/>
          <w:sz w:val="32"/>
        </w:rPr>
        <w:t>2012 Revision</w:t>
      </w:r>
    </w:p>
    <w:p w:rsidR="005F0029" w:rsidRPr="00CE72EB" w:rsidRDefault="005F0029" w:rsidP="005F0029">
      <w:pPr>
        <w:jc w:val="both"/>
        <w:rPr>
          <w:b/>
          <w:bCs/>
        </w:rPr>
      </w:pPr>
    </w:p>
    <w:p w:rsidR="005F0029" w:rsidRPr="00CE72EB" w:rsidRDefault="005F0029" w:rsidP="005F0029">
      <w:pPr>
        <w:jc w:val="both"/>
      </w:pPr>
      <w:r w:rsidRPr="00CE72EB">
        <w:t xml:space="preserve">This revision dated </w:t>
      </w:r>
      <w:r w:rsidR="00A665F3" w:rsidRPr="00CE72EB">
        <w:t>December</w:t>
      </w:r>
      <w:r w:rsidR="00C85A70" w:rsidRPr="00CE72EB">
        <w:t xml:space="preserve"> </w:t>
      </w:r>
      <w:r w:rsidRPr="00CE72EB">
        <w:t xml:space="preserve">2012 incorporates a number of changes reflecting the experience of the Bank in using previous versions of this document (last updated version was dated November 2010), corrects inconsistencies within document clauses, and incorporates the changes as per the Guidelines for Procurement of Goods, Works and Non-Consulting Services, issued in January, 2011. </w:t>
      </w:r>
    </w:p>
    <w:p w:rsidR="005F0029" w:rsidRPr="00CE72EB" w:rsidRDefault="005F0029" w:rsidP="005F0029">
      <w:pPr>
        <w:jc w:val="both"/>
        <w:rPr>
          <w:b/>
          <w:bCs/>
          <w:sz w:val="32"/>
        </w:rPr>
      </w:pPr>
    </w:p>
    <w:p w:rsidR="00451007" w:rsidRPr="00CE72EB" w:rsidRDefault="00DD07BF" w:rsidP="005F0029">
      <w:pPr>
        <w:jc w:val="both"/>
        <w:rPr>
          <w:b/>
          <w:bCs/>
          <w:sz w:val="32"/>
        </w:rPr>
      </w:pPr>
      <w:r w:rsidRPr="00CE72EB">
        <w:rPr>
          <w:b/>
          <w:bCs/>
          <w:sz w:val="32"/>
        </w:rPr>
        <w:t>November</w:t>
      </w:r>
      <w:r w:rsidR="00451007" w:rsidRPr="00CE72EB">
        <w:rPr>
          <w:b/>
          <w:bCs/>
          <w:sz w:val="32"/>
        </w:rPr>
        <w:t xml:space="preserve"> 2010 Revision</w:t>
      </w:r>
    </w:p>
    <w:p w:rsidR="00451007" w:rsidRPr="00CE72EB" w:rsidRDefault="00451007" w:rsidP="00451007">
      <w:pPr>
        <w:pStyle w:val="TOAHeading"/>
        <w:tabs>
          <w:tab w:val="clear" w:pos="9000"/>
          <w:tab w:val="clear" w:pos="9360"/>
        </w:tabs>
        <w:suppressAutoHyphens w:val="0"/>
      </w:pPr>
    </w:p>
    <w:p w:rsidR="00451007" w:rsidRPr="00CE72EB" w:rsidRDefault="00451007" w:rsidP="00451007">
      <w:pPr>
        <w:pStyle w:val="SectionXHeader3"/>
      </w:pPr>
      <w:r w:rsidRPr="00CE72EB">
        <w:t xml:space="preserve">This revision is, inter alia, to modify the Eligibility and Fraud and Corruption clauses to align their text with that of the May 2010 corrigendum to the Procurement Guidelines, reflecting the changes related to Fraud and Corruption as per the Agreement for Mutual Enforcement of Debarment Decisions between the Multilateral Development Banks, to which the World Bank Group is a signatory. This Standard Bidding Document is applicable to Procurement of Small Works funded under IBRD- or IDA- financed projects whose Legal Agreement makes reference to (a) the </w:t>
      </w:r>
      <w:r w:rsidRPr="00CE72EB">
        <w:rPr>
          <w:i/>
          <w:iCs/>
        </w:rPr>
        <w:t xml:space="preserve">Guidelines for Procurement under IBRD Loans and IDA Credits, </w:t>
      </w:r>
      <w:r w:rsidRPr="00CE72EB">
        <w:t xml:space="preserve">dated May 2004, revised October 2006, or (b) the </w:t>
      </w:r>
      <w:r w:rsidRPr="00CE72EB">
        <w:rPr>
          <w:i/>
          <w:iCs/>
        </w:rPr>
        <w:t>Guidelines for Procurement under IBRD Loans and IDA Credits,</w:t>
      </w:r>
      <w:r w:rsidRPr="00CE72EB">
        <w:t xml:space="preserve"> dated May 2004, revised October 2006 and May 2010.</w:t>
      </w:r>
    </w:p>
    <w:p w:rsidR="00451007" w:rsidRPr="00CE72EB" w:rsidRDefault="00451007" w:rsidP="00451007">
      <w:pPr>
        <w:pStyle w:val="SectionXHeader3"/>
      </w:pPr>
    </w:p>
    <w:p w:rsidR="009D50E7" w:rsidRPr="00CE72EB" w:rsidRDefault="009D50E7" w:rsidP="00451007">
      <w:pPr>
        <w:pStyle w:val="SectionXHeader3"/>
        <w:sectPr w:rsidR="009D50E7" w:rsidRPr="00CE72EB" w:rsidSect="00A41BA5">
          <w:headerReference w:type="even" r:id="rId10"/>
          <w:headerReference w:type="default" r:id="rId11"/>
          <w:headerReference w:type="first" r:id="rId12"/>
          <w:type w:val="oddPage"/>
          <w:pgSz w:w="12240" w:h="15840" w:code="1"/>
          <w:pgMar w:top="1440" w:right="1440" w:bottom="1440" w:left="1800" w:header="720" w:footer="720" w:gutter="0"/>
          <w:pgNumType w:fmt="lowerRoman"/>
          <w:cols w:space="720"/>
          <w:titlePg/>
        </w:sectPr>
      </w:pPr>
    </w:p>
    <w:p w:rsidR="007B586E" w:rsidRPr="00CE72EB" w:rsidRDefault="007B586E" w:rsidP="00451007">
      <w:pPr>
        <w:pStyle w:val="SectionXHeader3"/>
      </w:pPr>
    </w:p>
    <w:p w:rsidR="007B586E" w:rsidRPr="00CE72EB" w:rsidRDefault="007B586E">
      <w:pPr>
        <w:jc w:val="center"/>
      </w:pPr>
      <w:r w:rsidRPr="00CE72EB">
        <w:rPr>
          <w:b/>
          <w:sz w:val="48"/>
        </w:rPr>
        <w:t>Foreword</w:t>
      </w:r>
    </w:p>
    <w:p w:rsidR="007B586E" w:rsidRPr="00CE72EB" w:rsidRDefault="007B586E"/>
    <w:p w:rsidR="007B586E" w:rsidRPr="00CE72EB" w:rsidRDefault="007B586E"/>
    <w:p w:rsidR="007B586E" w:rsidRPr="00CE72EB" w:rsidRDefault="007B586E"/>
    <w:p w:rsidR="007B586E" w:rsidRPr="00CE72EB" w:rsidRDefault="007B586E">
      <w:pPr>
        <w:rPr>
          <w:strike/>
        </w:rPr>
      </w:pPr>
    </w:p>
    <w:p w:rsidR="007B586E" w:rsidRPr="00CE72EB" w:rsidRDefault="007B586E" w:rsidP="005F0029">
      <w:pPr>
        <w:jc w:val="both"/>
      </w:pPr>
      <w:r w:rsidRPr="00CE72EB">
        <w:t xml:space="preserve">This Standard Bidding Document for Procurement of Small Works </w:t>
      </w:r>
      <w:r w:rsidR="00A41BA5" w:rsidRPr="00CE72EB">
        <w:t>ha</w:t>
      </w:r>
      <w:r w:rsidR="009664B2" w:rsidRPr="00CE72EB">
        <w:t>s</w:t>
      </w:r>
      <w:r w:rsidRPr="00CE72EB">
        <w:t xml:space="preserve"> been prepared by </w:t>
      </w:r>
      <w:r w:rsidR="00A41BA5" w:rsidRPr="00CE72EB">
        <w:t>the World Bank</w:t>
      </w:r>
      <w:r w:rsidR="009D7836" w:rsidRPr="00CE72EB">
        <w:t xml:space="preserve">. </w:t>
      </w:r>
      <w:r w:rsidR="008A108E" w:rsidRPr="00CE72EB">
        <w:t xml:space="preserve">It </w:t>
      </w:r>
      <w:r w:rsidRPr="00CE72EB">
        <w:t xml:space="preserve">is based on the </w:t>
      </w:r>
      <w:r w:rsidR="008A108E" w:rsidRPr="00CE72EB">
        <w:t xml:space="preserve">harmonized </w:t>
      </w:r>
      <w:r w:rsidRPr="00CE72EB">
        <w:t xml:space="preserve">Master Document for Procurement of Small Works, prepared by the </w:t>
      </w:r>
      <w:r w:rsidR="008A108E" w:rsidRPr="00CE72EB">
        <w:t xml:space="preserve">participating </w:t>
      </w:r>
      <w:r w:rsidRPr="00CE72EB">
        <w:t xml:space="preserve">Multilateral Development Banks and International Financing Institutions. </w:t>
      </w:r>
    </w:p>
    <w:p w:rsidR="007B586E" w:rsidRPr="00CE72EB" w:rsidRDefault="007B586E">
      <w:r w:rsidRPr="00CE72EB">
        <w:t xml:space="preserve"> </w:t>
      </w:r>
    </w:p>
    <w:p w:rsidR="007B586E" w:rsidRPr="00CE72EB" w:rsidRDefault="009D7836" w:rsidP="005F0029">
      <w:pPr>
        <w:jc w:val="both"/>
      </w:pPr>
      <w:r w:rsidRPr="00CE72EB">
        <w:t>The Standard Bidding Document for Procurement of Small Works</w:t>
      </w:r>
      <w:r w:rsidRPr="00CE72EB" w:rsidDel="009D7836">
        <w:t xml:space="preserve"> </w:t>
      </w:r>
      <w:r w:rsidR="007B586E" w:rsidRPr="00CE72EB">
        <w:t xml:space="preserve">reflects the structure and the provisions of the Master Procurement Document for the Procurement of Small Works, except where specific considerations within </w:t>
      </w:r>
      <w:r w:rsidR="008A108E" w:rsidRPr="00CE72EB">
        <w:t>t</w:t>
      </w:r>
      <w:r w:rsidRPr="00CE72EB">
        <w:t>he World Bank</w:t>
      </w:r>
      <w:r w:rsidR="007B586E" w:rsidRPr="00CE72EB">
        <w:t xml:space="preserve"> have required a change.</w:t>
      </w:r>
    </w:p>
    <w:p w:rsidR="007B586E" w:rsidRPr="00CE72EB" w:rsidRDefault="007B586E"/>
    <w:p w:rsidR="007B586E" w:rsidRPr="00CE72EB" w:rsidRDefault="007B586E"/>
    <w:p w:rsidR="007B586E" w:rsidRPr="00CE72EB" w:rsidRDefault="007B586E"/>
    <w:p w:rsidR="007B586E" w:rsidRPr="00CE72EB" w:rsidRDefault="007B586E">
      <w:pPr>
        <w:jc w:val="center"/>
        <w:rPr>
          <w:i/>
        </w:rPr>
      </w:pPr>
      <w:r w:rsidRPr="00CE72EB">
        <w:rPr>
          <w:i/>
        </w:rPr>
        <w:br w:type="page"/>
      </w:r>
    </w:p>
    <w:p w:rsidR="007B586E" w:rsidRPr="00CE72EB" w:rsidRDefault="007B586E">
      <w:pPr>
        <w:jc w:val="center"/>
        <w:rPr>
          <w:b/>
          <w:sz w:val="48"/>
          <w:szCs w:val="48"/>
        </w:rPr>
      </w:pPr>
      <w:r w:rsidRPr="00CE72EB">
        <w:rPr>
          <w:b/>
          <w:sz w:val="48"/>
          <w:szCs w:val="48"/>
        </w:rPr>
        <w:t>Preface</w:t>
      </w:r>
    </w:p>
    <w:p w:rsidR="007B586E" w:rsidRPr="00CE72EB" w:rsidRDefault="007B586E"/>
    <w:p w:rsidR="007B586E" w:rsidRPr="00CE72EB" w:rsidRDefault="007B586E"/>
    <w:p w:rsidR="007B586E" w:rsidRPr="00CE72EB" w:rsidRDefault="007B586E">
      <w:pPr>
        <w:pStyle w:val="plane"/>
      </w:pPr>
      <w:r w:rsidRPr="00CE72EB">
        <w:t xml:space="preserve">This Standard Bidding Document for Procurement of Small Works has been prepared for use in contracts financed by </w:t>
      </w:r>
      <w:r w:rsidR="00185794" w:rsidRPr="00CE72EB">
        <w:t>the International Bank for Reconstruction and Development (IBRD) and the International Development Association (IDA),</w:t>
      </w:r>
      <w:r w:rsidR="00185794" w:rsidRPr="00CE72EB">
        <w:rPr>
          <w:rStyle w:val="FootnoteReference"/>
        </w:rPr>
        <w:footnoteReference w:id="1"/>
      </w:r>
      <w:r w:rsidR="00185794" w:rsidRPr="00CE72EB">
        <w:t xml:space="preserve"> </w:t>
      </w:r>
      <w:r w:rsidRPr="00CE72EB">
        <w:t xml:space="preserve"> involving “smaller” contracts – valued at generally less than US$10 million </w:t>
      </w:r>
      <w:r w:rsidR="008A108E" w:rsidRPr="00CE72EB">
        <w:t xml:space="preserve">equivalent </w:t>
      </w:r>
      <w:r w:rsidRPr="00CE72EB">
        <w:t xml:space="preserve">by International Competitive Bidding (ICB), though it may also be adapted to National Competitive Bidding (NCB). This document is intended as a model in the award of admeasurement (unit prices or unit rates in a bill of quantities) and lump sum types of contracts, which are the most common in Works contracting.  </w:t>
      </w:r>
    </w:p>
    <w:p w:rsidR="00597CAB" w:rsidRPr="00CE72EB" w:rsidRDefault="00597CAB">
      <w:pPr>
        <w:pStyle w:val="plane"/>
      </w:pPr>
    </w:p>
    <w:p w:rsidR="007B586E" w:rsidRPr="00CE72EB" w:rsidRDefault="00597CAB">
      <w:pPr>
        <w:pStyle w:val="plane"/>
        <w:rPr>
          <w:iCs/>
        </w:rPr>
      </w:pPr>
      <w:r w:rsidRPr="00CE72EB">
        <w:t xml:space="preserve">This Standard Bidding Document for Procurement of Small Works is to be used </w:t>
      </w:r>
      <w:r w:rsidRPr="00CE72EB">
        <w:rPr>
          <w:iCs/>
        </w:rPr>
        <w:t>when a prequalification process has not taken place before bidding and, therefore, post-qualification applies.</w:t>
      </w:r>
    </w:p>
    <w:p w:rsidR="00597CAB" w:rsidRPr="00CE72EB" w:rsidRDefault="00597CAB">
      <w:pPr>
        <w:pStyle w:val="plane"/>
      </w:pPr>
    </w:p>
    <w:p w:rsidR="007B586E" w:rsidRPr="00CE72EB" w:rsidRDefault="00597CAB">
      <w:pPr>
        <w:pStyle w:val="plane"/>
      </w:pPr>
      <w:r w:rsidRPr="00CE72EB">
        <w:t xml:space="preserve">This document includes a lump sum contract. </w:t>
      </w:r>
      <w:r w:rsidR="007B586E" w:rsidRPr="00CE72EB">
        <w:t xml:space="preserve">Lump sum contracts are used in particular for buildings and other forms of construction where the Works are well defined and are unlikely to change in quantity or specification, and where encountering difficult or unforeseen site conditions (for example, hidden foundation problems) is unlikely.  Lump sum contracts should be used for Works that can be defined in their full physical and qualitative characteristics before bids are called, or where the risks of substantial design variations are minimal, such as bus shelters or school ablution units.  In lump sum contracts, the concept of priced “activity schedules” is used, to enable payments to be made on the basis of percentage completion of each activity.  </w:t>
      </w:r>
    </w:p>
    <w:p w:rsidR="007B586E" w:rsidRPr="00CE72EB" w:rsidRDefault="007B586E">
      <w:pPr>
        <w:pStyle w:val="plane"/>
      </w:pPr>
    </w:p>
    <w:p w:rsidR="007B586E" w:rsidRPr="00CE72EB" w:rsidRDefault="007B586E">
      <w:pPr>
        <w:pStyle w:val="plane"/>
      </w:pPr>
    </w:p>
    <w:p w:rsidR="00185794" w:rsidRPr="00CE72EB" w:rsidRDefault="00185794" w:rsidP="00185794">
      <w:r w:rsidRPr="00CE72EB">
        <w:t>To obtain further information on procurement under World Bank-assisted projects</w:t>
      </w:r>
      <w:r w:rsidR="008A108E" w:rsidRPr="00CE72EB">
        <w:t xml:space="preserve"> or for question regarding the use of this SBD</w:t>
      </w:r>
      <w:r w:rsidRPr="00CE72EB">
        <w:t>, contact:</w:t>
      </w:r>
    </w:p>
    <w:p w:rsidR="00185794" w:rsidRPr="00CE72EB" w:rsidRDefault="00185794" w:rsidP="00185794"/>
    <w:p w:rsidR="00185794" w:rsidRPr="00CE72EB" w:rsidRDefault="00185794" w:rsidP="00185794">
      <w:pPr>
        <w:jc w:val="center"/>
      </w:pPr>
      <w:r w:rsidRPr="00CE72EB">
        <w:t>Procurement Policy and Services Group</w:t>
      </w:r>
    </w:p>
    <w:p w:rsidR="00185794" w:rsidRPr="00CE72EB" w:rsidRDefault="00185794" w:rsidP="00185794">
      <w:pPr>
        <w:jc w:val="center"/>
      </w:pPr>
      <w:r w:rsidRPr="00CE72EB">
        <w:t>Operations Policy and Country Services Vice Presidency</w:t>
      </w:r>
    </w:p>
    <w:p w:rsidR="00185794" w:rsidRPr="00CE72EB" w:rsidRDefault="00185794" w:rsidP="00185794">
      <w:pPr>
        <w:jc w:val="center"/>
      </w:pPr>
    </w:p>
    <w:p w:rsidR="00185794" w:rsidRPr="00CE72EB" w:rsidRDefault="00185794" w:rsidP="00185794">
      <w:pPr>
        <w:jc w:val="center"/>
      </w:pPr>
      <w:r w:rsidRPr="00CE72EB">
        <w:t>The World Bank</w:t>
      </w:r>
    </w:p>
    <w:p w:rsidR="00185794" w:rsidRPr="00CE72EB" w:rsidRDefault="00185794" w:rsidP="00185794">
      <w:pPr>
        <w:jc w:val="center"/>
      </w:pPr>
      <w:r w:rsidRPr="00CE72EB">
        <w:t>1818 H Street, N.W.</w:t>
      </w:r>
    </w:p>
    <w:p w:rsidR="00185794" w:rsidRPr="00CE72EB" w:rsidRDefault="00185794" w:rsidP="00185794">
      <w:pPr>
        <w:jc w:val="center"/>
      </w:pPr>
      <w:r w:rsidRPr="00CE72EB">
        <w:t>Washington, D.C.  20433 U.S.A.</w:t>
      </w:r>
    </w:p>
    <w:p w:rsidR="00185794" w:rsidRPr="00CE72EB" w:rsidRDefault="00185794" w:rsidP="00185794">
      <w:pPr>
        <w:jc w:val="center"/>
      </w:pPr>
      <w:r w:rsidRPr="00CE72EB">
        <w:t>http://www.worldbank.org</w:t>
      </w:r>
    </w:p>
    <w:p w:rsidR="00185794" w:rsidRPr="00CE72EB" w:rsidRDefault="00185794">
      <w:pPr>
        <w:pStyle w:val="plane"/>
      </w:pPr>
    </w:p>
    <w:p w:rsidR="00185794" w:rsidRPr="00CE72EB" w:rsidRDefault="00185794">
      <w:pPr>
        <w:pStyle w:val="plane"/>
      </w:pPr>
    </w:p>
    <w:p w:rsidR="00185794" w:rsidRPr="00CE72EB" w:rsidRDefault="00185794">
      <w:pPr>
        <w:pStyle w:val="plane"/>
        <w:sectPr w:rsidR="00185794" w:rsidRPr="00CE72EB" w:rsidSect="00A41BA5">
          <w:headerReference w:type="first" r:id="rId13"/>
          <w:type w:val="oddPage"/>
          <w:pgSz w:w="12240" w:h="15840" w:code="1"/>
          <w:pgMar w:top="1440" w:right="1440" w:bottom="1440" w:left="1800" w:header="720" w:footer="720" w:gutter="0"/>
          <w:pgNumType w:fmt="lowerRoman"/>
          <w:cols w:space="720"/>
          <w:titlePg/>
        </w:sectPr>
      </w:pPr>
    </w:p>
    <w:p w:rsidR="007B586E" w:rsidRPr="00CE72EB" w:rsidRDefault="007B586E">
      <w:pPr>
        <w:pStyle w:val="plane"/>
      </w:pPr>
    </w:p>
    <w:p w:rsidR="007B586E" w:rsidRPr="00CE72EB" w:rsidRDefault="007B586E">
      <w:pPr>
        <w:rPr>
          <w:i/>
        </w:rPr>
      </w:pPr>
    </w:p>
    <w:p w:rsidR="007B586E" w:rsidRPr="00CE72EB" w:rsidRDefault="007B586E">
      <w:pPr>
        <w:jc w:val="center"/>
        <w:rPr>
          <w:b/>
          <w:sz w:val="48"/>
          <w:szCs w:val="48"/>
        </w:rPr>
      </w:pPr>
      <w:r w:rsidRPr="00CE72EB">
        <w:rPr>
          <w:b/>
          <w:sz w:val="48"/>
          <w:szCs w:val="48"/>
        </w:rPr>
        <w:t>Summary Description</w:t>
      </w:r>
    </w:p>
    <w:p w:rsidR="007B586E" w:rsidRPr="00CE72EB" w:rsidRDefault="007B586E">
      <w:pPr>
        <w:pStyle w:val="i"/>
        <w:suppressAutoHyphens w:val="0"/>
        <w:rPr>
          <w:rFonts w:ascii="Times New Roman" w:hAnsi="Times New Roman"/>
        </w:rPr>
      </w:pPr>
    </w:p>
    <w:p w:rsidR="007B586E" w:rsidRPr="00CE72EB" w:rsidRDefault="007B586E" w:rsidP="005F0029">
      <w:pPr>
        <w:jc w:val="both"/>
      </w:pPr>
    </w:p>
    <w:p w:rsidR="007B586E" w:rsidRPr="00CE72EB" w:rsidRDefault="007B586E">
      <w:pPr>
        <w:pStyle w:val="Footer"/>
      </w:pPr>
    </w:p>
    <w:p w:rsidR="007B586E" w:rsidRPr="00CE72EB" w:rsidRDefault="007B586E">
      <w:pPr>
        <w:jc w:val="center"/>
        <w:rPr>
          <w:b/>
          <w:sz w:val="32"/>
          <w:szCs w:val="32"/>
        </w:rPr>
      </w:pPr>
      <w:r w:rsidRPr="00CE72EB">
        <w:rPr>
          <w:b/>
          <w:sz w:val="32"/>
          <w:szCs w:val="32"/>
        </w:rPr>
        <w:t>SBD for Procurement of Small Works</w:t>
      </w:r>
    </w:p>
    <w:p w:rsidR="007B586E" w:rsidRPr="00CE72EB" w:rsidRDefault="007B586E">
      <w:pPr>
        <w:pStyle w:val="TOCNumber1"/>
      </w:pPr>
      <w:bookmarkStart w:id="1" w:name="_Toc438270254"/>
      <w:bookmarkStart w:id="2" w:name="_Toc438366661"/>
    </w:p>
    <w:p w:rsidR="007B586E" w:rsidRPr="00CE72EB" w:rsidRDefault="007B586E">
      <w:pPr>
        <w:rPr>
          <w:b/>
          <w:sz w:val="28"/>
        </w:rPr>
      </w:pPr>
      <w:r w:rsidRPr="00CE72EB">
        <w:rPr>
          <w:b/>
          <w:sz w:val="28"/>
        </w:rPr>
        <w:t>PART 1 – BIDDING PROCEDURES</w:t>
      </w:r>
      <w:bookmarkEnd w:id="1"/>
      <w:bookmarkEnd w:id="2"/>
    </w:p>
    <w:p w:rsidR="007B586E" w:rsidRPr="00CE72EB" w:rsidRDefault="007B586E">
      <w:pPr>
        <w:rPr>
          <w:b/>
        </w:rPr>
      </w:pPr>
    </w:p>
    <w:p w:rsidR="007B586E" w:rsidRPr="00CE72EB" w:rsidRDefault="007B586E">
      <w:pPr>
        <w:spacing w:before="120" w:after="200"/>
        <w:rPr>
          <w:b/>
        </w:rPr>
      </w:pPr>
      <w:r w:rsidRPr="00CE72EB">
        <w:rPr>
          <w:b/>
        </w:rPr>
        <w:t>Section I.</w:t>
      </w:r>
      <w:r w:rsidRPr="00CE72EB">
        <w:rPr>
          <w:b/>
        </w:rPr>
        <w:tab/>
        <w:t>Instructions to Bidders (ITB)</w:t>
      </w:r>
    </w:p>
    <w:p w:rsidR="007B586E" w:rsidRPr="00CE72EB" w:rsidRDefault="007B586E">
      <w:pPr>
        <w:pStyle w:val="List"/>
        <w:spacing w:after="200"/>
        <w:rPr>
          <w:rFonts w:ascii="Times New Roman" w:hAnsi="Times New Roman"/>
          <w:b/>
          <w:sz w:val="24"/>
          <w:szCs w:val="24"/>
        </w:rPr>
      </w:pPr>
      <w:r w:rsidRPr="00CE72EB">
        <w:rPr>
          <w:rFonts w:ascii="Times New Roman" w:hAnsi="Times New Roman"/>
          <w:sz w:val="24"/>
          <w:szCs w:val="24"/>
        </w:rPr>
        <w:t xml:space="preserve">This Section provides relevant information to help Bidders prepare their bids. Information is also provided on the submission, opening, and evaluation of bids and on the award of Contracts.  </w:t>
      </w:r>
      <w:r w:rsidRPr="00CE72EB">
        <w:rPr>
          <w:rFonts w:ascii="Times New Roman" w:hAnsi="Times New Roman"/>
          <w:b/>
          <w:sz w:val="24"/>
          <w:szCs w:val="24"/>
        </w:rPr>
        <w:t>Section I contains provisions that are to be used without modification.</w:t>
      </w:r>
    </w:p>
    <w:p w:rsidR="007B586E" w:rsidRPr="00CE72EB" w:rsidRDefault="007B586E">
      <w:pPr>
        <w:spacing w:before="120" w:after="200"/>
        <w:rPr>
          <w:b/>
        </w:rPr>
      </w:pPr>
      <w:r w:rsidRPr="00CE72EB">
        <w:rPr>
          <w:b/>
        </w:rPr>
        <w:t>Section II.</w:t>
      </w:r>
      <w:r w:rsidRPr="00CE72EB">
        <w:rPr>
          <w:b/>
        </w:rPr>
        <w:tab/>
        <w:t>Bid Data Sheet (BDS)</w:t>
      </w:r>
    </w:p>
    <w:p w:rsidR="007B586E" w:rsidRPr="00CE72EB" w:rsidRDefault="007B586E">
      <w:pPr>
        <w:pStyle w:val="List"/>
        <w:spacing w:after="200"/>
        <w:rPr>
          <w:rFonts w:ascii="Times New Roman" w:hAnsi="Times New Roman"/>
          <w:sz w:val="24"/>
          <w:szCs w:val="24"/>
        </w:rPr>
      </w:pPr>
      <w:r w:rsidRPr="00CE72EB">
        <w:rPr>
          <w:rFonts w:ascii="Times New Roman" w:hAnsi="Times New Roman"/>
          <w:sz w:val="24"/>
          <w:szCs w:val="24"/>
        </w:rPr>
        <w:t xml:space="preserve">This Section </w:t>
      </w:r>
      <w:r w:rsidR="005F0029" w:rsidRPr="00CE72EB">
        <w:rPr>
          <w:rFonts w:ascii="Times New Roman" w:hAnsi="Times New Roman"/>
          <w:sz w:val="24"/>
          <w:szCs w:val="24"/>
        </w:rPr>
        <w:t xml:space="preserve">includes </w:t>
      </w:r>
      <w:r w:rsidRPr="00CE72EB">
        <w:rPr>
          <w:rFonts w:ascii="Times New Roman" w:hAnsi="Times New Roman"/>
          <w:sz w:val="24"/>
          <w:szCs w:val="24"/>
        </w:rPr>
        <w:t xml:space="preserve">of provisions that are specific to each procurement and that supplement Section I, Instructions to Bidders.  </w:t>
      </w:r>
    </w:p>
    <w:p w:rsidR="007B586E" w:rsidRPr="00CE72EB" w:rsidRDefault="007B586E">
      <w:pPr>
        <w:spacing w:before="120" w:after="200"/>
        <w:rPr>
          <w:b/>
        </w:rPr>
      </w:pPr>
      <w:r w:rsidRPr="00CE72EB">
        <w:rPr>
          <w:b/>
        </w:rPr>
        <w:t>Section III.</w:t>
      </w:r>
      <w:r w:rsidRPr="00CE72EB">
        <w:rPr>
          <w:b/>
        </w:rPr>
        <w:tab/>
        <w:t xml:space="preserve">Evaluation </w:t>
      </w:r>
      <w:r w:rsidRPr="00CE72EB">
        <w:rPr>
          <w:b/>
          <w:iCs/>
        </w:rPr>
        <w:t>and Qualification</w:t>
      </w:r>
      <w:r w:rsidRPr="00CE72EB">
        <w:rPr>
          <w:b/>
        </w:rPr>
        <w:t xml:space="preserve"> Criteria</w:t>
      </w:r>
    </w:p>
    <w:p w:rsidR="007B586E" w:rsidRPr="00CE72EB" w:rsidRDefault="007B586E">
      <w:pPr>
        <w:pStyle w:val="List"/>
        <w:spacing w:after="200"/>
        <w:rPr>
          <w:rFonts w:ascii="Times New Roman" w:hAnsi="Times New Roman"/>
          <w:sz w:val="24"/>
          <w:szCs w:val="24"/>
        </w:rPr>
      </w:pPr>
      <w:r w:rsidRPr="00CE72EB">
        <w:rPr>
          <w:rFonts w:ascii="Times New Roman" w:hAnsi="Times New Roman"/>
          <w:sz w:val="24"/>
          <w:szCs w:val="24"/>
        </w:rPr>
        <w:t xml:space="preserve">This Section </w:t>
      </w:r>
      <w:r w:rsidR="005F0029" w:rsidRPr="00CE72EB">
        <w:rPr>
          <w:rFonts w:ascii="Times New Roman" w:hAnsi="Times New Roman"/>
          <w:sz w:val="24"/>
          <w:szCs w:val="24"/>
        </w:rPr>
        <w:t xml:space="preserve">includes </w:t>
      </w:r>
      <w:r w:rsidRPr="00CE72EB">
        <w:rPr>
          <w:rFonts w:ascii="Times New Roman" w:hAnsi="Times New Roman"/>
          <w:sz w:val="24"/>
          <w:szCs w:val="24"/>
        </w:rPr>
        <w:t xml:space="preserve">the criteria to determine the lowest evaluated bid </w:t>
      </w:r>
      <w:r w:rsidRPr="00CE72EB">
        <w:rPr>
          <w:rFonts w:ascii="Times New Roman" w:hAnsi="Times New Roman"/>
          <w:iCs/>
          <w:sz w:val="24"/>
          <w:szCs w:val="24"/>
        </w:rPr>
        <w:t>and the qualifications of the Bidder to perform the contract</w:t>
      </w:r>
      <w:r w:rsidRPr="00CE72EB">
        <w:rPr>
          <w:rFonts w:ascii="Times New Roman" w:hAnsi="Times New Roman"/>
          <w:sz w:val="24"/>
          <w:szCs w:val="24"/>
        </w:rPr>
        <w:t xml:space="preserve">. </w:t>
      </w:r>
    </w:p>
    <w:p w:rsidR="007B586E" w:rsidRPr="00CE72EB" w:rsidRDefault="007B586E">
      <w:pPr>
        <w:spacing w:before="120" w:after="200"/>
        <w:rPr>
          <w:b/>
        </w:rPr>
      </w:pPr>
      <w:r w:rsidRPr="00CE72EB">
        <w:rPr>
          <w:b/>
        </w:rPr>
        <w:t>Section IV.</w:t>
      </w:r>
      <w:r w:rsidRPr="00CE72EB">
        <w:rPr>
          <w:b/>
        </w:rPr>
        <w:tab/>
        <w:t>Bidding Forms</w:t>
      </w:r>
    </w:p>
    <w:p w:rsidR="007B586E" w:rsidRPr="00CE72EB" w:rsidRDefault="007B586E">
      <w:pPr>
        <w:pStyle w:val="List"/>
        <w:spacing w:after="200"/>
        <w:rPr>
          <w:rFonts w:ascii="Times New Roman" w:hAnsi="Times New Roman"/>
          <w:sz w:val="24"/>
          <w:szCs w:val="24"/>
        </w:rPr>
      </w:pPr>
      <w:r w:rsidRPr="00CE72EB">
        <w:rPr>
          <w:rFonts w:ascii="Times New Roman" w:hAnsi="Times New Roman"/>
          <w:sz w:val="24"/>
          <w:szCs w:val="24"/>
        </w:rPr>
        <w:t xml:space="preserve">This Section </w:t>
      </w:r>
      <w:r w:rsidR="005F0029" w:rsidRPr="00CE72EB">
        <w:rPr>
          <w:rFonts w:ascii="Times New Roman" w:hAnsi="Times New Roman"/>
          <w:sz w:val="24"/>
          <w:szCs w:val="24"/>
        </w:rPr>
        <w:t xml:space="preserve">includes </w:t>
      </w:r>
      <w:r w:rsidRPr="00CE72EB">
        <w:rPr>
          <w:rFonts w:ascii="Times New Roman" w:hAnsi="Times New Roman"/>
          <w:sz w:val="24"/>
          <w:szCs w:val="24"/>
        </w:rPr>
        <w:t xml:space="preserve">the forms which are to be completed by the Bidder and submitted as part of his Bid </w:t>
      </w:r>
    </w:p>
    <w:p w:rsidR="007B586E" w:rsidRPr="00CE72EB" w:rsidRDefault="007B586E">
      <w:pPr>
        <w:spacing w:before="120" w:after="200"/>
      </w:pPr>
      <w:r w:rsidRPr="00CE72EB">
        <w:rPr>
          <w:b/>
        </w:rPr>
        <w:t>Section V.</w:t>
      </w:r>
      <w:r w:rsidRPr="00CE72EB">
        <w:rPr>
          <w:b/>
        </w:rPr>
        <w:tab/>
        <w:t>Eligible Countries</w:t>
      </w:r>
    </w:p>
    <w:p w:rsidR="007B586E" w:rsidRPr="00CE72EB" w:rsidRDefault="007B586E">
      <w:pPr>
        <w:spacing w:before="120" w:after="200"/>
        <w:ind w:left="1440"/>
        <w:jc w:val="both"/>
      </w:pPr>
      <w:r w:rsidRPr="00CE72EB">
        <w:t>This Section contains information regarding eligible countries.</w:t>
      </w:r>
    </w:p>
    <w:p w:rsidR="005F0029" w:rsidRPr="00CE72EB" w:rsidRDefault="005F0029" w:rsidP="005F0029">
      <w:pPr>
        <w:spacing w:after="200"/>
        <w:rPr>
          <w:b/>
          <w:bCs/>
        </w:rPr>
      </w:pPr>
      <w:r w:rsidRPr="00CE72EB">
        <w:rPr>
          <w:b/>
          <w:bCs/>
        </w:rPr>
        <w:t>Section VI.</w:t>
      </w:r>
      <w:r w:rsidRPr="00CE72EB">
        <w:rPr>
          <w:b/>
          <w:bCs/>
        </w:rPr>
        <w:tab/>
        <w:t xml:space="preserve">Bank </w:t>
      </w:r>
      <w:r w:rsidRPr="00CE72EB">
        <w:rPr>
          <w:b/>
        </w:rPr>
        <w:t>Policy</w:t>
      </w:r>
      <w:r w:rsidRPr="00CE72EB">
        <w:rPr>
          <w:b/>
          <w:bCs/>
        </w:rPr>
        <w:t xml:space="preserve"> – </w:t>
      </w:r>
      <w:r w:rsidRPr="00CE72EB">
        <w:rPr>
          <w:b/>
        </w:rPr>
        <w:t>Corrupt</w:t>
      </w:r>
      <w:r w:rsidRPr="00CE72EB">
        <w:rPr>
          <w:b/>
          <w:bCs/>
        </w:rPr>
        <w:t xml:space="preserve"> and Fraudulent Practices</w:t>
      </w:r>
    </w:p>
    <w:p w:rsidR="007B586E" w:rsidRPr="00CE72EB" w:rsidRDefault="005F0029" w:rsidP="005F0029">
      <w:pPr>
        <w:pStyle w:val="List"/>
        <w:spacing w:after="200"/>
        <w:rPr>
          <w:rFonts w:ascii="Times New Roman" w:hAnsi="Times New Roman"/>
          <w:sz w:val="24"/>
          <w:szCs w:val="24"/>
        </w:rPr>
      </w:pPr>
      <w:r w:rsidRPr="00CE72EB">
        <w:rPr>
          <w:rFonts w:ascii="Times New Roman" w:hAnsi="Times New Roman"/>
          <w:sz w:val="24"/>
          <w:szCs w:val="24"/>
        </w:rPr>
        <w:t>This Section provides the Bidders with the reference to the Bank’s policy in regard to corrupt and fraudulent practices applicable to this process.</w:t>
      </w:r>
    </w:p>
    <w:p w:rsidR="005F0029" w:rsidRPr="00CE72EB" w:rsidRDefault="005F0029">
      <w:pPr>
        <w:pStyle w:val="explanatorynotes"/>
        <w:suppressAutoHyphens w:val="0"/>
        <w:spacing w:after="0" w:line="240" w:lineRule="auto"/>
        <w:rPr>
          <w:rFonts w:ascii="Times New Roman" w:hAnsi="Times New Roman"/>
        </w:rPr>
      </w:pPr>
    </w:p>
    <w:p w:rsidR="007B586E" w:rsidRPr="00CE72EB" w:rsidRDefault="007B586E">
      <w:pPr>
        <w:keepNext/>
        <w:rPr>
          <w:b/>
          <w:sz w:val="28"/>
        </w:rPr>
      </w:pPr>
      <w:bookmarkStart w:id="3" w:name="_Toc438267875"/>
      <w:bookmarkStart w:id="4" w:name="_Toc438270255"/>
      <w:bookmarkStart w:id="5" w:name="_Toc438366662"/>
      <w:r w:rsidRPr="00CE72EB">
        <w:rPr>
          <w:b/>
          <w:sz w:val="28"/>
        </w:rPr>
        <w:t xml:space="preserve">PART 2 – </w:t>
      </w:r>
      <w:r w:rsidR="005F0029" w:rsidRPr="00CE72EB">
        <w:rPr>
          <w:b/>
          <w:iCs/>
          <w:sz w:val="28"/>
        </w:rPr>
        <w:t>WORKS</w:t>
      </w:r>
      <w:r w:rsidR="005F0029" w:rsidRPr="00CE72EB">
        <w:rPr>
          <w:b/>
          <w:sz w:val="28"/>
        </w:rPr>
        <w:t xml:space="preserve"> </w:t>
      </w:r>
      <w:r w:rsidRPr="00CE72EB">
        <w:rPr>
          <w:b/>
          <w:sz w:val="28"/>
        </w:rPr>
        <w:t>REQUIREMENTS</w:t>
      </w:r>
      <w:bookmarkEnd w:id="3"/>
      <w:bookmarkEnd w:id="4"/>
      <w:bookmarkEnd w:id="5"/>
    </w:p>
    <w:p w:rsidR="007B586E" w:rsidRPr="00CE72EB" w:rsidRDefault="007B586E">
      <w:pPr>
        <w:spacing w:before="120" w:after="200"/>
        <w:rPr>
          <w:b/>
        </w:rPr>
      </w:pPr>
      <w:r w:rsidRPr="00CE72EB">
        <w:rPr>
          <w:b/>
        </w:rPr>
        <w:t>Section VI</w:t>
      </w:r>
      <w:r w:rsidR="005F0029" w:rsidRPr="00CE72EB">
        <w:rPr>
          <w:b/>
        </w:rPr>
        <w:t>I</w:t>
      </w:r>
      <w:r w:rsidRPr="00CE72EB">
        <w:rPr>
          <w:b/>
        </w:rPr>
        <w:t>.</w:t>
      </w:r>
      <w:r w:rsidRPr="00CE72EB">
        <w:rPr>
          <w:b/>
          <w:sz w:val="28"/>
        </w:rPr>
        <w:t xml:space="preserve"> </w:t>
      </w:r>
      <w:r w:rsidRPr="00CE72EB">
        <w:rPr>
          <w:b/>
          <w:sz w:val="28"/>
        </w:rPr>
        <w:tab/>
      </w:r>
      <w:r w:rsidR="005F0029" w:rsidRPr="00CE72EB">
        <w:rPr>
          <w:b/>
        </w:rPr>
        <w:t xml:space="preserve">Works </w:t>
      </w:r>
      <w:r w:rsidRPr="00CE72EB">
        <w:rPr>
          <w:b/>
        </w:rPr>
        <w:t>Requirements</w:t>
      </w:r>
    </w:p>
    <w:p w:rsidR="007B586E" w:rsidRPr="00CE72EB" w:rsidRDefault="007B586E">
      <w:pPr>
        <w:spacing w:before="120" w:after="200"/>
        <w:ind w:left="1440"/>
        <w:jc w:val="both"/>
      </w:pPr>
      <w:r w:rsidRPr="00CE72EB">
        <w:t xml:space="preserve">This Section contains the Specification, the Drawings, and supplementary information that describe the </w:t>
      </w:r>
      <w:r w:rsidR="005F0029" w:rsidRPr="00CE72EB">
        <w:t xml:space="preserve">Works </w:t>
      </w:r>
      <w:r w:rsidRPr="00CE72EB">
        <w:t>to be procured.</w:t>
      </w:r>
      <w:r w:rsidR="00145B0C" w:rsidRPr="00CE72EB">
        <w:t xml:space="preserve"> </w:t>
      </w:r>
      <w:r w:rsidR="00145B0C" w:rsidRPr="00CE72EB">
        <w:rPr>
          <w:szCs w:val="20"/>
        </w:rPr>
        <w:t xml:space="preserve">The </w:t>
      </w:r>
      <w:r w:rsidR="00FB6BDF" w:rsidRPr="00CE72EB">
        <w:rPr>
          <w:szCs w:val="20"/>
        </w:rPr>
        <w:t>Works</w:t>
      </w:r>
      <w:r w:rsidR="00145B0C" w:rsidRPr="00CE72EB">
        <w:rPr>
          <w:szCs w:val="20"/>
        </w:rPr>
        <w:t xml:space="preserve"> Requirements </w:t>
      </w:r>
      <w:r w:rsidR="00145B0C" w:rsidRPr="00CE72EB">
        <w:rPr>
          <w:szCs w:val="20"/>
        </w:rPr>
        <w:lastRenderedPageBreak/>
        <w:t xml:space="preserve">shall also include the environmental, social, health and safety (ESHS) requirements to be satisfied by the Contractor in executing the Works.  </w:t>
      </w:r>
    </w:p>
    <w:p w:rsidR="007B586E" w:rsidRPr="00CE72EB" w:rsidRDefault="007B586E">
      <w:bookmarkStart w:id="6" w:name="_Toc438267876"/>
      <w:bookmarkStart w:id="7" w:name="_Toc438270256"/>
      <w:bookmarkStart w:id="8" w:name="_Toc438366663"/>
    </w:p>
    <w:p w:rsidR="007B586E" w:rsidRPr="00CE72EB" w:rsidRDefault="007B586E">
      <w:pPr>
        <w:rPr>
          <w:b/>
          <w:i/>
          <w:sz w:val="28"/>
        </w:rPr>
      </w:pPr>
      <w:r w:rsidRPr="00CE72EB">
        <w:rPr>
          <w:b/>
          <w:sz w:val="28"/>
        </w:rPr>
        <w:t xml:space="preserve">PART 3 – </w:t>
      </w:r>
      <w:bookmarkEnd w:id="6"/>
      <w:bookmarkEnd w:id="7"/>
      <w:bookmarkEnd w:id="8"/>
      <w:r w:rsidRPr="00CE72EB">
        <w:rPr>
          <w:b/>
          <w:i/>
          <w:sz w:val="28"/>
        </w:rPr>
        <w:t xml:space="preserve">CONDITIONS OF </w:t>
      </w:r>
      <w:r w:rsidRPr="00CE72EB">
        <w:rPr>
          <w:b/>
          <w:sz w:val="28"/>
        </w:rPr>
        <w:t xml:space="preserve">CONTRACT </w:t>
      </w:r>
      <w:r w:rsidRPr="00CE72EB">
        <w:rPr>
          <w:b/>
          <w:i/>
          <w:sz w:val="28"/>
        </w:rPr>
        <w:t>AND CONTRACT FORMS</w:t>
      </w:r>
    </w:p>
    <w:p w:rsidR="007B586E" w:rsidRPr="00CE72EB" w:rsidRDefault="007B586E">
      <w:pPr>
        <w:spacing w:before="120" w:after="200"/>
        <w:rPr>
          <w:b/>
        </w:rPr>
      </w:pPr>
      <w:r w:rsidRPr="00CE72EB">
        <w:rPr>
          <w:b/>
        </w:rPr>
        <w:t>Section VII</w:t>
      </w:r>
      <w:r w:rsidR="005F0029" w:rsidRPr="00CE72EB">
        <w:rPr>
          <w:b/>
        </w:rPr>
        <w:t>I</w:t>
      </w:r>
      <w:r w:rsidRPr="00CE72EB">
        <w:rPr>
          <w:b/>
        </w:rPr>
        <w:t>.</w:t>
      </w:r>
      <w:r w:rsidRPr="00CE72EB">
        <w:rPr>
          <w:b/>
        </w:rPr>
        <w:tab/>
        <w:t>General Conditions of Contract (GCC)</w:t>
      </w:r>
    </w:p>
    <w:p w:rsidR="007B586E" w:rsidRPr="00CE72EB" w:rsidRDefault="007B586E">
      <w:pPr>
        <w:spacing w:before="120" w:after="200"/>
        <w:ind w:left="1440"/>
        <w:jc w:val="both"/>
      </w:pPr>
      <w:r w:rsidRPr="00CE72EB">
        <w:t xml:space="preserve">This Section contains the general clauses to be applied in all contracts.  </w:t>
      </w:r>
      <w:r w:rsidRPr="00CE72EB">
        <w:rPr>
          <w:b/>
        </w:rPr>
        <w:t>The text of the clauses in this Section shall not be modified.</w:t>
      </w:r>
      <w:r w:rsidRPr="00CE72EB">
        <w:t xml:space="preserve">  </w:t>
      </w:r>
    </w:p>
    <w:p w:rsidR="007B586E" w:rsidRPr="00CE72EB" w:rsidRDefault="007B586E">
      <w:pPr>
        <w:spacing w:before="120" w:after="200"/>
        <w:rPr>
          <w:b/>
        </w:rPr>
      </w:pPr>
      <w:r w:rsidRPr="00CE72EB">
        <w:rPr>
          <w:b/>
        </w:rPr>
        <w:t>Section I</w:t>
      </w:r>
      <w:r w:rsidR="005F0029" w:rsidRPr="00CE72EB">
        <w:rPr>
          <w:b/>
        </w:rPr>
        <w:t>X</w:t>
      </w:r>
      <w:r w:rsidRPr="00CE72EB">
        <w:rPr>
          <w:b/>
        </w:rPr>
        <w:t>.</w:t>
      </w:r>
      <w:r w:rsidRPr="00CE72EB">
        <w:rPr>
          <w:b/>
        </w:rPr>
        <w:tab/>
        <w:t>Particular Conditions of Contract (PCC)</w:t>
      </w:r>
    </w:p>
    <w:p w:rsidR="007B586E" w:rsidRPr="00CE72EB" w:rsidRDefault="007B586E">
      <w:pPr>
        <w:spacing w:before="120" w:after="200"/>
        <w:ind w:left="1440"/>
        <w:jc w:val="both"/>
      </w:pPr>
      <w:r w:rsidRPr="00CE72EB">
        <w:t>This Section consists of Contract Data and Specific Provisions which contains clauses specific to each contract. The contents of this Section modify or supplement</w:t>
      </w:r>
      <w:r w:rsidR="00597CAB" w:rsidRPr="00CE72EB">
        <w:t>, but not over-write,</w:t>
      </w:r>
      <w:r w:rsidRPr="00CE72EB">
        <w:t xml:space="preserve"> the General Conditions and shall be prepared by the Employer.</w:t>
      </w:r>
    </w:p>
    <w:p w:rsidR="007B586E" w:rsidRPr="00CE72EB" w:rsidRDefault="007B586E">
      <w:pPr>
        <w:spacing w:before="120" w:after="200"/>
        <w:rPr>
          <w:b/>
        </w:rPr>
      </w:pPr>
      <w:r w:rsidRPr="00CE72EB">
        <w:rPr>
          <w:b/>
        </w:rPr>
        <w:t>Section X.</w:t>
      </w:r>
      <w:r w:rsidRPr="00CE72EB">
        <w:rPr>
          <w:b/>
        </w:rPr>
        <w:tab/>
        <w:t>Contract Forms</w:t>
      </w:r>
    </w:p>
    <w:p w:rsidR="007B586E" w:rsidRPr="00CE72EB" w:rsidRDefault="007B586E">
      <w:pPr>
        <w:spacing w:before="120" w:after="200"/>
        <w:ind w:left="1440"/>
        <w:jc w:val="both"/>
      </w:pPr>
      <w:r w:rsidRPr="00CE72EB">
        <w:t xml:space="preserve">This Section contains forms which, once completed, will form part of the Contract. The forms for </w:t>
      </w:r>
      <w:r w:rsidRPr="00CE72EB">
        <w:rPr>
          <w:b/>
        </w:rPr>
        <w:t>Performance Security</w:t>
      </w:r>
      <w:r w:rsidRPr="00CE72EB">
        <w:t xml:space="preserve"> </w:t>
      </w:r>
      <w:r w:rsidR="00145B0C" w:rsidRPr="00CE72EB">
        <w:t xml:space="preserve">and if required, an Environmental, Social, Health and Safety (ESHS) Performance Security, </w:t>
      </w:r>
      <w:r w:rsidRPr="00CE72EB">
        <w:t xml:space="preserve">and </w:t>
      </w:r>
      <w:r w:rsidRPr="00CE72EB">
        <w:rPr>
          <w:b/>
        </w:rPr>
        <w:t>Advance Payment Security</w:t>
      </w:r>
      <w:r w:rsidRPr="00CE72EB">
        <w:t>, when required, shall only be completed by the successful Bidder after contract award.</w:t>
      </w:r>
    </w:p>
    <w:p w:rsidR="007B586E" w:rsidRPr="00CE72EB" w:rsidRDefault="007B586E">
      <w:pPr>
        <w:pStyle w:val="List"/>
      </w:pPr>
    </w:p>
    <w:p w:rsidR="00AC6CF2" w:rsidRPr="00CE72EB" w:rsidRDefault="00AC6CF2" w:rsidP="00AC6CF2">
      <w:pPr>
        <w:pStyle w:val="Outline"/>
        <w:spacing w:before="0"/>
        <w:rPr>
          <w:rFonts w:ascii="Times New Roman" w:hAnsi="Times New Roman"/>
          <w:b/>
          <w:kern w:val="0"/>
          <w:sz w:val="24"/>
          <w:szCs w:val="24"/>
        </w:rPr>
      </w:pPr>
    </w:p>
    <w:p w:rsidR="00AC6CF2" w:rsidRPr="00CE72EB" w:rsidRDefault="00AC6CF2" w:rsidP="00AC6CF2">
      <w:pPr>
        <w:pStyle w:val="Outline"/>
        <w:spacing w:before="0"/>
        <w:rPr>
          <w:rFonts w:ascii="Times New Roman" w:hAnsi="Times New Roman"/>
          <w:b/>
          <w:kern w:val="0"/>
          <w:sz w:val="24"/>
          <w:szCs w:val="24"/>
        </w:rPr>
      </w:pPr>
      <w:r w:rsidRPr="00CE72EB">
        <w:rPr>
          <w:rFonts w:ascii="Times New Roman" w:hAnsi="Times New Roman"/>
          <w:b/>
          <w:kern w:val="0"/>
          <w:sz w:val="24"/>
          <w:szCs w:val="24"/>
        </w:rPr>
        <w:t>Attachment:</w:t>
      </w:r>
      <w:r w:rsidRPr="00CE72EB">
        <w:rPr>
          <w:rFonts w:ascii="Times New Roman" w:hAnsi="Times New Roman"/>
          <w:b/>
          <w:kern w:val="0"/>
          <w:sz w:val="24"/>
          <w:szCs w:val="24"/>
        </w:rPr>
        <w:tab/>
        <w:t xml:space="preserve"> Invitation for Bids </w:t>
      </w:r>
    </w:p>
    <w:p w:rsidR="00AC6CF2" w:rsidRPr="00CE72EB" w:rsidRDefault="00AC6CF2" w:rsidP="00AC6CF2">
      <w:pPr>
        <w:pStyle w:val="Outline"/>
        <w:spacing w:before="0"/>
        <w:ind w:left="720" w:firstLine="720"/>
        <w:rPr>
          <w:kern w:val="0"/>
        </w:rPr>
      </w:pPr>
    </w:p>
    <w:p w:rsidR="00AC6CF2" w:rsidRPr="00CE72EB" w:rsidRDefault="00AC6CF2" w:rsidP="00AC6CF2">
      <w:pPr>
        <w:pStyle w:val="List"/>
        <w:rPr>
          <w:rFonts w:ascii="Times New Roman" w:hAnsi="Times New Roman"/>
          <w:sz w:val="24"/>
          <w:szCs w:val="24"/>
        </w:rPr>
      </w:pPr>
      <w:r w:rsidRPr="00CE72EB">
        <w:rPr>
          <w:rFonts w:ascii="Times New Roman" w:hAnsi="Times New Roman"/>
          <w:sz w:val="24"/>
          <w:szCs w:val="24"/>
        </w:rPr>
        <w:t>An “Invitation for Bids” form is provided at the end of the Bidding Documents for information.</w:t>
      </w:r>
    </w:p>
    <w:p w:rsidR="007B586E" w:rsidRPr="00CE72EB" w:rsidRDefault="007B586E"/>
    <w:p w:rsidR="007B586E" w:rsidRPr="00CE72EB" w:rsidRDefault="007B586E"/>
    <w:p w:rsidR="007B586E" w:rsidRPr="00CE72EB" w:rsidRDefault="007B586E">
      <w:pPr>
        <w:sectPr w:rsidR="007B586E" w:rsidRPr="00CE72EB">
          <w:headerReference w:type="even" r:id="rId14"/>
          <w:headerReference w:type="first" r:id="rId15"/>
          <w:type w:val="oddPage"/>
          <w:pgSz w:w="12240" w:h="15840" w:code="1"/>
          <w:pgMar w:top="1440" w:right="1440" w:bottom="1440" w:left="1800" w:header="720" w:footer="720" w:gutter="0"/>
          <w:pgNumType w:fmt="lowerRoman"/>
          <w:cols w:space="720"/>
          <w:titlePg/>
        </w:sectPr>
      </w:pPr>
    </w:p>
    <w:p w:rsidR="007B586E" w:rsidRPr="00CE72EB" w:rsidRDefault="007B586E"/>
    <w:p w:rsidR="007B586E" w:rsidRPr="00CE72EB" w:rsidRDefault="007B586E">
      <w:pPr>
        <w:pStyle w:val="Title"/>
        <w:rPr>
          <w:rFonts w:ascii="Times New Roman Bold" w:hAnsi="Times New Roman Bold"/>
          <w:spacing w:val="100"/>
          <w:sz w:val="72"/>
        </w:rPr>
      </w:pPr>
      <w:r w:rsidRPr="00CE72EB">
        <w:rPr>
          <w:rFonts w:ascii="Times New Roman Bold" w:hAnsi="Times New Roman Bold"/>
          <w:iCs/>
          <w:spacing w:val="100"/>
          <w:sz w:val="40"/>
        </w:rPr>
        <w:t>PROCUREMENT</w:t>
      </w:r>
      <w:r w:rsidRPr="00CE72EB">
        <w:rPr>
          <w:rFonts w:ascii="Times New Roman Bold" w:hAnsi="Times New Roman Bold"/>
          <w:spacing w:val="100"/>
          <w:sz w:val="40"/>
        </w:rPr>
        <w:t xml:space="preserve"> DOCUMENTS</w:t>
      </w:r>
    </w:p>
    <w:p w:rsidR="007B586E" w:rsidRPr="00CE72EB" w:rsidRDefault="007B586E"/>
    <w:p w:rsidR="007B586E" w:rsidRPr="00CE72EB" w:rsidRDefault="007B586E"/>
    <w:p w:rsidR="007B586E" w:rsidRPr="00CE72EB" w:rsidRDefault="007B586E">
      <w:pPr>
        <w:jc w:val="center"/>
        <w:rPr>
          <w:b/>
          <w:sz w:val="60"/>
          <w:szCs w:val="60"/>
        </w:rPr>
      </w:pPr>
      <w:r w:rsidRPr="00CE72EB">
        <w:rPr>
          <w:b/>
          <w:sz w:val="60"/>
          <w:szCs w:val="60"/>
        </w:rPr>
        <w:t>Bidding Document for</w:t>
      </w:r>
    </w:p>
    <w:p w:rsidR="007B586E" w:rsidRPr="00CE72EB" w:rsidRDefault="007B586E">
      <w:pPr>
        <w:jc w:val="center"/>
        <w:rPr>
          <w:b/>
          <w:sz w:val="60"/>
          <w:szCs w:val="60"/>
        </w:rPr>
      </w:pPr>
      <w:r w:rsidRPr="00CE72EB">
        <w:rPr>
          <w:b/>
          <w:sz w:val="60"/>
          <w:szCs w:val="60"/>
        </w:rPr>
        <w:t xml:space="preserve">Procurement of Small Works </w:t>
      </w:r>
    </w:p>
    <w:p w:rsidR="007B586E" w:rsidRPr="00CE72EB" w:rsidRDefault="007B586E">
      <w:pPr>
        <w:jc w:val="center"/>
        <w:rPr>
          <w:b/>
          <w:sz w:val="56"/>
        </w:rPr>
      </w:pPr>
    </w:p>
    <w:p w:rsidR="007B586E" w:rsidRPr="00CE72EB" w:rsidRDefault="00277338">
      <w:pPr>
        <w:jc w:val="center"/>
        <w:rPr>
          <w:b/>
          <w:sz w:val="56"/>
        </w:rPr>
      </w:pPr>
      <w:r w:rsidRPr="00CE72EB">
        <w:rPr>
          <w:b/>
          <w:sz w:val="56"/>
        </w:rPr>
        <w:t>Procurement of</w:t>
      </w:r>
    </w:p>
    <w:p w:rsidR="007B586E" w:rsidRPr="00CE72EB" w:rsidRDefault="007B586E">
      <w:pPr>
        <w:jc w:val="center"/>
        <w:rPr>
          <w:b/>
          <w:sz w:val="56"/>
        </w:rPr>
      </w:pPr>
    </w:p>
    <w:p w:rsidR="007B586E" w:rsidRPr="00CE72EB" w:rsidRDefault="007B586E">
      <w:pPr>
        <w:pBdr>
          <w:top w:val="single" w:sz="6" w:space="1" w:color="auto"/>
          <w:bottom w:val="single" w:sz="6" w:space="1" w:color="auto"/>
        </w:pBdr>
        <w:jc w:val="center"/>
        <w:rPr>
          <w:b/>
          <w:sz w:val="56"/>
        </w:rPr>
      </w:pPr>
    </w:p>
    <w:p w:rsidR="007B586E" w:rsidRPr="00CE72EB" w:rsidRDefault="007B586E">
      <w:pPr>
        <w:jc w:val="center"/>
        <w:rPr>
          <w:b/>
          <w:sz w:val="56"/>
        </w:rPr>
      </w:pPr>
    </w:p>
    <w:p w:rsidR="007B586E" w:rsidRPr="00CE72EB" w:rsidRDefault="007B586E">
      <w:pPr>
        <w:jc w:val="center"/>
        <w:rPr>
          <w:b/>
          <w:sz w:val="56"/>
          <w:szCs w:val="56"/>
        </w:rPr>
      </w:pPr>
      <w:r w:rsidRPr="00CE72EB">
        <w:rPr>
          <w:b/>
          <w:iCs/>
          <w:sz w:val="56"/>
        </w:rPr>
        <w:t>ICB</w:t>
      </w:r>
      <w:r w:rsidRPr="00CE72EB">
        <w:rPr>
          <w:b/>
          <w:sz w:val="56"/>
        </w:rPr>
        <w:t xml:space="preserve"> No:</w:t>
      </w:r>
      <w:r w:rsidRPr="00CE72EB">
        <w:rPr>
          <w:b/>
          <w:sz w:val="56"/>
          <w:szCs w:val="56"/>
        </w:rPr>
        <w:t>_____________</w:t>
      </w:r>
    </w:p>
    <w:p w:rsidR="00277338" w:rsidRPr="00CE72EB" w:rsidRDefault="00277338">
      <w:pPr>
        <w:jc w:val="center"/>
        <w:rPr>
          <w:b/>
          <w:sz w:val="56"/>
        </w:rPr>
      </w:pPr>
      <w:r w:rsidRPr="00CE72EB">
        <w:rPr>
          <w:b/>
          <w:i/>
          <w:sz w:val="40"/>
          <w:szCs w:val="40"/>
        </w:rPr>
        <w:t>[insert reference number as per procurement plan]</w:t>
      </w:r>
    </w:p>
    <w:p w:rsidR="005F0029" w:rsidRPr="00CE72EB" w:rsidRDefault="005F0029">
      <w:pPr>
        <w:jc w:val="center"/>
        <w:rPr>
          <w:b/>
          <w:sz w:val="56"/>
        </w:rPr>
      </w:pPr>
      <w:r w:rsidRPr="00CE72EB">
        <w:rPr>
          <w:b/>
          <w:sz w:val="56"/>
        </w:rPr>
        <w:t>Project:</w:t>
      </w:r>
      <w:r w:rsidRPr="00CE72EB">
        <w:rPr>
          <w:b/>
          <w:bCs/>
          <w:i/>
          <w:iCs/>
          <w:sz w:val="56"/>
        </w:rPr>
        <w:t>______________</w:t>
      </w:r>
    </w:p>
    <w:p w:rsidR="007B586E" w:rsidRPr="00CE72EB" w:rsidRDefault="007B586E">
      <w:pPr>
        <w:jc w:val="center"/>
        <w:rPr>
          <w:b/>
          <w:sz w:val="56"/>
        </w:rPr>
      </w:pPr>
      <w:r w:rsidRPr="00CE72EB">
        <w:rPr>
          <w:b/>
          <w:iCs/>
          <w:sz w:val="56"/>
        </w:rPr>
        <w:t>Employer</w:t>
      </w:r>
      <w:r w:rsidR="00277338" w:rsidRPr="00CE72EB">
        <w:rPr>
          <w:b/>
          <w:sz w:val="56"/>
        </w:rPr>
        <w:t>:</w:t>
      </w:r>
      <w:r w:rsidRPr="00CE72EB">
        <w:rPr>
          <w:b/>
          <w:sz w:val="56"/>
        </w:rPr>
        <w:t>_____________</w:t>
      </w:r>
    </w:p>
    <w:p w:rsidR="007B586E" w:rsidRPr="00CE72EB" w:rsidRDefault="00277338">
      <w:pPr>
        <w:jc w:val="center"/>
        <w:rPr>
          <w:b/>
          <w:sz w:val="56"/>
        </w:rPr>
      </w:pPr>
      <w:r w:rsidRPr="00CE72EB">
        <w:rPr>
          <w:b/>
          <w:sz w:val="56"/>
        </w:rPr>
        <w:t>Country:</w:t>
      </w:r>
      <w:r w:rsidR="007B586E" w:rsidRPr="00CE72EB">
        <w:rPr>
          <w:b/>
          <w:sz w:val="56"/>
        </w:rPr>
        <w:t>_____________</w:t>
      </w:r>
    </w:p>
    <w:p w:rsidR="005F0029" w:rsidRPr="00CE72EB" w:rsidRDefault="005F0029" w:rsidP="005F0029">
      <w:pPr>
        <w:jc w:val="center"/>
        <w:rPr>
          <w:b/>
          <w:sz w:val="56"/>
        </w:rPr>
      </w:pPr>
      <w:r w:rsidRPr="00CE72EB">
        <w:rPr>
          <w:b/>
          <w:sz w:val="56"/>
        </w:rPr>
        <w:t>Issued on: ____________</w:t>
      </w:r>
    </w:p>
    <w:p w:rsidR="00277338" w:rsidRPr="00CE72EB" w:rsidRDefault="00277338" w:rsidP="005F0029">
      <w:pPr>
        <w:jc w:val="center"/>
        <w:rPr>
          <w:b/>
          <w:sz w:val="56"/>
        </w:rPr>
      </w:pPr>
      <w:r w:rsidRPr="00CE72EB">
        <w:rPr>
          <w:b/>
          <w:i/>
          <w:sz w:val="40"/>
          <w:szCs w:val="40"/>
        </w:rPr>
        <w:t>[insert date when</w:t>
      </w:r>
      <w:r w:rsidR="00FC0D60" w:rsidRPr="00CE72EB">
        <w:rPr>
          <w:b/>
          <w:i/>
          <w:sz w:val="40"/>
          <w:szCs w:val="40"/>
        </w:rPr>
        <w:t xml:space="preserve"> document was</w:t>
      </w:r>
      <w:r w:rsidRPr="00CE72EB">
        <w:rPr>
          <w:b/>
          <w:i/>
          <w:sz w:val="40"/>
          <w:szCs w:val="40"/>
        </w:rPr>
        <w:t xml:space="preserve"> </w:t>
      </w:r>
      <w:r w:rsidR="00FC0D60" w:rsidRPr="00CE72EB">
        <w:rPr>
          <w:b/>
          <w:i/>
          <w:sz w:val="40"/>
          <w:szCs w:val="40"/>
        </w:rPr>
        <w:t xml:space="preserve">issued </w:t>
      </w:r>
      <w:r w:rsidRPr="00CE72EB">
        <w:rPr>
          <w:b/>
          <w:i/>
          <w:sz w:val="40"/>
          <w:szCs w:val="40"/>
        </w:rPr>
        <w:t>to bidders</w:t>
      </w:r>
      <w:r w:rsidRPr="00CE72EB">
        <w:rPr>
          <w:b/>
          <w:i/>
          <w:sz w:val="56"/>
        </w:rPr>
        <w:t>]</w:t>
      </w:r>
    </w:p>
    <w:p w:rsidR="007B586E" w:rsidRPr="00CE72EB" w:rsidRDefault="007B586E">
      <w:pPr>
        <w:sectPr w:rsidR="007B586E" w:rsidRPr="00CE72EB">
          <w:headerReference w:type="even" r:id="rId16"/>
          <w:headerReference w:type="first" r:id="rId17"/>
          <w:type w:val="oddPage"/>
          <w:pgSz w:w="12240" w:h="15840" w:code="1"/>
          <w:pgMar w:top="1440" w:right="1440" w:bottom="1440" w:left="1800" w:header="720" w:footer="720" w:gutter="0"/>
          <w:pgNumType w:fmt="lowerRoman"/>
          <w:cols w:space="720"/>
          <w:titlePg/>
        </w:sectPr>
      </w:pPr>
    </w:p>
    <w:p w:rsidR="007B586E" w:rsidRPr="00CE72EB" w:rsidRDefault="007B586E"/>
    <w:p w:rsidR="007B586E" w:rsidRPr="00CE72EB" w:rsidRDefault="007B586E"/>
    <w:p w:rsidR="007B586E" w:rsidRPr="00CE72EB" w:rsidRDefault="007B586E">
      <w:pPr>
        <w:pStyle w:val="Title"/>
        <w:rPr>
          <w:rFonts w:ascii="Times New Roman" w:hAnsi="Times New Roman"/>
          <w:szCs w:val="48"/>
        </w:rPr>
      </w:pPr>
      <w:r w:rsidRPr="00CE72EB">
        <w:rPr>
          <w:rFonts w:ascii="Times New Roman" w:hAnsi="Times New Roman"/>
          <w:iCs/>
          <w:szCs w:val="48"/>
        </w:rPr>
        <w:t>Standard</w:t>
      </w:r>
      <w:r w:rsidRPr="00CE72EB">
        <w:rPr>
          <w:rFonts w:ascii="Times New Roman" w:hAnsi="Times New Roman"/>
          <w:szCs w:val="48"/>
        </w:rPr>
        <w:t xml:space="preserve"> Bidding Document</w:t>
      </w:r>
    </w:p>
    <w:p w:rsidR="007B586E" w:rsidRPr="00CE72EB" w:rsidRDefault="007B586E"/>
    <w:p w:rsidR="007B586E" w:rsidRPr="00CE72EB" w:rsidRDefault="007B586E"/>
    <w:p w:rsidR="007B586E" w:rsidRPr="00CE72EB" w:rsidRDefault="007B586E">
      <w:pPr>
        <w:jc w:val="center"/>
        <w:rPr>
          <w:b/>
          <w:sz w:val="32"/>
          <w:szCs w:val="32"/>
        </w:rPr>
      </w:pPr>
      <w:r w:rsidRPr="00CE72EB">
        <w:rPr>
          <w:b/>
          <w:sz w:val="32"/>
          <w:szCs w:val="32"/>
        </w:rPr>
        <w:t>Table of Contents</w:t>
      </w:r>
    </w:p>
    <w:p w:rsidR="007B586E" w:rsidRPr="00CE72EB" w:rsidRDefault="007B586E"/>
    <w:p w:rsidR="005D6752" w:rsidRPr="00CE72EB" w:rsidRDefault="007B586E">
      <w:pPr>
        <w:pStyle w:val="TOC1"/>
        <w:tabs>
          <w:tab w:val="right" w:leader="dot" w:pos="8990"/>
        </w:tabs>
        <w:rPr>
          <w:rFonts w:ascii="Calibri" w:hAnsi="Calibri"/>
          <w:b w:val="0"/>
          <w:noProof/>
          <w:sz w:val="22"/>
          <w:szCs w:val="22"/>
        </w:rPr>
      </w:pPr>
      <w:r w:rsidRPr="00CE72EB">
        <w:fldChar w:fldCharType="begin"/>
      </w:r>
      <w:r w:rsidRPr="00CE72EB">
        <w:instrText xml:space="preserve"> TOC \h \z \t "Subtitle,2,Part,1" </w:instrText>
      </w:r>
      <w:r w:rsidRPr="00CE72EB">
        <w:fldChar w:fldCharType="separate"/>
      </w:r>
      <w:hyperlink w:anchor="_Toc333923372" w:history="1">
        <w:r w:rsidR="005D6752" w:rsidRPr="00CE72EB">
          <w:rPr>
            <w:rStyle w:val="Hyperlink"/>
            <w:noProof/>
          </w:rPr>
          <w:t>PART 1 – Bidding Procedures</w:t>
        </w:r>
        <w:r w:rsidR="005D6752" w:rsidRPr="00CE72EB">
          <w:rPr>
            <w:noProof/>
            <w:webHidden/>
          </w:rPr>
          <w:tab/>
        </w:r>
        <w:r w:rsidR="009D50E7" w:rsidRPr="00CE72EB">
          <w:rPr>
            <w:noProof/>
            <w:webHidden/>
          </w:rPr>
          <w:t>1-</w:t>
        </w:r>
        <w:r w:rsidR="005D6752" w:rsidRPr="00CE72EB">
          <w:rPr>
            <w:noProof/>
            <w:webHidden/>
          </w:rPr>
          <w:fldChar w:fldCharType="begin"/>
        </w:r>
        <w:r w:rsidR="005D6752" w:rsidRPr="00CE72EB">
          <w:rPr>
            <w:noProof/>
            <w:webHidden/>
          </w:rPr>
          <w:instrText xml:space="preserve"> PAGEREF _Toc333923372 \h </w:instrText>
        </w:r>
        <w:r w:rsidR="005D6752" w:rsidRPr="00CE72EB">
          <w:rPr>
            <w:noProof/>
            <w:webHidden/>
          </w:rPr>
        </w:r>
        <w:r w:rsidR="005D6752" w:rsidRPr="00CE72EB">
          <w:rPr>
            <w:noProof/>
            <w:webHidden/>
          </w:rPr>
          <w:fldChar w:fldCharType="separate"/>
        </w:r>
        <w:r w:rsidR="003E6BC0" w:rsidRPr="00CE72EB">
          <w:rPr>
            <w:noProof/>
            <w:webHidden/>
          </w:rPr>
          <w:t>1</w:t>
        </w:r>
        <w:r w:rsidR="005D6752" w:rsidRPr="00CE72EB">
          <w:rPr>
            <w:noProof/>
            <w:webHidden/>
          </w:rPr>
          <w:fldChar w:fldCharType="end"/>
        </w:r>
      </w:hyperlink>
    </w:p>
    <w:p w:rsidR="005D6752" w:rsidRPr="00CE72EB" w:rsidRDefault="00EC705D">
      <w:pPr>
        <w:pStyle w:val="TOC2"/>
        <w:rPr>
          <w:rFonts w:ascii="Calibri" w:hAnsi="Calibri"/>
          <w:sz w:val="22"/>
          <w:szCs w:val="22"/>
        </w:rPr>
      </w:pPr>
      <w:hyperlink w:anchor="_Toc333923373" w:history="1">
        <w:r w:rsidR="005D6752" w:rsidRPr="00CE72EB">
          <w:rPr>
            <w:rStyle w:val="Hyperlink"/>
          </w:rPr>
          <w:t>Section 1 - Instructions to Bidders</w:t>
        </w:r>
        <w:r w:rsidR="005D6752" w:rsidRPr="00CE72EB">
          <w:rPr>
            <w:webHidden/>
          </w:rPr>
          <w:tab/>
        </w:r>
        <w:r w:rsidR="009D50E7" w:rsidRPr="00CE72EB">
          <w:rPr>
            <w:webHidden/>
          </w:rPr>
          <w:t>1-</w:t>
        </w:r>
        <w:r w:rsidR="005D6752" w:rsidRPr="00CE72EB">
          <w:rPr>
            <w:webHidden/>
          </w:rPr>
          <w:fldChar w:fldCharType="begin"/>
        </w:r>
        <w:r w:rsidR="005D6752" w:rsidRPr="00CE72EB">
          <w:rPr>
            <w:webHidden/>
          </w:rPr>
          <w:instrText xml:space="preserve"> PAGEREF _Toc333923373 \h </w:instrText>
        </w:r>
        <w:r w:rsidR="005D6752" w:rsidRPr="00CE72EB">
          <w:rPr>
            <w:webHidden/>
          </w:rPr>
        </w:r>
        <w:r w:rsidR="005D6752" w:rsidRPr="00CE72EB">
          <w:rPr>
            <w:webHidden/>
          </w:rPr>
          <w:fldChar w:fldCharType="separate"/>
        </w:r>
        <w:r w:rsidR="003E6BC0" w:rsidRPr="00CE72EB">
          <w:rPr>
            <w:webHidden/>
          </w:rPr>
          <w:t>3</w:t>
        </w:r>
        <w:r w:rsidR="005D6752" w:rsidRPr="00CE72EB">
          <w:rPr>
            <w:webHidden/>
          </w:rPr>
          <w:fldChar w:fldCharType="end"/>
        </w:r>
      </w:hyperlink>
    </w:p>
    <w:p w:rsidR="005D6752" w:rsidRPr="00CE72EB" w:rsidRDefault="00EC705D">
      <w:pPr>
        <w:pStyle w:val="TOC2"/>
        <w:rPr>
          <w:rFonts w:ascii="Calibri" w:hAnsi="Calibri"/>
          <w:sz w:val="22"/>
          <w:szCs w:val="22"/>
        </w:rPr>
      </w:pPr>
      <w:hyperlink w:anchor="_Toc333923374" w:history="1">
        <w:r w:rsidR="005D6752" w:rsidRPr="00CE72EB">
          <w:rPr>
            <w:rStyle w:val="Hyperlink"/>
          </w:rPr>
          <w:t>Section II - Bid Data Sheet (BDS)</w:t>
        </w:r>
        <w:r w:rsidR="005D6752" w:rsidRPr="00CE72EB">
          <w:rPr>
            <w:webHidden/>
          </w:rPr>
          <w:tab/>
        </w:r>
        <w:r w:rsidR="009D50E7" w:rsidRPr="00CE72EB">
          <w:rPr>
            <w:webHidden/>
          </w:rPr>
          <w:t>1-</w:t>
        </w:r>
        <w:r w:rsidR="005D6752" w:rsidRPr="00CE72EB">
          <w:rPr>
            <w:webHidden/>
          </w:rPr>
          <w:fldChar w:fldCharType="begin"/>
        </w:r>
        <w:r w:rsidR="005D6752" w:rsidRPr="00CE72EB">
          <w:rPr>
            <w:webHidden/>
          </w:rPr>
          <w:instrText xml:space="preserve"> PAGEREF _Toc333923374 \h </w:instrText>
        </w:r>
        <w:r w:rsidR="005D6752" w:rsidRPr="00CE72EB">
          <w:rPr>
            <w:webHidden/>
          </w:rPr>
        </w:r>
        <w:r w:rsidR="005D6752" w:rsidRPr="00CE72EB">
          <w:rPr>
            <w:webHidden/>
          </w:rPr>
          <w:fldChar w:fldCharType="separate"/>
        </w:r>
        <w:r w:rsidR="003E6BC0" w:rsidRPr="00CE72EB">
          <w:rPr>
            <w:webHidden/>
          </w:rPr>
          <w:t>27</w:t>
        </w:r>
        <w:r w:rsidR="005D6752" w:rsidRPr="00CE72EB">
          <w:rPr>
            <w:webHidden/>
          </w:rPr>
          <w:fldChar w:fldCharType="end"/>
        </w:r>
      </w:hyperlink>
    </w:p>
    <w:p w:rsidR="005D6752" w:rsidRPr="00CE72EB" w:rsidRDefault="00EC705D">
      <w:pPr>
        <w:pStyle w:val="TOC2"/>
        <w:rPr>
          <w:rFonts w:ascii="Calibri" w:hAnsi="Calibri"/>
          <w:sz w:val="22"/>
          <w:szCs w:val="22"/>
        </w:rPr>
      </w:pPr>
      <w:hyperlink w:anchor="_Toc333923375" w:history="1">
        <w:r w:rsidR="005D6752" w:rsidRPr="00CE72EB">
          <w:rPr>
            <w:rStyle w:val="Hyperlink"/>
            <w:rFonts w:cs="Arial"/>
          </w:rPr>
          <w:t>Section III - Evaluation and Qualification Criteria</w:t>
        </w:r>
        <w:r w:rsidR="005D6752" w:rsidRPr="00CE72EB">
          <w:rPr>
            <w:webHidden/>
          </w:rPr>
          <w:tab/>
        </w:r>
        <w:r w:rsidR="009D50E7" w:rsidRPr="00CE72EB">
          <w:rPr>
            <w:webHidden/>
          </w:rPr>
          <w:t>1-</w:t>
        </w:r>
        <w:r w:rsidR="005D6752" w:rsidRPr="00CE72EB">
          <w:rPr>
            <w:webHidden/>
          </w:rPr>
          <w:fldChar w:fldCharType="begin"/>
        </w:r>
        <w:r w:rsidR="005D6752" w:rsidRPr="00CE72EB">
          <w:rPr>
            <w:webHidden/>
          </w:rPr>
          <w:instrText xml:space="preserve"> PAGEREF _Toc333923375 \h </w:instrText>
        </w:r>
        <w:r w:rsidR="005D6752" w:rsidRPr="00CE72EB">
          <w:rPr>
            <w:webHidden/>
          </w:rPr>
        </w:r>
        <w:r w:rsidR="005D6752" w:rsidRPr="00CE72EB">
          <w:rPr>
            <w:webHidden/>
          </w:rPr>
          <w:fldChar w:fldCharType="separate"/>
        </w:r>
        <w:r w:rsidR="003E6BC0" w:rsidRPr="00CE72EB">
          <w:rPr>
            <w:webHidden/>
          </w:rPr>
          <w:t>37</w:t>
        </w:r>
        <w:r w:rsidR="005D6752" w:rsidRPr="00CE72EB">
          <w:rPr>
            <w:webHidden/>
          </w:rPr>
          <w:fldChar w:fldCharType="end"/>
        </w:r>
      </w:hyperlink>
    </w:p>
    <w:p w:rsidR="005D6752" w:rsidRPr="00CE72EB" w:rsidRDefault="00EC705D">
      <w:pPr>
        <w:pStyle w:val="TOC2"/>
        <w:rPr>
          <w:rFonts w:ascii="Calibri" w:hAnsi="Calibri"/>
          <w:sz w:val="22"/>
          <w:szCs w:val="22"/>
        </w:rPr>
      </w:pPr>
      <w:hyperlink w:anchor="_Toc333923376" w:history="1">
        <w:r w:rsidR="005D6752" w:rsidRPr="00CE72EB">
          <w:rPr>
            <w:rStyle w:val="Hyperlink"/>
            <w:rFonts w:cs="Arial"/>
          </w:rPr>
          <w:t>Section IV - Bidding Forms</w:t>
        </w:r>
        <w:r w:rsidR="005D6752" w:rsidRPr="00CE72EB">
          <w:rPr>
            <w:webHidden/>
          </w:rPr>
          <w:tab/>
        </w:r>
        <w:r w:rsidR="009D50E7" w:rsidRPr="00CE72EB">
          <w:rPr>
            <w:webHidden/>
          </w:rPr>
          <w:t>1-</w:t>
        </w:r>
        <w:r w:rsidR="005D6752" w:rsidRPr="00CE72EB">
          <w:rPr>
            <w:webHidden/>
          </w:rPr>
          <w:fldChar w:fldCharType="begin"/>
        </w:r>
        <w:r w:rsidR="005D6752" w:rsidRPr="00CE72EB">
          <w:rPr>
            <w:webHidden/>
          </w:rPr>
          <w:instrText xml:space="preserve"> PAGEREF _Toc333923376 \h </w:instrText>
        </w:r>
        <w:r w:rsidR="005D6752" w:rsidRPr="00CE72EB">
          <w:rPr>
            <w:webHidden/>
          </w:rPr>
        </w:r>
        <w:r w:rsidR="005D6752" w:rsidRPr="00CE72EB">
          <w:rPr>
            <w:webHidden/>
          </w:rPr>
          <w:fldChar w:fldCharType="separate"/>
        </w:r>
        <w:r w:rsidR="003E6BC0" w:rsidRPr="00CE72EB">
          <w:rPr>
            <w:webHidden/>
          </w:rPr>
          <w:t>55</w:t>
        </w:r>
        <w:r w:rsidR="005D6752" w:rsidRPr="00CE72EB">
          <w:rPr>
            <w:webHidden/>
          </w:rPr>
          <w:fldChar w:fldCharType="end"/>
        </w:r>
      </w:hyperlink>
    </w:p>
    <w:p w:rsidR="005D6752" w:rsidRPr="00CE72EB" w:rsidRDefault="00EC705D">
      <w:pPr>
        <w:pStyle w:val="TOC2"/>
        <w:rPr>
          <w:rFonts w:ascii="Calibri" w:hAnsi="Calibri"/>
          <w:sz w:val="22"/>
          <w:szCs w:val="22"/>
        </w:rPr>
      </w:pPr>
      <w:hyperlink w:anchor="_Toc333923377" w:history="1">
        <w:r w:rsidR="005D6752" w:rsidRPr="00CE72EB">
          <w:rPr>
            <w:rStyle w:val="Hyperlink"/>
            <w:rFonts w:cs="Arial"/>
          </w:rPr>
          <w:t xml:space="preserve">Section V - </w:t>
        </w:r>
        <w:r w:rsidR="005D6752" w:rsidRPr="00CE72EB">
          <w:rPr>
            <w:rStyle w:val="Hyperlink"/>
          </w:rPr>
          <w:t>Eligible Countries</w:t>
        </w:r>
        <w:r w:rsidR="005D6752" w:rsidRPr="00CE72EB">
          <w:rPr>
            <w:webHidden/>
          </w:rPr>
          <w:tab/>
        </w:r>
        <w:r w:rsidR="009D50E7" w:rsidRPr="00CE72EB">
          <w:rPr>
            <w:webHidden/>
          </w:rPr>
          <w:t>1-</w:t>
        </w:r>
        <w:r w:rsidR="005D6752" w:rsidRPr="00CE72EB">
          <w:rPr>
            <w:webHidden/>
          </w:rPr>
          <w:fldChar w:fldCharType="begin"/>
        </w:r>
        <w:r w:rsidR="005D6752" w:rsidRPr="00CE72EB">
          <w:rPr>
            <w:webHidden/>
          </w:rPr>
          <w:instrText xml:space="preserve"> PAGEREF _Toc333923377 \h </w:instrText>
        </w:r>
        <w:r w:rsidR="005D6752" w:rsidRPr="00CE72EB">
          <w:rPr>
            <w:webHidden/>
          </w:rPr>
        </w:r>
        <w:r w:rsidR="005D6752" w:rsidRPr="00CE72EB">
          <w:rPr>
            <w:webHidden/>
          </w:rPr>
          <w:fldChar w:fldCharType="separate"/>
        </w:r>
        <w:r w:rsidR="003E6BC0" w:rsidRPr="00CE72EB">
          <w:rPr>
            <w:webHidden/>
          </w:rPr>
          <w:t>101</w:t>
        </w:r>
        <w:r w:rsidR="005D6752" w:rsidRPr="00CE72EB">
          <w:rPr>
            <w:webHidden/>
          </w:rPr>
          <w:fldChar w:fldCharType="end"/>
        </w:r>
      </w:hyperlink>
    </w:p>
    <w:p w:rsidR="005D6752" w:rsidRPr="00CE72EB" w:rsidRDefault="00EC705D">
      <w:pPr>
        <w:pStyle w:val="TOC1"/>
        <w:tabs>
          <w:tab w:val="right" w:leader="dot" w:pos="8990"/>
        </w:tabs>
        <w:rPr>
          <w:rFonts w:ascii="Calibri" w:hAnsi="Calibri"/>
          <w:b w:val="0"/>
          <w:noProof/>
          <w:sz w:val="22"/>
          <w:szCs w:val="22"/>
        </w:rPr>
      </w:pPr>
      <w:hyperlink w:anchor="_Toc333923378" w:history="1">
        <w:r w:rsidR="005D6752" w:rsidRPr="00CE72EB">
          <w:rPr>
            <w:rStyle w:val="Hyperlink"/>
            <w:noProof/>
          </w:rPr>
          <w:t xml:space="preserve">PART 2 – </w:t>
        </w:r>
        <w:r w:rsidR="005D6752" w:rsidRPr="00CE72EB">
          <w:rPr>
            <w:rStyle w:val="Hyperlink"/>
            <w:iCs/>
            <w:noProof/>
          </w:rPr>
          <w:t>Works</w:t>
        </w:r>
        <w:r w:rsidR="005D6752" w:rsidRPr="00CE72EB">
          <w:rPr>
            <w:rStyle w:val="Hyperlink"/>
            <w:noProof/>
          </w:rPr>
          <w:t xml:space="preserve"> Requirements</w:t>
        </w:r>
        <w:r w:rsidR="005D6752" w:rsidRPr="00CE72EB">
          <w:rPr>
            <w:noProof/>
            <w:webHidden/>
          </w:rPr>
          <w:tab/>
        </w:r>
        <w:r w:rsidR="009D50E7" w:rsidRPr="00CE72EB">
          <w:rPr>
            <w:noProof/>
            <w:webHidden/>
          </w:rPr>
          <w:t>2-</w:t>
        </w:r>
        <w:r w:rsidR="005D6752" w:rsidRPr="00CE72EB">
          <w:rPr>
            <w:noProof/>
            <w:webHidden/>
          </w:rPr>
          <w:fldChar w:fldCharType="begin"/>
        </w:r>
        <w:r w:rsidR="005D6752" w:rsidRPr="00CE72EB">
          <w:rPr>
            <w:noProof/>
            <w:webHidden/>
          </w:rPr>
          <w:instrText xml:space="preserve"> PAGEREF _Toc333923378 \h </w:instrText>
        </w:r>
        <w:r w:rsidR="005D6752" w:rsidRPr="00CE72EB">
          <w:rPr>
            <w:noProof/>
            <w:webHidden/>
          </w:rPr>
        </w:r>
        <w:r w:rsidR="005D6752" w:rsidRPr="00CE72EB">
          <w:rPr>
            <w:noProof/>
            <w:webHidden/>
          </w:rPr>
          <w:fldChar w:fldCharType="separate"/>
        </w:r>
        <w:r w:rsidR="003E6BC0" w:rsidRPr="00CE72EB">
          <w:rPr>
            <w:noProof/>
            <w:webHidden/>
          </w:rPr>
          <w:t>1</w:t>
        </w:r>
        <w:r w:rsidR="005D6752" w:rsidRPr="00CE72EB">
          <w:rPr>
            <w:noProof/>
            <w:webHidden/>
          </w:rPr>
          <w:fldChar w:fldCharType="end"/>
        </w:r>
      </w:hyperlink>
    </w:p>
    <w:p w:rsidR="005D6752" w:rsidRPr="00CE72EB" w:rsidRDefault="00EC705D">
      <w:pPr>
        <w:pStyle w:val="TOC2"/>
        <w:rPr>
          <w:rFonts w:ascii="Calibri" w:hAnsi="Calibri"/>
          <w:sz w:val="22"/>
          <w:szCs w:val="22"/>
        </w:rPr>
      </w:pPr>
      <w:hyperlink w:anchor="_Toc333923379" w:history="1">
        <w:r w:rsidR="005D6752" w:rsidRPr="00CE72EB">
          <w:rPr>
            <w:rStyle w:val="Hyperlink"/>
            <w:rFonts w:cs="Arial"/>
          </w:rPr>
          <w:t xml:space="preserve">Section VII - </w:t>
        </w:r>
        <w:r w:rsidR="005D6752" w:rsidRPr="00CE72EB">
          <w:rPr>
            <w:rStyle w:val="Hyperlink"/>
          </w:rPr>
          <w:t>Works Requirements</w:t>
        </w:r>
        <w:r w:rsidR="005D6752" w:rsidRPr="00CE72EB">
          <w:rPr>
            <w:webHidden/>
          </w:rPr>
          <w:tab/>
        </w:r>
        <w:r w:rsidR="009D50E7" w:rsidRPr="00CE72EB">
          <w:rPr>
            <w:webHidden/>
          </w:rPr>
          <w:t>2-</w:t>
        </w:r>
        <w:r w:rsidR="005D6752" w:rsidRPr="00CE72EB">
          <w:rPr>
            <w:webHidden/>
          </w:rPr>
          <w:fldChar w:fldCharType="begin"/>
        </w:r>
        <w:r w:rsidR="005D6752" w:rsidRPr="00CE72EB">
          <w:rPr>
            <w:webHidden/>
          </w:rPr>
          <w:instrText xml:space="preserve"> PAGEREF _Toc333923379 \h </w:instrText>
        </w:r>
        <w:r w:rsidR="005D6752" w:rsidRPr="00CE72EB">
          <w:rPr>
            <w:webHidden/>
          </w:rPr>
        </w:r>
        <w:r w:rsidR="005D6752" w:rsidRPr="00CE72EB">
          <w:rPr>
            <w:webHidden/>
          </w:rPr>
          <w:fldChar w:fldCharType="separate"/>
        </w:r>
        <w:r w:rsidR="003E6BC0" w:rsidRPr="00CE72EB">
          <w:rPr>
            <w:webHidden/>
          </w:rPr>
          <w:t>3</w:t>
        </w:r>
        <w:r w:rsidR="005D6752" w:rsidRPr="00CE72EB">
          <w:rPr>
            <w:webHidden/>
          </w:rPr>
          <w:fldChar w:fldCharType="end"/>
        </w:r>
      </w:hyperlink>
    </w:p>
    <w:p w:rsidR="005D6752" w:rsidRPr="00CE72EB" w:rsidRDefault="00EC705D">
      <w:pPr>
        <w:pStyle w:val="TOC1"/>
        <w:tabs>
          <w:tab w:val="right" w:leader="dot" w:pos="8990"/>
        </w:tabs>
        <w:rPr>
          <w:rFonts w:ascii="Calibri" w:hAnsi="Calibri"/>
          <w:b w:val="0"/>
          <w:noProof/>
          <w:sz w:val="22"/>
          <w:szCs w:val="22"/>
        </w:rPr>
      </w:pPr>
      <w:hyperlink w:anchor="_Toc333923380" w:history="1">
        <w:r w:rsidR="005D6752" w:rsidRPr="00CE72EB">
          <w:rPr>
            <w:rStyle w:val="Hyperlink"/>
            <w:noProof/>
          </w:rPr>
          <w:t>PART 3 – Conditions of Contract and Contract Forms</w:t>
        </w:r>
        <w:r w:rsidR="005D6752" w:rsidRPr="00CE72EB">
          <w:rPr>
            <w:noProof/>
            <w:webHidden/>
          </w:rPr>
          <w:tab/>
        </w:r>
        <w:r w:rsidR="009D50E7" w:rsidRPr="00CE72EB">
          <w:rPr>
            <w:noProof/>
            <w:webHidden/>
          </w:rPr>
          <w:t>3-</w:t>
        </w:r>
        <w:r w:rsidR="005D6752" w:rsidRPr="00CE72EB">
          <w:rPr>
            <w:noProof/>
            <w:webHidden/>
          </w:rPr>
          <w:fldChar w:fldCharType="begin"/>
        </w:r>
        <w:r w:rsidR="005D6752" w:rsidRPr="00CE72EB">
          <w:rPr>
            <w:noProof/>
            <w:webHidden/>
          </w:rPr>
          <w:instrText xml:space="preserve"> PAGEREF _Toc333923380 \h </w:instrText>
        </w:r>
        <w:r w:rsidR="005D6752" w:rsidRPr="00CE72EB">
          <w:rPr>
            <w:noProof/>
            <w:webHidden/>
          </w:rPr>
        </w:r>
        <w:r w:rsidR="005D6752" w:rsidRPr="00CE72EB">
          <w:rPr>
            <w:noProof/>
            <w:webHidden/>
          </w:rPr>
          <w:fldChar w:fldCharType="separate"/>
        </w:r>
        <w:r w:rsidR="003E6BC0" w:rsidRPr="00CE72EB">
          <w:rPr>
            <w:noProof/>
            <w:webHidden/>
          </w:rPr>
          <w:t>1</w:t>
        </w:r>
        <w:r w:rsidR="005D6752" w:rsidRPr="00CE72EB">
          <w:rPr>
            <w:noProof/>
            <w:webHidden/>
          </w:rPr>
          <w:fldChar w:fldCharType="end"/>
        </w:r>
      </w:hyperlink>
    </w:p>
    <w:p w:rsidR="005D6752" w:rsidRPr="00CE72EB" w:rsidRDefault="00EC705D">
      <w:pPr>
        <w:pStyle w:val="TOC2"/>
        <w:rPr>
          <w:rFonts w:ascii="Calibri" w:hAnsi="Calibri"/>
          <w:sz w:val="22"/>
          <w:szCs w:val="22"/>
        </w:rPr>
      </w:pPr>
      <w:hyperlink w:anchor="_Toc333923381" w:history="1">
        <w:r w:rsidR="005D6752" w:rsidRPr="00CE72EB">
          <w:rPr>
            <w:rStyle w:val="Hyperlink"/>
          </w:rPr>
          <w:t>Section VIII.  General Conditions of Contract</w:t>
        </w:r>
        <w:r w:rsidR="005D6752" w:rsidRPr="00CE72EB">
          <w:rPr>
            <w:webHidden/>
          </w:rPr>
          <w:tab/>
        </w:r>
        <w:r w:rsidR="009D50E7" w:rsidRPr="00CE72EB">
          <w:rPr>
            <w:webHidden/>
          </w:rPr>
          <w:t>3-</w:t>
        </w:r>
        <w:r w:rsidR="005D6752" w:rsidRPr="00CE72EB">
          <w:rPr>
            <w:webHidden/>
          </w:rPr>
          <w:fldChar w:fldCharType="begin"/>
        </w:r>
        <w:r w:rsidR="005D6752" w:rsidRPr="00CE72EB">
          <w:rPr>
            <w:webHidden/>
          </w:rPr>
          <w:instrText xml:space="preserve"> PAGEREF _Toc333923381 \h </w:instrText>
        </w:r>
        <w:r w:rsidR="005D6752" w:rsidRPr="00CE72EB">
          <w:rPr>
            <w:webHidden/>
          </w:rPr>
        </w:r>
        <w:r w:rsidR="005D6752" w:rsidRPr="00CE72EB">
          <w:rPr>
            <w:webHidden/>
          </w:rPr>
          <w:fldChar w:fldCharType="separate"/>
        </w:r>
        <w:r w:rsidR="003E6BC0" w:rsidRPr="00CE72EB">
          <w:rPr>
            <w:webHidden/>
          </w:rPr>
          <w:t>3</w:t>
        </w:r>
        <w:r w:rsidR="005D6752" w:rsidRPr="00CE72EB">
          <w:rPr>
            <w:webHidden/>
          </w:rPr>
          <w:fldChar w:fldCharType="end"/>
        </w:r>
      </w:hyperlink>
    </w:p>
    <w:p w:rsidR="005D6752" w:rsidRPr="00CE72EB" w:rsidRDefault="00EC705D">
      <w:pPr>
        <w:pStyle w:val="TOC2"/>
        <w:rPr>
          <w:rFonts w:ascii="Calibri" w:hAnsi="Calibri"/>
          <w:sz w:val="22"/>
          <w:szCs w:val="22"/>
        </w:rPr>
      </w:pPr>
      <w:hyperlink w:anchor="_Toc333923382" w:history="1">
        <w:r w:rsidR="005D6752" w:rsidRPr="00CE72EB">
          <w:rPr>
            <w:rStyle w:val="Hyperlink"/>
          </w:rPr>
          <w:t xml:space="preserve">Section IX.  </w:t>
        </w:r>
        <w:r w:rsidR="005D6752" w:rsidRPr="00CE72EB">
          <w:rPr>
            <w:rStyle w:val="Hyperlink"/>
            <w:iCs/>
          </w:rPr>
          <w:t xml:space="preserve">Particular </w:t>
        </w:r>
        <w:r w:rsidR="005D6752" w:rsidRPr="00CE72EB">
          <w:rPr>
            <w:rStyle w:val="Hyperlink"/>
          </w:rPr>
          <w:t>Conditions of Contract</w:t>
        </w:r>
        <w:r w:rsidR="005D6752" w:rsidRPr="00CE72EB">
          <w:rPr>
            <w:webHidden/>
          </w:rPr>
          <w:tab/>
        </w:r>
        <w:r w:rsidR="009D50E7" w:rsidRPr="00CE72EB">
          <w:rPr>
            <w:webHidden/>
          </w:rPr>
          <w:t>3-</w:t>
        </w:r>
        <w:r w:rsidR="005D6752" w:rsidRPr="00CE72EB">
          <w:rPr>
            <w:webHidden/>
          </w:rPr>
          <w:fldChar w:fldCharType="begin"/>
        </w:r>
        <w:r w:rsidR="005D6752" w:rsidRPr="00CE72EB">
          <w:rPr>
            <w:webHidden/>
          </w:rPr>
          <w:instrText xml:space="preserve"> PAGEREF _Toc333923382 \h </w:instrText>
        </w:r>
        <w:r w:rsidR="005D6752" w:rsidRPr="00CE72EB">
          <w:rPr>
            <w:webHidden/>
          </w:rPr>
        </w:r>
        <w:r w:rsidR="005D6752" w:rsidRPr="00CE72EB">
          <w:rPr>
            <w:webHidden/>
          </w:rPr>
          <w:fldChar w:fldCharType="separate"/>
        </w:r>
        <w:r w:rsidR="003E6BC0" w:rsidRPr="00CE72EB">
          <w:rPr>
            <w:webHidden/>
          </w:rPr>
          <w:t>34</w:t>
        </w:r>
        <w:r w:rsidR="005D6752" w:rsidRPr="00CE72EB">
          <w:rPr>
            <w:webHidden/>
          </w:rPr>
          <w:fldChar w:fldCharType="end"/>
        </w:r>
      </w:hyperlink>
    </w:p>
    <w:p w:rsidR="005D6752" w:rsidRPr="00CE72EB" w:rsidRDefault="00EC705D">
      <w:pPr>
        <w:pStyle w:val="TOC2"/>
        <w:rPr>
          <w:rFonts w:ascii="Calibri" w:hAnsi="Calibri"/>
          <w:sz w:val="22"/>
          <w:szCs w:val="22"/>
        </w:rPr>
      </w:pPr>
      <w:hyperlink w:anchor="_Toc333923383" w:history="1">
        <w:r w:rsidR="005D6752" w:rsidRPr="00CE72EB">
          <w:rPr>
            <w:rStyle w:val="Hyperlink"/>
          </w:rPr>
          <w:t>Section X - Contract Forms</w:t>
        </w:r>
        <w:r w:rsidR="005D6752" w:rsidRPr="00CE72EB">
          <w:rPr>
            <w:webHidden/>
          </w:rPr>
          <w:tab/>
        </w:r>
        <w:r w:rsidR="009D50E7" w:rsidRPr="00CE72EB">
          <w:rPr>
            <w:webHidden/>
          </w:rPr>
          <w:t>3-</w:t>
        </w:r>
        <w:r w:rsidR="005D6752" w:rsidRPr="00CE72EB">
          <w:rPr>
            <w:webHidden/>
          </w:rPr>
          <w:fldChar w:fldCharType="begin"/>
        </w:r>
        <w:r w:rsidR="005D6752" w:rsidRPr="00CE72EB">
          <w:rPr>
            <w:webHidden/>
          </w:rPr>
          <w:instrText xml:space="preserve"> PAGEREF _Toc333923383 \h </w:instrText>
        </w:r>
        <w:r w:rsidR="005D6752" w:rsidRPr="00CE72EB">
          <w:rPr>
            <w:webHidden/>
          </w:rPr>
        </w:r>
        <w:r w:rsidR="005D6752" w:rsidRPr="00CE72EB">
          <w:rPr>
            <w:webHidden/>
          </w:rPr>
          <w:fldChar w:fldCharType="separate"/>
        </w:r>
        <w:r w:rsidR="003E6BC0" w:rsidRPr="00CE72EB">
          <w:rPr>
            <w:webHidden/>
          </w:rPr>
          <w:t>43</w:t>
        </w:r>
        <w:r w:rsidR="005D6752" w:rsidRPr="00CE72EB">
          <w:rPr>
            <w:webHidden/>
          </w:rPr>
          <w:fldChar w:fldCharType="end"/>
        </w:r>
      </w:hyperlink>
    </w:p>
    <w:p w:rsidR="007B586E" w:rsidRPr="00CE72EB" w:rsidRDefault="007B586E">
      <w:r w:rsidRPr="00CE72EB">
        <w:fldChar w:fldCharType="end"/>
      </w:r>
    </w:p>
    <w:p w:rsidR="007B586E" w:rsidRPr="00CE72EB" w:rsidRDefault="007B586E"/>
    <w:p w:rsidR="007B586E" w:rsidRPr="00CE72EB" w:rsidRDefault="007B586E">
      <w:pPr>
        <w:pStyle w:val="Part"/>
        <w:sectPr w:rsidR="007B586E" w:rsidRPr="00CE72EB">
          <w:headerReference w:type="even" r:id="rId18"/>
          <w:headerReference w:type="default" r:id="rId19"/>
          <w:headerReference w:type="first" r:id="rId20"/>
          <w:type w:val="oddPage"/>
          <w:pgSz w:w="12240" w:h="15840" w:code="1"/>
          <w:pgMar w:top="1440" w:right="1440" w:bottom="1440" w:left="1800" w:header="720" w:footer="720" w:gutter="0"/>
          <w:paperSrc w:first="15" w:other="15"/>
          <w:pgNumType w:fmt="lowerRoman"/>
          <w:cols w:space="720"/>
          <w:titlePg/>
        </w:sectPr>
      </w:pPr>
    </w:p>
    <w:p w:rsidR="00EB5341" w:rsidRPr="00CE72EB" w:rsidRDefault="00EB5341">
      <w:pPr>
        <w:pStyle w:val="Part"/>
      </w:pPr>
    </w:p>
    <w:p w:rsidR="007B586E" w:rsidRPr="00CE72EB" w:rsidRDefault="007B586E">
      <w:pPr>
        <w:pStyle w:val="Part"/>
      </w:pPr>
      <w:bookmarkStart w:id="9" w:name="_Toc333923372"/>
      <w:r w:rsidRPr="00CE72EB">
        <w:t>PART 1 – Bidding Procedures</w:t>
      </w:r>
      <w:bookmarkEnd w:id="9"/>
    </w:p>
    <w:p w:rsidR="007B586E" w:rsidRPr="00CE72EB" w:rsidRDefault="007B586E">
      <w:pPr>
        <w:tabs>
          <w:tab w:val="left" w:pos="180"/>
        </w:tabs>
        <w:ind w:left="720" w:right="288" w:hanging="360"/>
        <w:jc w:val="both"/>
        <w:rPr>
          <w:rFonts w:ascii="Arial" w:hAnsi="Arial" w:cs="Arial"/>
          <w:iCs/>
          <w:spacing w:val="-2"/>
          <w:sz w:val="20"/>
        </w:rPr>
      </w:pPr>
    </w:p>
    <w:p w:rsidR="007B586E" w:rsidRPr="00CE72EB" w:rsidRDefault="007B586E">
      <w:pPr>
        <w:tabs>
          <w:tab w:val="left" w:pos="180"/>
        </w:tabs>
        <w:ind w:left="720" w:right="288" w:hanging="360"/>
        <w:jc w:val="both"/>
        <w:rPr>
          <w:rFonts w:ascii="Arial" w:hAnsi="Arial" w:cs="Arial"/>
          <w:iCs/>
          <w:spacing w:val="-2"/>
          <w:sz w:val="20"/>
        </w:rPr>
        <w:sectPr w:rsidR="007B586E" w:rsidRPr="00CE72EB">
          <w:headerReference w:type="first" r:id="rId21"/>
          <w:type w:val="oddPage"/>
          <w:pgSz w:w="12240" w:h="15840" w:code="1"/>
          <w:pgMar w:top="1440" w:right="1440" w:bottom="1440" w:left="1800" w:header="720" w:footer="720" w:gutter="0"/>
          <w:paperSrc w:first="15" w:other="15"/>
          <w:pgNumType w:start="1"/>
          <w:cols w:space="720"/>
          <w:titlePg/>
        </w:sectPr>
      </w:pPr>
    </w:p>
    <w:p w:rsidR="007B586E" w:rsidRPr="00CE72EB" w:rsidRDefault="007B586E">
      <w:pPr>
        <w:tabs>
          <w:tab w:val="left" w:pos="180"/>
        </w:tabs>
        <w:ind w:left="720" w:right="288" w:hanging="360"/>
        <w:jc w:val="both"/>
        <w:rPr>
          <w:rFonts w:ascii="Arial" w:hAnsi="Arial" w:cs="Arial"/>
          <w:iCs/>
          <w:spacing w:val="-2"/>
          <w:sz w:val="20"/>
        </w:rPr>
      </w:pPr>
    </w:p>
    <w:p w:rsidR="007B586E" w:rsidRPr="00CE72EB" w:rsidRDefault="007B586E">
      <w:pPr>
        <w:pStyle w:val="Subtitle"/>
      </w:pPr>
      <w:bookmarkStart w:id="10" w:name="_Toc333923373"/>
      <w:r w:rsidRPr="00CE72EB">
        <w:t>Section 1 - Instructions to Bidders</w:t>
      </w:r>
      <w:bookmarkEnd w:id="10"/>
    </w:p>
    <w:bookmarkEnd w:id="0"/>
    <w:p w:rsidR="007B586E" w:rsidRPr="00CE72EB" w:rsidRDefault="007B586E">
      <w:pPr>
        <w:pStyle w:val="BodyText"/>
        <w:ind w:left="180" w:right="288"/>
        <w:jc w:val="center"/>
        <w:rPr>
          <w:b/>
          <w:bCs/>
          <w:sz w:val="24"/>
        </w:rPr>
      </w:pPr>
    </w:p>
    <w:p w:rsidR="007B586E" w:rsidRPr="00CE72EB" w:rsidRDefault="007B586E">
      <w:pPr>
        <w:pStyle w:val="BodyText"/>
        <w:ind w:left="180" w:right="288"/>
        <w:jc w:val="center"/>
        <w:rPr>
          <w:rFonts w:ascii="Times New Roman" w:hAnsi="Times New Roman" w:cs="Times New Roman"/>
          <w:b/>
          <w:sz w:val="24"/>
        </w:rPr>
      </w:pPr>
      <w:r w:rsidRPr="00CE72EB">
        <w:rPr>
          <w:rFonts w:ascii="Times New Roman" w:hAnsi="Times New Roman" w:cs="Times New Roman"/>
          <w:b/>
          <w:sz w:val="24"/>
        </w:rPr>
        <w:t>Table of Clauses</w:t>
      </w:r>
    </w:p>
    <w:p w:rsidR="007B586E" w:rsidRPr="00CE72EB" w:rsidRDefault="007B586E">
      <w:pPr>
        <w:pStyle w:val="BodyText"/>
        <w:ind w:left="180" w:right="288"/>
        <w:jc w:val="center"/>
        <w:rPr>
          <w:rFonts w:ascii="Times New Roman" w:hAnsi="Times New Roman" w:cs="Times New Roman"/>
          <w:b/>
          <w:bCs/>
          <w:sz w:val="24"/>
        </w:rPr>
      </w:pPr>
    </w:p>
    <w:p w:rsidR="00EB5341" w:rsidRPr="00CE72EB" w:rsidRDefault="007B586E">
      <w:pPr>
        <w:pStyle w:val="TOC1"/>
        <w:tabs>
          <w:tab w:val="left" w:pos="720"/>
          <w:tab w:val="right" w:leader="dot" w:pos="8990"/>
        </w:tabs>
        <w:rPr>
          <w:rFonts w:ascii="Calibri" w:hAnsi="Calibri"/>
          <w:b w:val="0"/>
          <w:noProof/>
          <w:sz w:val="22"/>
          <w:szCs w:val="22"/>
        </w:rPr>
      </w:pPr>
      <w:r w:rsidRPr="00CE72EB">
        <w:rPr>
          <w:b w:val="0"/>
          <w:bCs/>
        </w:rPr>
        <w:fldChar w:fldCharType="begin"/>
      </w:r>
      <w:r w:rsidRPr="00CE72EB">
        <w:rPr>
          <w:b w:val="0"/>
          <w:bCs/>
        </w:rPr>
        <w:instrText xml:space="preserve"> TOC \h \z \t "Subtitle 2,2,S1-Header2,2,Style Style S1-Header1 + Times New Roman 14 pt +1,1" </w:instrText>
      </w:r>
      <w:r w:rsidRPr="00CE72EB">
        <w:rPr>
          <w:b w:val="0"/>
          <w:bCs/>
        </w:rPr>
        <w:fldChar w:fldCharType="separate"/>
      </w:r>
      <w:hyperlink w:anchor="_Toc325723916" w:history="1">
        <w:r w:rsidR="00EB5341" w:rsidRPr="00CE72EB">
          <w:rPr>
            <w:rStyle w:val="Hyperlink"/>
            <w:noProof/>
          </w:rPr>
          <w:t>A.</w:t>
        </w:r>
        <w:r w:rsidR="00EB5341" w:rsidRPr="00CE72EB">
          <w:rPr>
            <w:rFonts w:ascii="Calibri" w:hAnsi="Calibri"/>
            <w:b w:val="0"/>
            <w:noProof/>
            <w:sz w:val="22"/>
            <w:szCs w:val="22"/>
          </w:rPr>
          <w:tab/>
        </w:r>
        <w:r w:rsidR="00EB5341" w:rsidRPr="00CE72EB">
          <w:rPr>
            <w:rStyle w:val="Hyperlink"/>
            <w:noProof/>
          </w:rPr>
          <w:t>General</w:t>
        </w:r>
        <w:r w:rsidR="00EB5341" w:rsidRPr="00CE72EB">
          <w:rPr>
            <w:noProof/>
            <w:webHidden/>
          </w:rPr>
          <w:tab/>
        </w:r>
        <w:r w:rsidR="00EB5341" w:rsidRPr="00CE72EB">
          <w:rPr>
            <w:noProof/>
            <w:webHidden/>
          </w:rPr>
          <w:fldChar w:fldCharType="begin"/>
        </w:r>
        <w:r w:rsidR="00EB5341" w:rsidRPr="00CE72EB">
          <w:rPr>
            <w:noProof/>
            <w:webHidden/>
          </w:rPr>
          <w:instrText xml:space="preserve"> PAGEREF _Toc325723916 \h </w:instrText>
        </w:r>
        <w:r w:rsidR="00EB5341" w:rsidRPr="00CE72EB">
          <w:rPr>
            <w:noProof/>
            <w:webHidden/>
          </w:rPr>
        </w:r>
        <w:r w:rsidR="00EB5341" w:rsidRPr="00CE72EB">
          <w:rPr>
            <w:noProof/>
            <w:webHidden/>
          </w:rPr>
          <w:fldChar w:fldCharType="separate"/>
        </w:r>
        <w:r w:rsidR="00341463" w:rsidRPr="00CE72EB">
          <w:rPr>
            <w:noProof/>
            <w:webHidden/>
          </w:rPr>
          <w:t>5</w:t>
        </w:r>
        <w:r w:rsidR="00EB5341" w:rsidRPr="00CE72EB">
          <w:rPr>
            <w:noProof/>
            <w:webHidden/>
          </w:rPr>
          <w:fldChar w:fldCharType="end"/>
        </w:r>
      </w:hyperlink>
    </w:p>
    <w:p w:rsidR="00EB5341" w:rsidRPr="00CE72EB" w:rsidRDefault="00EC705D">
      <w:pPr>
        <w:pStyle w:val="TOC2"/>
        <w:rPr>
          <w:rFonts w:ascii="Calibri" w:hAnsi="Calibri"/>
          <w:sz w:val="22"/>
          <w:szCs w:val="22"/>
        </w:rPr>
      </w:pPr>
      <w:hyperlink w:anchor="_Toc325723917" w:history="1">
        <w:r w:rsidR="00EB5341" w:rsidRPr="00CE72EB">
          <w:rPr>
            <w:rStyle w:val="Hyperlink"/>
          </w:rPr>
          <w:t>1.</w:t>
        </w:r>
        <w:r w:rsidR="00EB5341" w:rsidRPr="00CE72EB">
          <w:rPr>
            <w:rFonts w:ascii="Calibri" w:hAnsi="Calibri"/>
            <w:sz w:val="22"/>
            <w:szCs w:val="22"/>
          </w:rPr>
          <w:tab/>
        </w:r>
        <w:r w:rsidR="00EB5341" w:rsidRPr="00CE72EB">
          <w:rPr>
            <w:rStyle w:val="Hyperlink"/>
          </w:rPr>
          <w:t>Scope of Bid</w:t>
        </w:r>
        <w:r w:rsidR="00EB5341" w:rsidRPr="00CE72EB">
          <w:rPr>
            <w:webHidden/>
          </w:rPr>
          <w:tab/>
        </w:r>
        <w:r w:rsidR="00EB5341" w:rsidRPr="00CE72EB">
          <w:rPr>
            <w:webHidden/>
          </w:rPr>
          <w:fldChar w:fldCharType="begin"/>
        </w:r>
        <w:r w:rsidR="00EB5341" w:rsidRPr="00CE72EB">
          <w:rPr>
            <w:webHidden/>
          </w:rPr>
          <w:instrText xml:space="preserve"> PAGEREF _Toc325723917 \h </w:instrText>
        </w:r>
        <w:r w:rsidR="00EB5341" w:rsidRPr="00CE72EB">
          <w:rPr>
            <w:webHidden/>
          </w:rPr>
        </w:r>
        <w:r w:rsidR="00EB5341" w:rsidRPr="00CE72EB">
          <w:rPr>
            <w:webHidden/>
          </w:rPr>
          <w:fldChar w:fldCharType="separate"/>
        </w:r>
        <w:r w:rsidR="00341463" w:rsidRPr="00CE72EB">
          <w:rPr>
            <w:webHidden/>
          </w:rPr>
          <w:t>5</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18" w:history="1">
        <w:r w:rsidR="00EB5341" w:rsidRPr="00CE72EB">
          <w:rPr>
            <w:rStyle w:val="Hyperlink"/>
          </w:rPr>
          <w:t>2.</w:t>
        </w:r>
        <w:r w:rsidR="00EB5341" w:rsidRPr="00CE72EB">
          <w:rPr>
            <w:rFonts w:ascii="Calibri" w:hAnsi="Calibri"/>
            <w:sz w:val="22"/>
            <w:szCs w:val="22"/>
          </w:rPr>
          <w:tab/>
        </w:r>
        <w:r w:rsidR="00EB5341" w:rsidRPr="00CE72EB">
          <w:rPr>
            <w:rStyle w:val="Hyperlink"/>
          </w:rPr>
          <w:t>Source of Funds</w:t>
        </w:r>
        <w:r w:rsidR="00EB5341" w:rsidRPr="00CE72EB">
          <w:rPr>
            <w:webHidden/>
          </w:rPr>
          <w:tab/>
        </w:r>
        <w:r w:rsidR="00EB5341" w:rsidRPr="00CE72EB">
          <w:rPr>
            <w:webHidden/>
          </w:rPr>
          <w:fldChar w:fldCharType="begin"/>
        </w:r>
        <w:r w:rsidR="00EB5341" w:rsidRPr="00CE72EB">
          <w:rPr>
            <w:webHidden/>
          </w:rPr>
          <w:instrText xml:space="preserve"> PAGEREF _Toc325723918 \h </w:instrText>
        </w:r>
        <w:r w:rsidR="00EB5341" w:rsidRPr="00CE72EB">
          <w:rPr>
            <w:webHidden/>
          </w:rPr>
        </w:r>
        <w:r w:rsidR="00EB5341" w:rsidRPr="00CE72EB">
          <w:rPr>
            <w:webHidden/>
          </w:rPr>
          <w:fldChar w:fldCharType="separate"/>
        </w:r>
        <w:r w:rsidR="00341463" w:rsidRPr="00CE72EB">
          <w:rPr>
            <w:webHidden/>
          </w:rPr>
          <w:t>5</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19" w:history="1">
        <w:r w:rsidR="00EB5341" w:rsidRPr="00CE72EB">
          <w:rPr>
            <w:rStyle w:val="Hyperlink"/>
          </w:rPr>
          <w:t>3.</w:t>
        </w:r>
        <w:r w:rsidR="00EB5341" w:rsidRPr="00CE72EB">
          <w:rPr>
            <w:rFonts w:ascii="Calibri" w:hAnsi="Calibri"/>
            <w:sz w:val="22"/>
            <w:szCs w:val="22"/>
          </w:rPr>
          <w:tab/>
        </w:r>
        <w:r w:rsidR="00EB5341" w:rsidRPr="00CE72EB">
          <w:rPr>
            <w:rStyle w:val="Hyperlink"/>
          </w:rPr>
          <w:t>Corrupt and Fraudulent Practices</w:t>
        </w:r>
        <w:r w:rsidR="00EB5341" w:rsidRPr="00CE72EB">
          <w:rPr>
            <w:webHidden/>
          </w:rPr>
          <w:tab/>
        </w:r>
        <w:r w:rsidR="00EB5341" w:rsidRPr="00CE72EB">
          <w:rPr>
            <w:webHidden/>
          </w:rPr>
          <w:fldChar w:fldCharType="begin"/>
        </w:r>
        <w:r w:rsidR="00EB5341" w:rsidRPr="00CE72EB">
          <w:rPr>
            <w:webHidden/>
          </w:rPr>
          <w:instrText xml:space="preserve"> PAGEREF _Toc325723919 \h </w:instrText>
        </w:r>
        <w:r w:rsidR="00EB5341" w:rsidRPr="00CE72EB">
          <w:rPr>
            <w:webHidden/>
          </w:rPr>
        </w:r>
        <w:r w:rsidR="00EB5341" w:rsidRPr="00CE72EB">
          <w:rPr>
            <w:webHidden/>
          </w:rPr>
          <w:fldChar w:fldCharType="separate"/>
        </w:r>
        <w:r w:rsidR="00341463" w:rsidRPr="00CE72EB">
          <w:rPr>
            <w:webHidden/>
          </w:rPr>
          <w:t>6</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20" w:history="1">
        <w:r w:rsidR="00EB5341" w:rsidRPr="00CE72EB">
          <w:rPr>
            <w:rStyle w:val="Hyperlink"/>
          </w:rPr>
          <w:t>4.</w:t>
        </w:r>
        <w:r w:rsidR="00EB5341" w:rsidRPr="00CE72EB">
          <w:rPr>
            <w:rFonts w:ascii="Calibri" w:hAnsi="Calibri"/>
            <w:sz w:val="22"/>
            <w:szCs w:val="22"/>
          </w:rPr>
          <w:tab/>
        </w:r>
        <w:r w:rsidR="00EB5341" w:rsidRPr="00CE72EB">
          <w:rPr>
            <w:rStyle w:val="Hyperlink"/>
          </w:rPr>
          <w:t>Eligible Bidders</w:t>
        </w:r>
        <w:r w:rsidR="00EB5341" w:rsidRPr="00CE72EB">
          <w:rPr>
            <w:webHidden/>
          </w:rPr>
          <w:tab/>
        </w:r>
        <w:r w:rsidR="00EB5341" w:rsidRPr="00CE72EB">
          <w:rPr>
            <w:webHidden/>
          </w:rPr>
          <w:fldChar w:fldCharType="begin"/>
        </w:r>
        <w:r w:rsidR="00EB5341" w:rsidRPr="00CE72EB">
          <w:rPr>
            <w:webHidden/>
          </w:rPr>
          <w:instrText xml:space="preserve"> PAGEREF _Toc325723920 \h </w:instrText>
        </w:r>
        <w:r w:rsidR="00EB5341" w:rsidRPr="00CE72EB">
          <w:rPr>
            <w:webHidden/>
          </w:rPr>
        </w:r>
        <w:r w:rsidR="00EB5341" w:rsidRPr="00CE72EB">
          <w:rPr>
            <w:webHidden/>
          </w:rPr>
          <w:fldChar w:fldCharType="separate"/>
        </w:r>
        <w:r w:rsidR="00341463" w:rsidRPr="00CE72EB">
          <w:rPr>
            <w:webHidden/>
          </w:rPr>
          <w:t>6</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21" w:history="1">
        <w:r w:rsidR="00EB5341" w:rsidRPr="00CE72EB">
          <w:rPr>
            <w:rStyle w:val="Hyperlink"/>
            <w:iCs/>
          </w:rPr>
          <w:t>5.</w:t>
        </w:r>
        <w:r w:rsidR="00EB5341" w:rsidRPr="00CE72EB">
          <w:rPr>
            <w:rFonts w:ascii="Calibri" w:hAnsi="Calibri"/>
            <w:sz w:val="22"/>
            <w:szCs w:val="22"/>
          </w:rPr>
          <w:tab/>
        </w:r>
        <w:r w:rsidR="00EB5341" w:rsidRPr="00CE72EB">
          <w:rPr>
            <w:rStyle w:val="Hyperlink"/>
            <w:iCs/>
          </w:rPr>
          <w:t>Eligible Materials, Equipment and Services</w:t>
        </w:r>
        <w:r w:rsidR="00EB5341" w:rsidRPr="00CE72EB">
          <w:rPr>
            <w:webHidden/>
          </w:rPr>
          <w:tab/>
        </w:r>
        <w:r w:rsidR="00EB5341" w:rsidRPr="00CE72EB">
          <w:rPr>
            <w:webHidden/>
          </w:rPr>
          <w:fldChar w:fldCharType="begin"/>
        </w:r>
        <w:r w:rsidR="00EB5341" w:rsidRPr="00CE72EB">
          <w:rPr>
            <w:webHidden/>
          </w:rPr>
          <w:instrText xml:space="preserve"> PAGEREF _Toc325723921 \h </w:instrText>
        </w:r>
        <w:r w:rsidR="00EB5341" w:rsidRPr="00CE72EB">
          <w:rPr>
            <w:webHidden/>
          </w:rPr>
        </w:r>
        <w:r w:rsidR="00EB5341" w:rsidRPr="00CE72EB">
          <w:rPr>
            <w:webHidden/>
          </w:rPr>
          <w:fldChar w:fldCharType="separate"/>
        </w:r>
        <w:r w:rsidR="00341463" w:rsidRPr="00CE72EB">
          <w:rPr>
            <w:webHidden/>
          </w:rPr>
          <w:t>8</w:t>
        </w:r>
        <w:r w:rsidR="00EB5341" w:rsidRPr="00CE72EB">
          <w:rPr>
            <w:webHidden/>
          </w:rPr>
          <w:fldChar w:fldCharType="end"/>
        </w:r>
      </w:hyperlink>
    </w:p>
    <w:p w:rsidR="00EB5341" w:rsidRPr="00CE72EB" w:rsidRDefault="00EC705D">
      <w:pPr>
        <w:pStyle w:val="TOC1"/>
        <w:tabs>
          <w:tab w:val="left" w:pos="720"/>
          <w:tab w:val="right" w:leader="dot" w:pos="8990"/>
        </w:tabs>
        <w:rPr>
          <w:rFonts w:ascii="Calibri" w:hAnsi="Calibri"/>
          <w:b w:val="0"/>
          <w:noProof/>
          <w:sz w:val="22"/>
          <w:szCs w:val="22"/>
        </w:rPr>
      </w:pPr>
      <w:hyperlink w:anchor="_Toc325723922" w:history="1">
        <w:r w:rsidR="00EB5341" w:rsidRPr="00CE72EB">
          <w:rPr>
            <w:rStyle w:val="Hyperlink"/>
            <w:noProof/>
          </w:rPr>
          <w:t>B.</w:t>
        </w:r>
        <w:r w:rsidR="00EB5341" w:rsidRPr="00CE72EB">
          <w:rPr>
            <w:rFonts w:ascii="Calibri" w:hAnsi="Calibri"/>
            <w:b w:val="0"/>
            <w:noProof/>
            <w:sz w:val="22"/>
            <w:szCs w:val="22"/>
          </w:rPr>
          <w:tab/>
        </w:r>
        <w:r w:rsidR="00EB5341" w:rsidRPr="00CE72EB">
          <w:rPr>
            <w:rStyle w:val="Hyperlink"/>
            <w:noProof/>
          </w:rPr>
          <w:t>Contents of Bidding Document</w:t>
        </w:r>
        <w:r w:rsidR="00EB5341" w:rsidRPr="00CE72EB">
          <w:rPr>
            <w:noProof/>
            <w:webHidden/>
          </w:rPr>
          <w:tab/>
        </w:r>
        <w:r w:rsidR="00EB5341" w:rsidRPr="00CE72EB">
          <w:rPr>
            <w:noProof/>
            <w:webHidden/>
          </w:rPr>
          <w:fldChar w:fldCharType="begin"/>
        </w:r>
        <w:r w:rsidR="00EB5341" w:rsidRPr="00CE72EB">
          <w:rPr>
            <w:noProof/>
            <w:webHidden/>
          </w:rPr>
          <w:instrText xml:space="preserve"> PAGEREF _Toc325723922 \h </w:instrText>
        </w:r>
        <w:r w:rsidR="00EB5341" w:rsidRPr="00CE72EB">
          <w:rPr>
            <w:noProof/>
            <w:webHidden/>
          </w:rPr>
        </w:r>
        <w:r w:rsidR="00EB5341" w:rsidRPr="00CE72EB">
          <w:rPr>
            <w:noProof/>
            <w:webHidden/>
          </w:rPr>
          <w:fldChar w:fldCharType="separate"/>
        </w:r>
        <w:r w:rsidR="00341463" w:rsidRPr="00CE72EB">
          <w:rPr>
            <w:noProof/>
            <w:webHidden/>
          </w:rPr>
          <w:t>9</w:t>
        </w:r>
        <w:r w:rsidR="00EB5341" w:rsidRPr="00CE72EB">
          <w:rPr>
            <w:noProof/>
            <w:webHidden/>
          </w:rPr>
          <w:fldChar w:fldCharType="end"/>
        </w:r>
      </w:hyperlink>
    </w:p>
    <w:p w:rsidR="00EB5341" w:rsidRPr="00CE72EB" w:rsidRDefault="00EC705D">
      <w:pPr>
        <w:pStyle w:val="TOC2"/>
        <w:rPr>
          <w:rFonts w:ascii="Calibri" w:hAnsi="Calibri"/>
          <w:sz w:val="22"/>
          <w:szCs w:val="22"/>
        </w:rPr>
      </w:pPr>
      <w:hyperlink w:anchor="_Toc325723923" w:history="1">
        <w:r w:rsidR="00EB5341" w:rsidRPr="00CE72EB">
          <w:rPr>
            <w:rStyle w:val="Hyperlink"/>
          </w:rPr>
          <w:t>6.</w:t>
        </w:r>
        <w:r w:rsidR="00EB5341" w:rsidRPr="00CE72EB">
          <w:rPr>
            <w:rFonts w:ascii="Calibri" w:hAnsi="Calibri"/>
            <w:sz w:val="22"/>
            <w:szCs w:val="22"/>
          </w:rPr>
          <w:tab/>
        </w:r>
        <w:r w:rsidR="00EB5341" w:rsidRPr="00CE72EB">
          <w:rPr>
            <w:rStyle w:val="Hyperlink"/>
          </w:rPr>
          <w:t>Sections of Bidding Document</w:t>
        </w:r>
        <w:r w:rsidR="00EB5341" w:rsidRPr="00CE72EB">
          <w:rPr>
            <w:webHidden/>
          </w:rPr>
          <w:tab/>
        </w:r>
        <w:r w:rsidR="00EB5341" w:rsidRPr="00CE72EB">
          <w:rPr>
            <w:webHidden/>
          </w:rPr>
          <w:fldChar w:fldCharType="begin"/>
        </w:r>
        <w:r w:rsidR="00EB5341" w:rsidRPr="00CE72EB">
          <w:rPr>
            <w:webHidden/>
          </w:rPr>
          <w:instrText xml:space="preserve"> PAGEREF _Toc325723923 \h </w:instrText>
        </w:r>
        <w:r w:rsidR="00EB5341" w:rsidRPr="00CE72EB">
          <w:rPr>
            <w:webHidden/>
          </w:rPr>
        </w:r>
        <w:r w:rsidR="00EB5341" w:rsidRPr="00CE72EB">
          <w:rPr>
            <w:webHidden/>
          </w:rPr>
          <w:fldChar w:fldCharType="separate"/>
        </w:r>
        <w:r w:rsidR="00341463" w:rsidRPr="00CE72EB">
          <w:rPr>
            <w:webHidden/>
          </w:rPr>
          <w:t>9</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24" w:history="1">
        <w:r w:rsidR="00EB5341" w:rsidRPr="00CE72EB">
          <w:rPr>
            <w:rStyle w:val="Hyperlink"/>
          </w:rPr>
          <w:t>7.</w:t>
        </w:r>
        <w:r w:rsidR="00EB5341" w:rsidRPr="00CE72EB">
          <w:rPr>
            <w:rFonts w:ascii="Calibri" w:hAnsi="Calibri"/>
            <w:sz w:val="22"/>
            <w:szCs w:val="22"/>
          </w:rPr>
          <w:tab/>
        </w:r>
        <w:r w:rsidR="00EB5341" w:rsidRPr="00CE72EB">
          <w:rPr>
            <w:rStyle w:val="Hyperlink"/>
          </w:rPr>
          <w:t>Clarification of Bidding Document, Site Visit, Pre-Bid Meeting</w:t>
        </w:r>
        <w:r w:rsidR="00EB5341" w:rsidRPr="00CE72EB">
          <w:rPr>
            <w:webHidden/>
          </w:rPr>
          <w:tab/>
        </w:r>
        <w:r w:rsidR="00EB5341" w:rsidRPr="00CE72EB">
          <w:rPr>
            <w:webHidden/>
          </w:rPr>
          <w:fldChar w:fldCharType="begin"/>
        </w:r>
        <w:r w:rsidR="00EB5341" w:rsidRPr="00CE72EB">
          <w:rPr>
            <w:webHidden/>
          </w:rPr>
          <w:instrText xml:space="preserve"> PAGEREF _Toc325723924 \h </w:instrText>
        </w:r>
        <w:r w:rsidR="00EB5341" w:rsidRPr="00CE72EB">
          <w:rPr>
            <w:webHidden/>
          </w:rPr>
        </w:r>
        <w:r w:rsidR="00EB5341" w:rsidRPr="00CE72EB">
          <w:rPr>
            <w:webHidden/>
          </w:rPr>
          <w:fldChar w:fldCharType="separate"/>
        </w:r>
        <w:r w:rsidR="00341463" w:rsidRPr="00CE72EB">
          <w:rPr>
            <w:webHidden/>
          </w:rPr>
          <w:t>10</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25" w:history="1">
        <w:r w:rsidR="00EB5341" w:rsidRPr="00CE72EB">
          <w:rPr>
            <w:rStyle w:val="Hyperlink"/>
          </w:rPr>
          <w:t>8.</w:t>
        </w:r>
        <w:r w:rsidR="00EB5341" w:rsidRPr="00CE72EB">
          <w:rPr>
            <w:rFonts w:ascii="Calibri" w:hAnsi="Calibri"/>
            <w:sz w:val="22"/>
            <w:szCs w:val="22"/>
          </w:rPr>
          <w:tab/>
        </w:r>
        <w:r w:rsidR="00EB5341" w:rsidRPr="00CE72EB">
          <w:rPr>
            <w:rStyle w:val="Hyperlink"/>
          </w:rPr>
          <w:t>Amendment of Bidding Document</w:t>
        </w:r>
        <w:r w:rsidR="00EB5341" w:rsidRPr="00CE72EB">
          <w:rPr>
            <w:webHidden/>
          </w:rPr>
          <w:tab/>
        </w:r>
        <w:r w:rsidR="00EB5341" w:rsidRPr="00CE72EB">
          <w:rPr>
            <w:webHidden/>
          </w:rPr>
          <w:fldChar w:fldCharType="begin"/>
        </w:r>
        <w:r w:rsidR="00EB5341" w:rsidRPr="00CE72EB">
          <w:rPr>
            <w:webHidden/>
          </w:rPr>
          <w:instrText xml:space="preserve"> PAGEREF _Toc325723925 \h </w:instrText>
        </w:r>
        <w:r w:rsidR="00EB5341" w:rsidRPr="00CE72EB">
          <w:rPr>
            <w:webHidden/>
          </w:rPr>
        </w:r>
        <w:r w:rsidR="00EB5341" w:rsidRPr="00CE72EB">
          <w:rPr>
            <w:webHidden/>
          </w:rPr>
          <w:fldChar w:fldCharType="separate"/>
        </w:r>
        <w:r w:rsidR="00341463" w:rsidRPr="00CE72EB">
          <w:rPr>
            <w:webHidden/>
          </w:rPr>
          <w:t>11</w:t>
        </w:r>
        <w:r w:rsidR="00EB5341" w:rsidRPr="00CE72EB">
          <w:rPr>
            <w:webHidden/>
          </w:rPr>
          <w:fldChar w:fldCharType="end"/>
        </w:r>
      </w:hyperlink>
    </w:p>
    <w:p w:rsidR="00EB5341" w:rsidRPr="00CE72EB" w:rsidRDefault="00EC705D">
      <w:pPr>
        <w:pStyle w:val="TOC1"/>
        <w:tabs>
          <w:tab w:val="left" w:pos="720"/>
          <w:tab w:val="right" w:leader="dot" w:pos="8990"/>
        </w:tabs>
        <w:rPr>
          <w:rFonts w:ascii="Calibri" w:hAnsi="Calibri"/>
          <w:b w:val="0"/>
          <w:noProof/>
          <w:sz w:val="22"/>
          <w:szCs w:val="22"/>
        </w:rPr>
      </w:pPr>
      <w:hyperlink w:anchor="_Toc325723926" w:history="1">
        <w:r w:rsidR="00EB5341" w:rsidRPr="00CE72EB">
          <w:rPr>
            <w:rStyle w:val="Hyperlink"/>
            <w:noProof/>
          </w:rPr>
          <w:t>C.</w:t>
        </w:r>
        <w:r w:rsidR="00EB5341" w:rsidRPr="00CE72EB">
          <w:rPr>
            <w:rFonts w:ascii="Calibri" w:hAnsi="Calibri"/>
            <w:b w:val="0"/>
            <w:noProof/>
            <w:sz w:val="22"/>
            <w:szCs w:val="22"/>
          </w:rPr>
          <w:tab/>
        </w:r>
        <w:r w:rsidR="00EB5341" w:rsidRPr="00CE72EB">
          <w:rPr>
            <w:rStyle w:val="Hyperlink"/>
            <w:noProof/>
          </w:rPr>
          <w:t>Preparation of Bids</w:t>
        </w:r>
        <w:r w:rsidR="00EB5341" w:rsidRPr="00CE72EB">
          <w:rPr>
            <w:noProof/>
            <w:webHidden/>
          </w:rPr>
          <w:tab/>
        </w:r>
        <w:r w:rsidR="00EB5341" w:rsidRPr="00CE72EB">
          <w:rPr>
            <w:noProof/>
            <w:webHidden/>
          </w:rPr>
          <w:fldChar w:fldCharType="begin"/>
        </w:r>
        <w:r w:rsidR="00EB5341" w:rsidRPr="00CE72EB">
          <w:rPr>
            <w:noProof/>
            <w:webHidden/>
          </w:rPr>
          <w:instrText xml:space="preserve"> PAGEREF _Toc325723926 \h </w:instrText>
        </w:r>
        <w:r w:rsidR="00EB5341" w:rsidRPr="00CE72EB">
          <w:rPr>
            <w:noProof/>
            <w:webHidden/>
          </w:rPr>
        </w:r>
        <w:r w:rsidR="00EB5341" w:rsidRPr="00CE72EB">
          <w:rPr>
            <w:noProof/>
            <w:webHidden/>
          </w:rPr>
          <w:fldChar w:fldCharType="separate"/>
        </w:r>
        <w:r w:rsidR="00341463" w:rsidRPr="00CE72EB">
          <w:rPr>
            <w:noProof/>
            <w:webHidden/>
          </w:rPr>
          <w:t>11</w:t>
        </w:r>
        <w:r w:rsidR="00EB5341" w:rsidRPr="00CE72EB">
          <w:rPr>
            <w:noProof/>
            <w:webHidden/>
          </w:rPr>
          <w:fldChar w:fldCharType="end"/>
        </w:r>
      </w:hyperlink>
    </w:p>
    <w:p w:rsidR="00EB5341" w:rsidRPr="00CE72EB" w:rsidRDefault="00EC705D">
      <w:pPr>
        <w:pStyle w:val="TOC2"/>
        <w:rPr>
          <w:rFonts w:ascii="Calibri" w:hAnsi="Calibri"/>
          <w:sz w:val="22"/>
          <w:szCs w:val="22"/>
        </w:rPr>
      </w:pPr>
      <w:hyperlink w:anchor="_Toc325723927" w:history="1">
        <w:r w:rsidR="00EB5341" w:rsidRPr="00CE72EB">
          <w:rPr>
            <w:rStyle w:val="Hyperlink"/>
          </w:rPr>
          <w:t>9.</w:t>
        </w:r>
        <w:r w:rsidR="00EB5341" w:rsidRPr="00CE72EB">
          <w:rPr>
            <w:rFonts w:ascii="Calibri" w:hAnsi="Calibri"/>
            <w:sz w:val="22"/>
            <w:szCs w:val="22"/>
          </w:rPr>
          <w:tab/>
        </w:r>
        <w:r w:rsidR="00EB5341" w:rsidRPr="00CE72EB">
          <w:rPr>
            <w:rStyle w:val="Hyperlink"/>
          </w:rPr>
          <w:t>Cost of Bidding</w:t>
        </w:r>
        <w:r w:rsidR="00EB5341" w:rsidRPr="00CE72EB">
          <w:rPr>
            <w:webHidden/>
          </w:rPr>
          <w:tab/>
        </w:r>
        <w:r w:rsidR="00EB5341" w:rsidRPr="00CE72EB">
          <w:rPr>
            <w:webHidden/>
          </w:rPr>
          <w:fldChar w:fldCharType="begin"/>
        </w:r>
        <w:r w:rsidR="00EB5341" w:rsidRPr="00CE72EB">
          <w:rPr>
            <w:webHidden/>
          </w:rPr>
          <w:instrText xml:space="preserve"> PAGEREF _Toc325723927 \h </w:instrText>
        </w:r>
        <w:r w:rsidR="00EB5341" w:rsidRPr="00CE72EB">
          <w:rPr>
            <w:webHidden/>
          </w:rPr>
        </w:r>
        <w:r w:rsidR="00EB5341" w:rsidRPr="00CE72EB">
          <w:rPr>
            <w:webHidden/>
          </w:rPr>
          <w:fldChar w:fldCharType="separate"/>
        </w:r>
        <w:r w:rsidR="00341463" w:rsidRPr="00CE72EB">
          <w:rPr>
            <w:webHidden/>
          </w:rPr>
          <w:t>11</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28" w:history="1">
        <w:r w:rsidR="00EB5341" w:rsidRPr="00CE72EB">
          <w:rPr>
            <w:rStyle w:val="Hyperlink"/>
          </w:rPr>
          <w:t>10.</w:t>
        </w:r>
        <w:r w:rsidR="00EB5341" w:rsidRPr="00CE72EB">
          <w:rPr>
            <w:rFonts w:ascii="Calibri" w:hAnsi="Calibri"/>
            <w:sz w:val="22"/>
            <w:szCs w:val="22"/>
          </w:rPr>
          <w:tab/>
        </w:r>
        <w:r w:rsidR="00EB5341" w:rsidRPr="00CE72EB">
          <w:rPr>
            <w:rStyle w:val="Hyperlink"/>
          </w:rPr>
          <w:t>Language of Bid</w:t>
        </w:r>
        <w:r w:rsidR="00EB5341" w:rsidRPr="00CE72EB">
          <w:rPr>
            <w:webHidden/>
          </w:rPr>
          <w:tab/>
        </w:r>
        <w:r w:rsidR="00EB5341" w:rsidRPr="00CE72EB">
          <w:rPr>
            <w:webHidden/>
          </w:rPr>
          <w:fldChar w:fldCharType="begin"/>
        </w:r>
        <w:r w:rsidR="00EB5341" w:rsidRPr="00CE72EB">
          <w:rPr>
            <w:webHidden/>
          </w:rPr>
          <w:instrText xml:space="preserve"> PAGEREF _Toc325723928 \h </w:instrText>
        </w:r>
        <w:r w:rsidR="00EB5341" w:rsidRPr="00CE72EB">
          <w:rPr>
            <w:webHidden/>
          </w:rPr>
        </w:r>
        <w:r w:rsidR="00EB5341" w:rsidRPr="00CE72EB">
          <w:rPr>
            <w:webHidden/>
          </w:rPr>
          <w:fldChar w:fldCharType="separate"/>
        </w:r>
        <w:r w:rsidR="00341463" w:rsidRPr="00CE72EB">
          <w:rPr>
            <w:webHidden/>
          </w:rPr>
          <w:t>11</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29" w:history="1">
        <w:r w:rsidR="00EB5341" w:rsidRPr="00CE72EB">
          <w:rPr>
            <w:rStyle w:val="Hyperlink"/>
          </w:rPr>
          <w:t>11.</w:t>
        </w:r>
        <w:r w:rsidR="00EB5341" w:rsidRPr="00CE72EB">
          <w:rPr>
            <w:rFonts w:ascii="Calibri" w:hAnsi="Calibri"/>
            <w:sz w:val="22"/>
            <w:szCs w:val="22"/>
          </w:rPr>
          <w:tab/>
        </w:r>
        <w:r w:rsidR="00EB5341" w:rsidRPr="00CE72EB">
          <w:rPr>
            <w:rStyle w:val="Hyperlink"/>
          </w:rPr>
          <w:t>Documents Comprising the Bid</w:t>
        </w:r>
        <w:r w:rsidR="00EB5341" w:rsidRPr="00CE72EB">
          <w:rPr>
            <w:webHidden/>
          </w:rPr>
          <w:tab/>
        </w:r>
        <w:r w:rsidR="00EB5341" w:rsidRPr="00CE72EB">
          <w:rPr>
            <w:webHidden/>
          </w:rPr>
          <w:fldChar w:fldCharType="begin"/>
        </w:r>
        <w:r w:rsidR="00EB5341" w:rsidRPr="00CE72EB">
          <w:rPr>
            <w:webHidden/>
          </w:rPr>
          <w:instrText xml:space="preserve"> PAGEREF _Toc325723929 \h </w:instrText>
        </w:r>
        <w:r w:rsidR="00EB5341" w:rsidRPr="00CE72EB">
          <w:rPr>
            <w:webHidden/>
          </w:rPr>
        </w:r>
        <w:r w:rsidR="00EB5341" w:rsidRPr="00CE72EB">
          <w:rPr>
            <w:webHidden/>
          </w:rPr>
          <w:fldChar w:fldCharType="separate"/>
        </w:r>
        <w:r w:rsidR="00341463" w:rsidRPr="00CE72EB">
          <w:rPr>
            <w:webHidden/>
          </w:rPr>
          <w:t>11</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0" w:history="1">
        <w:r w:rsidR="00EB5341" w:rsidRPr="00CE72EB">
          <w:rPr>
            <w:rStyle w:val="Hyperlink"/>
          </w:rPr>
          <w:t>12.</w:t>
        </w:r>
        <w:r w:rsidR="00EB5341" w:rsidRPr="00CE72EB">
          <w:rPr>
            <w:rFonts w:ascii="Calibri" w:hAnsi="Calibri"/>
            <w:sz w:val="22"/>
            <w:szCs w:val="22"/>
          </w:rPr>
          <w:tab/>
        </w:r>
        <w:r w:rsidR="00EB5341" w:rsidRPr="00CE72EB">
          <w:rPr>
            <w:rStyle w:val="Hyperlink"/>
          </w:rPr>
          <w:t>Letter of Bid and Schedules</w:t>
        </w:r>
        <w:r w:rsidR="00EB5341" w:rsidRPr="00CE72EB">
          <w:rPr>
            <w:webHidden/>
          </w:rPr>
          <w:tab/>
        </w:r>
        <w:r w:rsidR="00EB5341" w:rsidRPr="00CE72EB">
          <w:rPr>
            <w:webHidden/>
          </w:rPr>
          <w:fldChar w:fldCharType="begin"/>
        </w:r>
        <w:r w:rsidR="00EB5341" w:rsidRPr="00CE72EB">
          <w:rPr>
            <w:webHidden/>
          </w:rPr>
          <w:instrText xml:space="preserve"> PAGEREF _Toc325723930 \h </w:instrText>
        </w:r>
        <w:r w:rsidR="00EB5341" w:rsidRPr="00CE72EB">
          <w:rPr>
            <w:webHidden/>
          </w:rPr>
        </w:r>
        <w:r w:rsidR="00EB5341" w:rsidRPr="00CE72EB">
          <w:rPr>
            <w:webHidden/>
          </w:rPr>
          <w:fldChar w:fldCharType="separate"/>
        </w:r>
        <w:r w:rsidR="00341463" w:rsidRPr="00CE72EB">
          <w:rPr>
            <w:webHidden/>
          </w:rPr>
          <w:t>12</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1" w:history="1">
        <w:r w:rsidR="00EB5341" w:rsidRPr="00CE72EB">
          <w:rPr>
            <w:rStyle w:val="Hyperlink"/>
          </w:rPr>
          <w:t>13.</w:t>
        </w:r>
        <w:r w:rsidR="00EB5341" w:rsidRPr="00CE72EB">
          <w:rPr>
            <w:rFonts w:ascii="Calibri" w:hAnsi="Calibri"/>
            <w:sz w:val="22"/>
            <w:szCs w:val="22"/>
          </w:rPr>
          <w:tab/>
        </w:r>
        <w:r w:rsidR="00EB5341" w:rsidRPr="00CE72EB">
          <w:rPr>
            <w:rStyle w:val="Hyperlink"/>
          </w:rPr>
          <w:t>Alternative Bids</w:t>
        </w:r>
        <w:r w:rsidR="00EB5341" w:rsidRPr="00CE72EB">
          <w:rPr>
            <w:webHidden/>
          </w:rPr>
          <w:tab/>
        </w:r>
        <w:r w:rsidR="00EB5341" w:rsidRPr="00CE72EB">
          <w:rPr>
            <w:webHidden/>
          </w:rPr>
          <w:fldChar w:fldCharType="begin"/>
        </w:r>
        <w:r w:rsidR="00EB5341" w:rsidRPr="00CE72EB">
          <w:rPr>
            <w:webHidden/>
          </w:rPr>
          <w:instrText xml:space="preserve"> PAGEREF _Toc325723931 \h </w:instrText>
        </w:r>
        <w:r w:rsidR="00EB5341" w:rsidRPr="00CE72EB">
          <w:rPr>
            <w:webHidden/>
          </w:rPr>
        </w:r>
        <w:r w:rsidR="00EB5341" w:rsidRPr="00CE72EB">
          <w:rPr>
            <w:webHidden/>
          </w:rPr>
          <w:fldChar w:fldCharType="separate"/>
        </w:r>
        <w:r w:rsidR="00341463" w:rsidRPr="00CE72EB">
          <w:rPr>
            <w:webHidden/>
          </w:rPr>
          <w:t>12</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2" w:history="1">
        <w:r w:rsidR="00EB5341" w:rsidRPr="00CE72EB">
          <w:rPr>
            <w:rStyle w:val="Hyperlink"/>
          </w:rPr>
          <w:t>14.</w:t>
        </w:r>
        <w:r w:rsidR="00EB5341" w:rsidRPr="00CE72EB">
          <w:rPr>
            <w:rFonts w:ascii="Calibri" w:hAnsi="Calibri"/>
            <w:sz w:val="22"/>
            <w:szCs w:val="22"/>
          </w:rPr>
          <w:tab/>
        </w:r>
        <w:r w:rsidR="00EB5341" w:rsidRPr="00CE72EB">
          <w:rPr>
            <w:rStyle w:val="Hyperlink"/>
          </w:rPr>
          <w:t>Bid Prices and Discounts</w:t>
        </w:r>
        <w:r w:rsidR="00EB5341" w:rsidRPr="00CE72EB">
          <w:rPr>
            <w:webHidden/>
          </w:rPr>
          <w:tab/>
        </w:r>
        <w:r w:rsidR="00EB5341" w:rsidRPr="00CE72EB">
          <w:rPr>
            <w:webHidden/>
          </w:rPr>
          <w:fldChar w:fldCharType="begin"/>
        </w:r>
        <w:r w:rsidR="00EB5341" w:rsidRPr="00CE72EB">
          <w:rPr>
            <w:webHidden/>
          </w:rPr>
          <w:instrText xml:space="preserve"> PAGEREF _Toc325723932 \h </w:instrText>
        </w:r>
        <w:r w:rsidR="00EB5341" w:rsidRPr="00CE72EB">
          <w:rPr>
            <w:webHidden/>
          </w:rPr>
        </w:r>
        <w:r w:rsidR="00EB5341" w:rsidRPr="00CE72EB">
          <w:rPr>
            <w:webHidden/>
          </w:rPr>
          <w:fldChar w:fldCharType="separate"/>
        </w:r>
        <w:r w:rsidR="00341463" w:rsidRPr="00CE72EB">
          <w:rPr>
            <w:webHidden/>
          </w:rPr>
          <w:t>13</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3" w:history="1">
        <w:r w:rsidR="00EB5341" w:rsidRPr="00CE72EB">
          <w:rPr>
            <w:rStyle w:val="Hyperlink"/>
          </w:rPr>
          <w:t>15.</w:t>
        </w:r>
        <w:r w:rsidR="00EB5341" w:rsidRPr="00CE72EB">
          <w:rPr>
            <w:rFonts w:ascii="Calibri" w:hAnsi="Calibri"/>
            <w:sz w:val="22"/>
            <w:szCs w:val="22"/>
          </w:rPr>
          <w:tab/>
        </w:r>
        <w:r w:rsidR="00EB5341" w:rsidRPr="00CE72EB">
          <w:rPr>
            <w:rStyle w:val="Hyperlink"/>
          </w:rPr>
          <w:t>Currencies of Bid and Payment</w:t>
        </w:r>
        <w:r w:rsidR="00EB5341" w:rsidRPr="00CE72EB">
          <w:rPr>
            <w:webHidden/>
          </w:rPr>
          <w:tab/>
        </w:r>
        <w:r w:rsidR="00EB5341" w:rsidRPr="00CE72EB">
          <w:rPr>
            <w:webHidden/>
          </w:rPr>
          <w:fldChar w:fldCharType="begin"/>
        </w:r>
        <w:r w:rsidR="00EB5341" w:rsidRPr="00CE72EB">
          <w:rPr>
            <w:webHidden/>
          </w:rPr>
          <w:instrText xml:space="preserve"> PAGEREF _Toc325723933 \h </w:instrText>
        </w:r>
        <w:r w:rsidR="00EB5341" w:rsidRPr="00CE72EB">
          <w:rPr>
            <w:webHidden/>
          </w:rPr>
        </w:r>
        <w:r w:rsidR="00EB5341" w:rsidRPr="00CE72EB">
          <w:rPr>
            <w:webHidden/>
          </w:rPr>
          <w:fldChar w:fldCharType="separate"/>
        </w:r>
        <w:r w:rsidR="00341463" w:rsidRPr="00CE72EB">
          <w:rPr>
            <w:webHidden/>
          </w:rPr>
          <w:t>14</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4" w:history="1">
        <w:r w:rsidR="00EB5341" w:rsidRPr="00CE72EB">
          <w:rPr>
            <w:rStyle w:val="Hyperlink"/>
          </w:rPr>
          <w:t>16.</w:t>
        </w:r>
        <w:r w:rsidR="00EB5341" w:rsidRPr="00CE72EB">
          <w:rPr>
            <w:rFonts w:ascii="Calibri" w:hAnsi="Calibri"/>
            <w:sz w:val="22"/>
            <w:szCs w:val="22"/>
          </w:rPr>
          <w:tab/>
        </w:r>
        <w:r w:rsidR="00EB5341" w:rsidRPr="00CE72EB">
          <w:rPr>
            <w:rStyle w:val="Hyperlink"/>
          </w:rPr>
          <w:t>Documents Comprising the Technical Proposal</w:t>
        </w:r>
        <w:r w:rsidR="00EB5341" w:rsidRPr="00CE72EB">
          <w:rPr>
            <w:webHidden/>
          </w:rPr>
          <w:tab/>
        </w:r>
        <w:r w:rsidR="00EB5341" w:rsidRPr="00CE72EB">
          <w:rPr>
            <w:webHidden/>
          </w:rPr>
          <w:fldChar w:fldCharType="begin"/>
        </w:r>
        <w:r w:rsidR="00EB5341" w:rsidRPr="00CE72EB">
          <w:rPr>
            <w:webHidden/>
          </w:rPr>
          <w:instrText xml:space="preserve"> PAGEREF _Toc325723934 \h </w:instrText>
        </w:r>
        <w:r w:rsidR="00EB5341" w:rsidRPr="00CE72EB">
          <w:rPr>
            <w:webHidden/>
          </w:rPr>
        </w:r>
        <w:r w:rsidR="00EB5341" w:rsidRPr="00CE72EB">
          <w:rPr>
            <w:webHidden/>
          </w:rPr>
          <w:fldChar w:fldCharType="separate"/>
        </w:r>
        <w:r w:rsidR="00341463" w:rsidRPr="00CE72EB">
          <w:rPr>
            <w:webHidden/>
          </w:rPr>
          <w:t>14</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5" w:history="1">
        <w:r w:rsidR="00EB5341" w:rsidRPr="00CE72EB">
          <w:rPr>
            <w:rStyle w:val="Hyperlink"/>
          </w:rPr>
          <w:t>17.</w:t>
        </w:r>
        <w:r w:rsidR="00EB5341" w:rsidRPr="00CE72EB">
          <w:rPr>
            <w:rFonts w:ascii="Calibri" w:hAnsi="Calibri"/>
            <w:sz w:val="22"/>
            <w:szCs w:val="22"/>
          </w:rPr>
          <w:tab/>
        </w:r>
        <w:r w:rsidR="00EB5341" w:rsidRPr="00CE72EB">
          <w:rPr>
            <w:rStyle w:val="Hyperlink"/>
          </w:rPr>
          <w:t>Documents Establishing the Qualifications of the Bidder</w:t>
        </w:r>
        <w:r w:rsidR="00EB5341" w:rsidRPr="00CE72EB">
          <w:rPr>
            <w:webHidden/>
          </w:rPr>
          <w:tab/>
        </w:r>
        <w:r w:rsidR="00EB5341" w:rsidRPr="00CE72EB">
          <w:rPr>
            <w:webHidden/>
          </w:rPr>
          <w:fldChar w:fldCharType="begin"/>
        </w:r>
        <w:r w:rsidR="00EB5341" w:rsidRPr="00CE72EB">
          <w:rPr>
            <w:webHidden/>
          </w:rPr>
          <w:instrText xml:space="preserve"> PAGEREF _Toc325723935 \h </w:instrText>
        </w:r>
        <w:r w:rsidR="00EB5341" w:rsidRPr="00CE72EB">
          <w:rPr>
            <w:webHidden/>
          </w:rPr>
        </w:r>
        <w:r w:rsidR="00EB5341" w:rsidRPr="00CE72EB">
          <w:rPr>
            <w:webHidden/>
          </w:rPr>
          <w:fldChar w:fldCharType="separate"/>
        </w:r>
        <w:r w:rsidR="00341463" w:rsidRPr="00CE72EB">
          <w:rPr>
            <w:webHidden/>
          </w:rPr>
          <w:t>14</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6" w:history="1">
        <w:r w:rsidR="00EB5341" w:rsidRPr="00CE72EB">
          <w:rPr>
            <w:rStyle w:val="Hyperlink"/>
          </w:rPr>
          <w:t>18.</w:t>
        </w:r>
        <w:r w:rsidR="00EB5341" w:rsidRPr="00CE72EB">
          <w:rPr>
            <w:rFonts w:ascii="Calibri" w:hAnsi="Calibri"/>
            <w:sz w:val="22"/>
            <w:szCs w:val="22"/>
          </w:rPr>
          <w:tab/>
        </w:r>
        <w:r w:rsidR="00EB5341" w:rsidRPr="00CE72EB">
          <w:rPr>
            <w:rStyle w:val="Hyperlink"/>
          </w:rPr>
          <w:t>Period of Validity of Bids</w:t>
        </w:r>
        <w:r w:rsidR="00EB5341" w:rsidRPr="00CE72EB">
          <w:rPr>
            <w:webHidden/>
          </w:rPr>
          <w:tab/>
        </w:r>
        <w:r w:rsidR="00EB5341" w:rsidRPr="00CE72EB">
          <w:rPr>
            <w:webHidden/>
          </w:rPr>
          <w:fldChar w:fldCharType="begin"/>
        </w:r>
        <w:r w:rsidR="00EB5341" w:rsidRPr="00CE72EB">
          <w:rPr>
            <w:webHidden/>
          </w:rPr>
          <w:instrText xml:space="preserve"> PAGEREF _Toc325723936 \h </w:instrText>
        </w:r>
        <w:r w:rsidR="00EB5341" w:rsidRPr="00CE72EB">
          <w:rPr>
            <w:webHidden/>
          </w:rPr>
        </w:r>
        <w:r w:rsidR="00EB5341" w:rsidRPr="00CE72EB">
          <w:rPr>
            <w:webHidden/>
          </w:rPr>
          <w:fldChar w:fldCharType="separate"/>
        </w:r>
        <w:r w:rsidR="00341463" w:rsidRPr="00CE72EB">
          <w:rPr>
            <w:webHidden/>
          </w:rPr>
          <w:t>14</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7" w:history="1">
        <w:r w:rsidR="00EB5341" w:rsidRPr="00CE72EB">
          <w:rPr>
            <w:rStyle w:val="Hyperlink"/>
          </w:rPr>
          <w:t>19.</w:t>
        </w:r>
        <w:r w:rsidR="00EB5341" w:rsidRPr="00CE72EB">
          <w:rPr>
            <w:rFonts w:ascii="Calibri" w:hAnsi="Calibri"/>
            <w:sz w:val="22"/>
            <w:szCs w:val="22"/>
          </w:rPr>
          <w:tab/>
        </w:r>
        <w:r w:rsidR="00EB5341" w:rsidRPr="00CE72EB">
          <w:rPr>
            <w:rStyle w:val="Hyperlink"/>
          </w:rPr>
          <w:t>Bid Security</w:t>
        </w:r>
        <w:r w:rsidR="00EB5341" w:rsidRPr="00CE72EB">
          <w:rPr>
            <w:webHidden/>
          </w:rPr>
          <w:tab/>
        </w:r>
        <w:r w:rsidR="00EB5341" w:rsidRPr="00CE72EB">
          <w:rPr>
            <w:webHidden/>
          </w:rPr>
          <w:fldChar w:fldCharType="begin"/>
        </w:r>
        <w:r w:rsidR="00EB5341" w:rsidRPr="00CE72EB">
          <w:rPr>
            <w:webHidden/>
          </w:rPr>
          <w:instrText xml:space="preserve"> PAGEREF _Toc325723937 \h </w:instrText>
        </w:r>
        <w:r w:rsidR="00EB5341" w:rsidRPr="00CE72EB">
          <w:rPr>
            <w:webHidden/>
          </w:rPr>
        </w:r>
        <w:r w:rsidR="00EB5341" w:rsidRPr="00CE72EB">
          <w:rPr>
            <w:webHidden/>
          </w:rPr>
          <w:fldChar w:fldCharType="separate"/>
        </w:r>
        <w:r w:rsidR="00341463" w:rsidRPr="00CE72EB">
          <w:rPr>
            <w:webHidden/>
          </w:rPr>
          <w:t>15</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38" w:history="1">
        <w:r w:rsidR="00EB5341" w:rsidRPr="00CE72EB">
          <w:rPr>
            <w:rStyle w:val="Hyperlink"/>
          </w:rPr>
          <w:t>20.</w:t>
        </w:r>
        <w:r w:rsidR="00EB5341" w:rsidRPr="00CE72EB">
          <w:rPr>
            <w:rFonts w:ascii="Calibri" w:hAnsi="Calibri"/>
            <w:sz w:val="22"/>
            <w:szCs w:val="22"/>
          </w:rPr>
          <w:tab/>
        </w:r>
        <w:r w:rsidR="00EB5341" w:rsidRPr="00CE72EB">
          <w:rPr>
            <w:rStyle w:val="Hyperlink"/>
          </w:rPr>
          <w:t>Format and Signing of Bid</w:t>
        </w:r>
        <w:r w:rsidR="00EB5341" w:rsidRPr="00CE72EB">
          <w:rPr>
            <w:webHidden/>
          </w:rPr>
          <w:tab/>
        </w:r>
        <w:r w:rsidR="00EB5341" w:rsidRPr="00CE72EB">
          <w:rPr>
            <w:webHidden/>
          </w:rPr>
          <w:fldChar w:fldCharType="begin"/>
        </w:r>
        <w:r w:rsidR="00EB5341" w:rsidRPr="00CE72EB">
          <w:rPr>
            <w:webHidden/>
          </w:rPr>
          <w:instrText xml:space="preserve"> PAGEREF _Toc325723938 \h </w:instrText>
        </w:r>
        <w:r w:rsidR="00EB5341" w:rsidRPr="00CE72EB">
          <w:rPr>
            <w:webHidden/>
          </w:rPr>
        </w:r>
        <w:r w:rsidR="00EB5341" w:rsidRPr="00CE72EB">
          <w:rPr>
            <w:webHidden/>
          </w:rPr>
          <w:fldChar w:fldCharType="separate"/>
        </w:r>
        <w:r w:rsidR="00341463" w:rsidRPr="00CE72EB">
          <w:rPr>
            <w:webHidden/>
          </w:rPr>
          <w:t>17</w:t>
        </w:r>
        <w:r w:rsidR="00EB5341" w:rsidRPr="00CE72EB">
          <w:rPr>
            <w:webHidden/>
          </w:rPr>
          <w:fldChar w:fldCharType="end"/>
        </w:r>
      </w:hyperlink>
    </w:p>
    <w:p w:rsidR="00EB5341" w:rsidRPr="00CE72EB" w:rsidRDefault="00EC705D">
      <w:pPr>
        <w:pStyle w:val="TOC1"/>
        <w:tabs>
          <w:tab w:val="left" w:pos="720"/>
          <w:tab w:val="right" w:leader="dot" w:pos="8990"/>
        </w:tabs>
        <w:rPr>
          <w:rFonts w:ascii="Calibri" w:hAnsi="Calibri"/>
          <w:b w:val="0"/>
          <w:noProof/>
          <w:sz w:val="22"/>
          <w:szCs w:val="22"/>
        </w:rPr>
      </w:pPr>
      <w:hyperlink w:anchor="_Toc325723939" w:history="1">
        <w:r w:rsidR="00EB5341" w:rsidRPr="00CE72EB">
          <w:rPr>
            <w:rStyle w:val="Hyperlink"/>
            <w:noProof/>
          </w:rPr>
          <w:t>D.</w:t>
        </w:r>
        <w:r w:rsidR="00EB5341" w:rsidRPr="00CE72EB">
          <w:rPr>
            <w:rFonts w:ascii="Calibri" w:hAnsi="Calibri"/>
            <w:b w:val="0"/>
            <w:noProof/>
            <w:sz w:val="22"/>
            <w:szCs w:val="22"/>
          </w:rPr>
          <w:tab/>
        </w:r>
        <w:r w:rsidR="00EB5341" w:rsidRPr="00CE72EB">
          <w:rPr>
            <w:rStyle w:val="Hyperlink"/>
            <w:noProof/>
          </w:rPr>
          <w:t>Submission and Opening of Bids</w:t>
        </w:r>
        <w:r w:rsidR="00EB5341" w:rsidRPr="00CE72EB">
          <w:rPr>
            <w:noProof/>
            <w:webHidden/>
          </w:rPr>
          <w:tab/>
        </w:r>
        <w:r w:rsidR="00EB5341" w:rsidRPr="00CE72EB">
          <w:rPr>
            <w:noProof/>
            <w:webHidden/>
          </w:rPr>
          <w:fldChar w:fldCharType="begin"/>
        </w:r>
        <w:r w:rsidR="00EB5341" w:rsidRPr="00CE72EB">
          <w:rPr>
            <w:noProof/>
            <w:webHidden/>
          </w:rPr>
          <w:instrText xml:space="preserve"> PAGEREF _Toc325723939 \h </w:instrText>
        </w:r>
        <w:r w:rsidR="00EB5341" w:rsidRPr="00CE72EB">
          <w:rPr>
            <w:noProof/>
            <w:webHidden/>
          </w:rPr>
        </w:r>
        <w:r w:rsidR="00EB5341" w:rsidRPr="00CE72EB">
          <w:rPr>
            <w:noProof/>
            <w:webHidden/>
          </w:rPr>
          <w:fldChar w:fldCharType="separate"/>
        </w:r>
        <w:r w:rsidR="00341463" w:rsidRPr="00CE72EB">
          <w:rPr>
            <w:noProof/>
            <w:webHidden/>
          </w:rPr>
          <w:t>17</w:t>
        </w:r>
        <w:r w:rsidR="00EB5341" w:rsidRPr="00CE72EB">
          <w:rPr>
            <w:noProof/>
            <w:webHidden/>
          </w:rPr>
          <w:fldChar w:fldCharType="end"/>
        </w:r>
      </w:hyperlink>
    </w:p>
    <w:p w:rsidR="00EB5341" w:rsidRPr="00CE72EB" w:rsidRDefault="00EC705D">
      <w:pPr>
        <w:pStyle w:val="TOC2"/>
        <w:rPr>
          <w:rFonts w:ascii="Calibri" w:hAnsi="Calibri"/>
          <w:sz w:val="22"/>
          <w:szCs w:val="22"/>
        </w:rPr>
      </w:pPr>
      <w:hyperlink w:anchor="_Toc325723940" w:history="1">
        <w:r w:rsidR="00EB5341" w:rsidRPr="00CE72EB">
          <w:rPr>
            <w:rStyle w:val="Hyperlink"/>
          </w:rPr>
          <w:t>21.</w:t>
        </w:r>
        <w:r w:rsidR="00EB5341" w:rsidRPr="00CE72EB">
          <w:rPr>
            <w:rFonts w:ascii="Calibri" w:hAnsi="Calibri"/>
            <w:sz w:val="22"/>
            <w:szCs w:val="22"/>
          </w:rPr>
          <w:tab/>
        </w:r>
        <w:r w:rsidR="00EB5341" w:rsidRPr="00CE72EB">
          <w:rPr>
            <w:rStyle w:val="Hyperlink"/>
          </w:rPr>
          <w:t>Sealing and Marking of Bids</w:t>
        </w:r>
        <w:r w:rsidR="00EB5341" w:rsidRPr="00CE72EB">
          <w:rPr>
            <w:webHidden/>
          </w:rPr>
          <w:tab/>
        </w:r>
        <w:r w:rsidR="00EB5341" w:rsidRPr="00CE72EB">
          <w:rPr>
            <w:webHidden/>
          </w:rPr>
          <w:fldChar w:fldCharType="begin"/>
        </w:r>
        <w:r w:rsidR="00EB5341" w:rsidRPr="00CE72EB">
          <w:rPr>
            <w:webHidden/>
          </w:rPr>
          <w:instrText xml:space="preserve"> PAGEREF _Toc325723940 \h </w:instrText>
        </w:r>
        <w:r w:rsidR="00EB5341" w:rsidRPr="00CE72EB">
          <w:rPr>
            <w:webHidden/>
          </w:rPr>
        </w:r>
        <w:r w:rsidR="00EB5341" w:rsidRPr="00CE72EB">
          <w:rPr>
            <w:webHidden/>
          </w:rPr>
          <w:fldChar w:fldCharType="separate"/>
        </w:r>
        <w:r w:rsidR="00341463" w:rsidRPr="00CE72EB">
          <w:rPr>
            <w:webHidden/>
          </w:rPr>
          <w:t>17</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41" w:history="1">
        <w:r w:rsidR="00EB5341" w:rsidRPr="00CE72EB">
          <w:rPr>
            <w:rStyle w:val="Hyperlink"/>
          </w:rPr>
          <w:t>22.</w:t>
        </w:r>
        <w:r w:rsidR="00EB5341" w:rsidRPr="00CE72EB">
          <w:rPr>
            <w:rFonts w:ascii="Calibri" w:hAnsi="Calibri"/>
            <w:sz w:val="22"/>
            <w:szCs w:val="22"/>
          </w:rPr>
          <w:tab/>
        </w:r>
        <w:r w:rsidR="00EB5341" w:rsidRPr="00CE72EB">
          <w:rPr>
            <w:rStyle w:val="Hyperlink"/>
          </w:rPr>
          <w:t>Deadline for Submission of Bids</w:t>
        </w:r>
        <w:r w:rsidR="00EB5341" w:rsidRPr="00CE72EB">
          <w:rPr>
            <w:webHidden/>
          </w:rPr>
          <w:tab/>
        </w:r>
        <w:r w:rsidR="00EB5341" w:rsidRPr="00CE72EB">
          <w:rPr>
            <w:webHidden/>
          </w:rPr>
          <w:fldChar w:fldCharType="begin"/>
        </w:r>
        <w:r w:rsidR="00EB5341" w:rsidRPr="00CE72EB">
          <w:rPr>
            <w:webHidden/>
          </w:rPr>
          <w:instrText xml:space="preserve"> PAGEREF _Toc325723941 \h </w:instrText>
        </w:r>
        <w:r w:rsidR="00EB5341" w:rsidRPr="00CE72EB">
          <w:rPr>
            <w:webHidden/>
          </w:rPr>
        </w:r>
        <w:r w:rsidR="00EB5341" w:rsidRPr="00CE72EB">
          <w:rPr>
            <w:webHidden/>
          </w:rPr>
          <w:fldChar w:fldCharType="separate"/>
        </w:r>
        <w:r w:rsidR="00341463" w:rsidRPr="00CE72EB">
          <w:rPr>
            <w:webHidden/>
          </w:rPr>
          <w:t>18</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42" w:history="1">
        <w:r w:rsidR="00EB5341" w:rsidRPr="00CE72EB">
          <w:rPr>
            <w:rStyle w:val="Hyperlink"/>
          </w:rPr>
          <w:t>23.</w:t>
        </w:r>
        <w:r w:rsidR="00EB5341" w:rsidRPr="00CE72EB">
          <w:rPr>
            <w:rFonts w:ascii="Calibri" w:hAnsi="Calibri"/>
            <w:sz w:val="22"/>
            <w:szCs w:val="22"/>
          </w:rPr>
          <w:tab/>
        </w:r>
        <w:r w:rsidR="00EB5341" w:rsidRPr="00CE72EB">
          <w:rPr>
            <w:rStyle w:val="Hyperlink"/>
          </w:rPr>
          <w:t>Late Bids</w:t>
        </w:r>
        <w:r w:rsidR="00EB5341" w:rsidRPr="00CE72EB">
          <w:rPr>
            <w:webHidden/>
          </w:rPr>
          <w:tab/>
        </w:r>
        <w:r w:rsidR="00EB5341" w:rsidRPr="00CE72EB">
          <w:rPr>
            <w:webHidden/>
          </w:rPr>
          <w:fldChar w:fldCharType="begin"/>
        </w:r>
        <w:r w:rsidR="00EB5341" w:rsidRPr="00CE72EB">
          <w:rPr>
            <w:webHidden/>
          </w:rPr>
          <w:instrText xml:space="preserve"> PAGEREF _Toc325723942 \h </w:instrText>
        </w:r>
        <w:r w:rsidR="00EB5341" w:rsidRPr="00CE72EB">
          <w:rPr>
            <w:webHidden/>
          </w:rPr>
        </w:r>
        <w:r w:rsidR="00EB5341" w:rsidRPr="00CE72EB">
          <w:rPr>
            <w:webHidden/>
          </w:rPr>
          <w:fldChar w:fldCharType="separate"/>
        </w:r>
        <w:r w:rsidR="00341463" w:rsidRPr="00CE72EB">
          <w:rPr>
            <w:webHidden/>
          </w:rPr>
          <w:t>18</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43" w:history="1">
        <w:r w:rsidR="00EB5341" w:rsidRPr="00CE72EB">
          <w:rPr>
            <w:rStyle w:val="Hyperlink"/>
          </w:rPr>
          <w:t>24.</w:t>
        </w:r>
        <w:r w:rsidR="00EB5341" w:rsidRPr="00CE72EB">
          <w:rPr>
            <w:rFonts w:ascii="Calibri" w:hAnsi="Calibri"/>
            <w:sz w:val="22"/>
            <w:szCs w:val="22"/>
          </w:rPr>
          <w:tab/>
        </w:r>
        <w:r w:rsidR="00EB5341" w:rsidRPr="00CE72EB">
          <w:rPr>
            <w:rStyle w:val="Hyperlink"/>
          </w:rPr>
          <w:t>Withdrawal, Substitution, and Modification of Bids</w:t>
        </w:r>
        <w:r w:rsidR="00EB5341" w:rsidRPr="00CE72EB">
          <w:rPr>
            <w:webHidden/>
          </w:rPr>
          <w:tab/>
        </w:r>
        <w:r w:rsidR="00EB5341" w:rsidRPr="00CE72EB">
          <w:rPr>
            <w:webHidden/>
          </w:rPr>
          <w:fldChar w:fldCharType="begin"/>
        </w:r>
        <w:r w:rsidR="00EB5341" w:rsidRPr="00CE72EB">
          <w:rPr>
            <w:webHidden/>
          </w:rPr>
          <w:instrText xml:space="preserve"> PAGEREF _Toc325723943 \h </w:instrText>
        </w:r>
        <w:r w:rsidR="00EB5341" w:rsidRPr="00CE72EB">
          <w:rPr>
            <w:webHidden/>
          </w:rPr>
        </w:r>
        <w:r w:rsidR="00EB5341" w:rsidRPr="00CE72EB">
          <w:rPr>
            <w:webHidden/>
          </w:rPr>
          <w:fldChar w:fldCharType="separate"/>
        </w:r>
        <w:r w:rsidR="00341463" w:rsidRPr="00CE72EB">
          <w:rPr>
            <w:webHidden/>
          </w:rPr>
          <w:t>18</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44" w:history="1">
        <w:r w:rsidR="00EB5341" w:rsidRPr="00CE72EB">
          <w:rPr>
            <w:rStyle w:val="Hyperlink"/>
          </w:rPr>
          <w:t>25.</w:t>
        </w:r>
        <w:r w:rsidR="00EB5341" w:rsidRPr="00CE72EB">
          <w:rPr>
            <w:rFonts w:ascii="Calibri" w:hAnsi="Calibri"/>
            <w:sz w:val="22"/>
            <w:szCs w:val="22"/>
          </w:rPr>
          <w:tab/>
        </w:r>
        <w:r w:rsidR="00EB5341" w:rsidRPr="00CE72EB">
          <w:rPr>
            <w:rStyle w:val="Hyperlink"/>
          </w:rPr>
          <w:t>Bid Opening</w:t>
        </w:r>
        <w:r w:rsidR="00EB5341" w:rsidRPr="00CE72EB">
          <w:rPr>
            <w:webHidden/>
          </w:rPr>
          <w:tab/>
        </w:r>
        <w:r w:rsidR="00EB5341" w:rsidRPr="00CE72EB">
          <w:rPr>
            <w:webHidden/>
          </w:rPr>
          <w:fldChar w:fldCharType="begin"/>
        </w:r>
        <w:r w:rsidR="00EB5341" w:rsidRPr="00CE72EB">
          <w:rPr>
            <w:webHidden/>
          </w:rPr>
          <w:instrText xml:space="preserve"> PAGEREF _Toc325723944 \h </w:instrText>
        </w:r>
        <w:r w:rsidR="00EB5341" w:rsidRPr="00CE72EB">
          <w:rPr>
            <w:webHidden/>
          </w:rPr>
        </w:r>
        <w:r w:rsidR="00EB5341" w:rsidRPr="00CE72EB">
          <w:rPr>
            <w:webHidden/>
          </w:rPr>
          <w:fldChar w:fldCharType="separate"/>
        </w:r>
        <w:r w:rsidR="00341463" w:rsidRPr="00CE72EB">
          <w:rPr>
            <w:webHidden/>
          </w:rPr>
          <w:t>19</w:t>
        </w:r>
        <w:r w:rsidR="00EB5341" w:rsidRPr="00CE72EB">
          <w:rPr>
            <w:webHidden/>
          </w:rPr>
          <w:fldChar w:fldCharType="end"/>
        </w:r>
      </w:hyperlink>
    </w:p>
    <w:p w:rsidR="00EB5341" w:rsidRPr="00CE72EB" w:rsidRDefault="00EC705D">
      <w:pPr>
        <w:pStyle w:val="TOC1"/>
        <w:tabs>
          <w:tab w:val="left" w:pos="720"/>
          <w:tab w:val="right" w:leader="dot" w:pos="8990"/>
        </w:tabs>
        <w:rPr>
          <w:rFonts w:ascii="Calibri" w:hAnsi="Calibri"/>
          <w:b w:val="0"/>
          <w:noProof/>
          <w:sz w:val="22"/>
          <w:szCs w:val="22"/>
        </w:rPr>
      </w:pPr>
      <w:hyperlink w:anchor="_Toc325723945" w:history="1">
        <w:r w:rsidR="00EB5341" w:rsidRPr="00CE72EB">
          <w:rPr>
            <w:rStyle w:val="Hyperlink"/>
            <w:noProof/>
          </w:rPr>
          <w:t>E.</w:t>
        </w:r>
        <w:r w:rsidR="00EB5341" w:rsidRPr="00CE72EB">
          <w:rPr>
            <w:rFonts w:ascii="Calibri" w:hAnsi="Calibri"/>
            <w:b w:val="0"/>
            <w:noProof/>
            <w:sz w:val="22"/>
            <w:szCs w:val="22"/>
          </w:rPr>
          <w:tab/>
        </w:r>
        <w:r w:rsidR="00EB5341" w:rsidRPr="00CE72EB">
          <w:rPr>
            <w:rStyle w:val="Hyperlink"/>
            <w:noProof/>
          </w:rPr>
          <w:t>Evaluation and Comparison of Bids</w:t>
        </w:r>
        <w:r w:rsidR="00EB5341" w:rsidRPr="00CE72EB">
          <w:rPr>
            <w:noProof/>
            <w:webHidden/>
          </w:rPr>
          <w:tab/>
        </w:r>
        <w:r w:rsidR="00EB5341" w:rsidRPr="00CE72EB">
          <w:rPr>
            <w:noProof/>
            <w:webHidden/>
          </w:rPr>
          <w:fldChar w:fldCharType="begin"/>
        </w:r>
        <w:r w:rsidR="00EB5341" w:rsidRPr="00CE72EB">
          <w:rPr>
            <w:noProof/>
            <w:webHidden/>
          </w:rPr>
          <w:instrText xml:space="preserve"> PAGEREF _Toc325723945 \h </w:instrText>
        </w:r>
        <w:r w:rsidR="00EB5341" w:rsidRPr="00CE72EB">
          <w:rPr>
            <w:noProof/>
            <w:webHidden/>
          </w:rPr>
        </w:r>
        <w:r w:rsidR="00EB5341" w:rsidRPr="00CE72EB">
          <w:rPr>
            <w:noProof/>
            <w:webHidden/>
          </w:rPr>
          <w:fldChar w:fldCharType="separate"/>
        </w:r>
        <w:r w:rsidR="00341463" w:rsidRPr="00CE72EB">
          <w:rPr>
            <w:noProof/>
            <w:webHidden/>
          </w:rPr>
          <w:t>20</w:t>
        </w:r>
        <w:r w:rsidR="00EB5341" w:rsidRPr="00CE72EB">
          <w:rPr>
            <w:noProof/>
            <w:webHidden/>
          </w:rPr>
          <w:fldChar w:fldCharType="end"/>
        </w:r>
      </w:hyperlink>
    </w:p>
    <w:p w:rsidR="00EB5341" w:rsidRPr="00CE72EB" w:rsidRDefault="00EC705D">
      <w:pPr>
        <w:pStyle w:val="TOC2"/>
        <w:rPr>
          <w:rFonts w:ascii="Calibri" w:hAnsi="Calibri"/>
          <w:sz w:val="22"/>
          <w:szCs w:val="22"/>
        </w:rPr>
      </w:pPr>
      <w:hyperlink w:anchor="_Toc325723946" w:history="1">
        <w:r w:rsidR="00EB5341" w:rsidRPr="00CE72EB">
          <w:rPr>
            <w:rStyle w:val="Hyperlink"/>
          </w:rPr>
          <w:t>26.</w:t>
        </w:r>
        <w:r w:rsidR="00EB5341" w:rsidRPr="00CE72EB">
          <w:rPr>
            <w:rFonts w:ascii="Calibri" w:hAnsi="Calibri"/>
            <w:sz w:val="22"/>
            <w:szCs w:val="22"/>
          </w:rPr>
          <w:tab/>
        </w:r>
        <w:r w:rsidR="00EB5341" w:rsidRPr="00CE72EB">
          <w:rPr>
            <w:rStyle w:val="Hyperlink"/>
          </w:rPr>
          <w:t>Confidentiality</w:t>
        </w:r>
        <w:r w:rsidR="00EB5341" w:rsidRPr="00CE72EB">
          <w:rPr>
            <w:webHidden/>
          </w:rPr>
          <w:tab/>
        </w:r>
        <w:r w:rsidR="00EB5341" w:rsidRPr="00CE72EB">
          <w:rPr>
            <w:webHidden/>
          </w:rPr>
          <w:fldChar w:fldCharType="begin"/>
        </w:r>
        <w:r w:rsidR="00EB5341" w:rsidRPr="00CE72EB">
          <w:rPr>
            <w:webHidden/>
          </w:rPr>
          <w:instrText xml:space="preserve"> PAGEREF _Toc325723946 \h </w:instrText>
        </w:r>
        <w:r w:rsidR="00EB5341" w:rsidRPr="00CE72EB">
          <w:rPr>
            <w:webHidden/>
          </w:rPr>
        </w:r>
        <w:r w:rsidR="00EB5341" w:rsidRPr="00CE72EB">
          <w:rPr>
            <w:webHidden/>
          </w:rPr>
          <w:fldChar w:fldCharType="separate"/>
        </w:r>
        <w:r w:rsidR="00341463" w:rsidRPr="00CE72EB">
          <w:rPr>
            <w:webHidden/>
          </w:rPr>
          <w:t>20</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47" w:history="1">
        <w:r w:rsidR="00EB5341" w:rsidRPr="00CE72EB">
          <w:rPr>
            <w:rStyle w:val="Hyperlink"/>
          </w:rPr>
          <w:t>27.</w:t>
        </w:r>
        <w:r w:rsidR="00EB5341" w:rsidRPr="00CE72EB">
          <w:rPr>
            <w:rFonts w:ascii="Calibri" w:hAnsi="Calibri"/>
            <w:sz w:val="22"/>
            <w:szCs w:val="22"/>
          </w:rPr>
          <w:tab/>
        </w:r>
        <w:r w:rsidR="00EB5341" w:rsidRPr="00CE72EB">
          <w:rPr>
            <w:rStyle w:val="Hyperlink"/>
          </w:rPr>
          <w:t>Clarification of Bids</w:t>
        </w:r>
        <w:r w:rsidR="00EB5341" w:rsidRPr="00CE72EB">
          <w:rPr>
            <w:webHidden/>
          </w:rPr>
          <w:tab/>
        </w:r>
        <w:r w:rsidR="00EB5341" w:rsidRPr="00CE72EB">
          <w:rPr>
            <w:webHidden/>
          </w:rPr>
          <w:fldChar w:fldCharType="begin"/>
        </w:r>
        <w:r w:rsidR="00EB5341" w:rsidRPr="00CE72EB">
          <w:rPr>
            <w:webHidden/>
          </w:rPr>
          <w:instrText xml:space="preserve"> PAGEREF _Toc325723947 \h </w:instrText>
        </w:r>
        <w:r w:rsidR="00EB5341" w:rsidRPr="00CE72EB">
          <w:rPr>
            <w:webHidden/>
          </w:rPr>
        </w:r>
        <w:r w:rsidR="00EB5341" w:rsidRPr="00CE72EB">
          <w:rPr>
            <w:webHidden/>
          </w:rPr>
          <w:fldChar w:fldCharType="separate"/>
        </w:r>
        <w:r w:rsidR="00341463" w:rsidRPr="00CE72EB">
          <w:rPr>
            <w:webHidden/>
          </w:rPr>
          <w:t>20</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48" w:history="1">
        <w:r w:rsidR="00EB5341" w:rsidRPr="00CE72EB">
          <w:rPr>
            <w:rStyle w:val="Hyperlink"/>
          </w:rPr>
          <w:t>28.</w:t>
        </w:r>
        <w:r w:rsidR="00EB5341" w:rsidRPr="00CE72EB">
          <w:rPr>
            <w:rFonts w:ascii="Calibri" w:hAnsi="Calibri"/>
            <w:sz w:val="22"/>
            <w:szCs w:val="22"/>
          </w:rPr>
          <w:tab/>
        </w:r>
        <w:r w:rsidR="00EB5341" w:rsidRPr="00CE72EB">
          <w:rPr>
            <w:rStyle w:val="Hyperlink"/>
          </w:rPr>
          <w:t>Deviations, Reservations, and Omissions</w:t>
        </w:r>
        <w:r w:rsidR="00EB5341" w:rsidRPr="00CE72EB">
          <w:rPr>
            <w:webHidden/>
          </w:rPr>
          <w:tab/>
        </w:r>
        <w:r w:rsidR="00EB5341" w:rsidRPr="00CE72EB">
          <w:rPr>
            <w:webHidden/>
          </w:rPr>
          <w:fldChar w:fldCharType="begin"/>
        </w:r>
        <w:r w:rsidR="00EB5341" w:rsidRPr="00CE72EB">
          <w:rPr>
            <w:webHidden/>
          </w:rPr>
          <w:instrText xml:space="preserve"> PAGEREF _Toc325723948 \h </w:instrText>
        </w:r>
        <w:r w:rsidR="00EB5341" w:rsidRPr="00CE72EB">
          <w:rPr>
            <w:webHidden/>
          </w:rPr>
        </w:r>
        <w:r w:rsidR="00EB5341" w:rsidRPr="00CE72EB">
          <w:rPr>
            <w:webHidden/>
          </w:rPr>
          <w:fldChar w:fldCharType="separate"/>
        </w:r>
        <w:r w:rsidR="00341463" w:rsidRPr="00CE72EB">
          <w:rPr>
            <w:webHidden/>
          </w:rPr>
          <w:t>21</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49" w:history="1">
        <w:r w:rsidR="00EB5341" w:rsidRPr="00CE72EB">
          <w:rPr>
            <w:rStyle w:val="Hyperlink"/>
          </w:rPr>
          <w:t>29.</w:t>
        </w:r>
        <w:r w:rsidR="00EB5341" w:rsidRPr="00CE72EB">
          <w:rPr>
            <w:rFonts w:ascii="Calibri" w:hAnsi="Calibri"/>
            <w:sz w:val="22"/>
            <w:szCs w:val="22"/>
          </w:rPr>
          <w:tab/>
        </w:r>
        <w:r w:rsidR="00EB5341" w:rsidRPr="00CE72EB">
          <w:rPr>
            <w:rStyle w:val="Hyperlink"/>
          </w:rPr>
          <w:t>Determination of Responsiveness</w:t>
        </w:r>
        <w:r w:rsidR="00EB5341" w:rsidRPr="00CE72EB">
          <w:rPr>
            <w:webHidden/>
          </w:rPr>
          <w:tab/>
        </w:r>
        <w:r w:rsidR="00EB5341" w:rsidRPr="00CE72EB">
          <w:rPr>
            <w:webHidden/>
          </w:rPr>
          <w:fldChar w:fldCharType="begin"/>
        </w:r>
        <w:r w:rsidR="00EB5341" w:rsidRPr="00CE72EB">
          <w:rPr>
            <w:webHidden/>
          </w:rPr>
          <w:instrText xml:space="preserve"> PAGEREF _Toc325723949 \h </w:instrText>
        </w:r>
        <w:r w:rsidR="00EB5341" w:rsidRPr="00CE72EB">
          <w:rPr>
            <w:webHidden/>
          </w:rPr>
        </w:r>
        <w:r w:rsidR="00EB5341" w:rsidRPr="00CE72EB">
          <w:rPr>
            <w:webHidden/>
          </w:rPr>
          <w:fldChar w:fldCharType="separate"/>
        </w:r>
        <w:r w:rsidR="00341463" w:rsidRPr="00CE72EB">
          <w:rPr>
            <w:webHidden/>
          </w:rPr>
          <w:t>21</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0" w:history="1">
        <w:r w:rsidR="00EB5341" w:rsidRPr="00CE72EB">
          <w:rPr>
            <w:rStyle w:val="Hyperlink"/>
          </w:rPr>
          <w:t>30.</w:t>
        </w:r>
        <w:r w:rsidR="00EB5341" w:rsidRPr="00CE72EB">
          <w:rPr>
            <w:rFonts w:ascii="Calibri" w:hAnsi="Calibri"/>
            <w:sz w:val="22"/>
            <w:szCs w:val="22"/>
          </w:rPr>
          <w:tab/>
        </w:r>
        <w:r w:rsidR="00EB5341" w:rsidRPr="00CE72EB">
          <w:rPr>
            <w:rStyle w:val="Hyperlink"/>
          </w:rPr>
          <w:t>Nonconformities, Errors, and Omissions</w:t>
        </w:r>
        <w:r w:rsidR="00EB5341" w:rsidRPr="00CE72EB">
          <w:rPr>
            <w:webHidden/>
          </w:rPr>
          <w:tab/>
        </w:r>
        <w:r w:rsidR="00EB5341" w:rsidRPr="00CE72EB">
          <w:rPr>
            <w:webHidden/>
          </w:rPr>
          <w:fldChar w:fldCharType="begin"/>
        </w:r>
        <w:r w:rsidR="00EB5341" w:rsidRPr="00CE72EB">
          <w:rPr>
            <w:webHidden/>
          </w:rPr>
          <w:instrText xml:space="preserve"> PAGEREF _Toc325723950 \h </w:instrText>
        </w:r>
        <w:r w:rsidR="00EB5341" w:rsidRPr="00CE72EB">
          <w:rPr>
            <w:webHidden/>
          </w:rPr>
        </w:r>
        <w:r w:rsidR="00EB5341" w:rsidRPr="00CE72EB">
          <w:rPr>
            <w:webHidden/>
          </w:rPr>
          <w:fldChar w:fldCharType="separate"/>
        </w:r>
        <w:r w:rsidR="00341463" w:rsidRPr="00CE72EB">
          <w:rPr>
            <w:webHidden/>
          </w:rPr>
          <w:t>21</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1" w:history="1">
        <w:r w:rsidR="00EB5341" w:rsidRPr="00CE72EB">
          <w:rPr>
            <w:rStyle w:val="Hyperlink"/>
          </w:rPr>
          <w:t>31.</w:t>
        </w:r>
        <w:r w:rsidR="00EB5341" w:rsidRPr="00CE72EB">
          <w:rPr>
            <w:rFonts w:ascii="Calibri" w:hAnsi="Calibri"/>
            <w:sz w:val="22"/>
            <w:szCs w:val="22"/>
          </w:rPr>
          <w:tab/>
        </w:r>
        <w:r w:rsidR="00EB5341" w:rsidRPr="00CE72EB">
          <w:rPr>
            <w:rStyle w:val="Hyperlink"/>
          </w:rPr>
          <w:t>Correction of Arithmetical Errors</w:t>
        </w:r>
        <w:r w:rsidR="00EB5341" w:rsidRPr="00CE72EB">
          <w:rPr>
            <w:webHidden/>
          </w:rPr>
          <w:tab/>
        </w:r>
        <w:r w:rsidR="00EB5341" w:rsidRPr="00CE72EB">
          <w:rPr>
            <w:webHidden/>
          </w:rPr>
          <w:fldChar w:fldCharType="begin"/>
        </w:r>
        <w:r w:rsidR="00EB5341" w:rsidRPr="00CE72EB">
          <w:rPr>
            <w:webHidden/>
          </w:rPr>
          <w:instrText xml:space="preserve"> PAGEREF _Toc325723951 \h </w:instrText>
        </w:r>
        <w:r w:rsidR="00EB5341" w:rsidRPr="00CE72EB">
          <w:rPr>
            <w:webHidden/>
          </w:rPr>
        </w:r>
        <w:r w:rsidR="00EB5341" w:rsidRPr="00CE72EB">
          <w:rPr>
            <w:webHidden/>
          </w:rPr>
          <w:fldChar w:fldCharType="separate"/>
        </w:r>
        <w:r w:rsidR="00341463" w:rsidRPr="00CE72EB">
          <w:rPr>
            <w:webHidden/>
          </w:rPr>
          <w:t>22</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2" w:history="1">
        <w:r w:rsidR="00EB5341" w:rsidRPr="00CE72EB">
          <w:rPr>
            <w:rStyle w:val="Hyperlink"/>
          </w:rPr>
          <w:t>32.</w:t>
        </w:r>
        <w:r w:rsidR="00EB5341" w:rsidRPr="00CE72EB">
          <w:rPr>
            <w:rFonts w:ascii="Calibri" w:hAnsi="Calibri"/>
            <w:sz w:val="22"/>
            <w:szCs w:val="22"/>
          </w:rPr>
          <w:tab/>
        </w:r>
        <w:r w:rsidR="00EB5341" w:rsidRPr="00CE72EB">
          <w:rPr>
            <w:rStyle w:val="Hyperlink"/>
          </w:rPr>
          <w:t>Conversion to Single Currency</w:t>
        </w:r>
        <w:r w:rsidR="00EB5341" w:rsidRPr="00CE72EB">
          <w:rPr>
            <w:webHidden/>
          </w:rPr>
          <w:tab/>
        </w:r>
        <w:r w:rsidR="00EB5341" w:rsidRPr="00CE72EB">
          <w:rPr>
            <w:webHidden/>
          </w:rPr>
          <w:fldChar w:fldCharType="begin"/>
        </w:r>
        <w:r w:rsidR="00EB5341" w:rsidRPr="00CE72EB">
          <w:rPr>
            <w:webHidden/>
          </w:rPr>
          <w:instrText xml:space="preserve"> PAGEREF _Toc325723952 \h </w:instrText>
        </w:r>
        <w:r w:rsidR="00EB5341" w:rsidRPr="00CE72EB">
          <w:rPr>
            <w:webHidden/>
          </w:rPr>
        </w:r>
        <w:r w:rsidR="00EB5341" w:rsidRPr="00CE72EB">
          <w:rPr>
            <w:webHidden/>
          </w:rPr>
          <w:fldChar w:fldCharType="separate"/>
        </w:r>
        <w:r w:rsidR="00341463" w:rsidRPr="00CE72EB">
          <w:rPr>
            <w:webHidden/>
          </w:rPr>
          <w:t>22</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3" w:history="1">
        <w:r w:rsidR="00EB5341" w:rsidRPr="00CE72EB">
          <w:rPr>
            <w:rStyle w:val="Hyperlink"/>
          </w:rPr>
          <w:t>33.</w:t>
        </w:r>
        <w:r w:rsidR="00EB5341" w:rsidRPr="00CE72EB">
          <w:rPr>
            <w:rFonts w:ascii="Calibri" w:hAnsi="Calibri"/>
            <w:sz w:val="22"/>
            <w:szCs w:val="22"/>
          </w:rPr>
          <w:tab/>
        </w:r>
        <w:r w:rsidR="00EB5341" w:rsidRPr="00CE72EB">
          <w:rPr>
            <w:rStyle w:val="Hyperlink"/>
          </w:rPr>
          <w:t>Margin of Preference</w:t>
        </w:r>
        <w:r w:rsidR="00EB5341" w:rsidRPr="00CE72EB">
          <w:rPr>
            <w:webHidden/>
          </w:rPr>
          <w:tab/>
        </w:r>
        <w:r w:rsidR="00EB5341" w:rsidRPr="00CE72EB">
          <w:rPr>
            <w:webHidden/>
          </w:rPr>
          <w:fldChar w:fldCharType="begin"/>
        </w:r>
        <w:r w:rsidR="00EB5341" w:rsidRPr="00CE72EB">
          <w:rPr>
            <w:webHidden/>
          </w:rPr>
          <w:instrText xml:space="preserve"> PAGEREF _Toc325723953 \h </w:instrText>
        </w:r>
        <w:r w:rsidR="00EB5341" w:rsidRPr="00CE72EB">
          <w:rPr>
            <w:webHidden/>
          </w:rPr>
        </w:r>
        <w:r w:rsidR="00EB5341" w:rsidRPr="00CE72EB">
          <w:rPr>
            <w:webHidden/>
          </w:rPr>
          <w:fldChar w:fldCharType="separate"/>
        </w:r>
        <w:r w:rsidR="00341463" w:rsidRPr="00CE72EB">
          <w:rPr>
            <w:webHidden/>
          </w:rPr>
          <w:t>22</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4" w:history="1">
        <w:r w:rsidR="00EB5341" w:rsidRPr="00CE72EB">
          <w:rPr>
            <w:rStyle w:val="Hyperlink"/>
          </w:rPr>
          <w:t>34.</w:t>
        </w:r>
        <w:r w:rsidR="00EB5341" w:rsidRPr="00CE72EB">
          <w:rPr>
            <w:rFonts w:ascii="Calibri" w:hAnsi="Calibri"/>
            <w:sz w:val="22"/>
            <w:szCs w:val="22"/>
          </w:rPr>
          <w:tab/>
        </w:r>
        <w:r w:rsidR="00EB5341" w:rsidRPr="00CE72EB">
          <w:rPr>
            <w:rStyle w:val="Hyperlink"/>
          </w:rPr>
          <w:t>Subcontractors</w:t>
        </w:r>
        <w:r w:rsidR="00EB5341" w:rsidRPr="00CE72EB">
          <w:rPr>
            <w:webHidden/>
          </w:rPr>
          <w:tab/>
        </w:r>
        <w:r w:rsidR="00EB5341" w:rsidRPr="00CE72EB">
          <w:rPr>
            <w:webHidden/>
          </w:rPr>
          <w:fldChar w:fldCharType="begin"/>
        </w:r>
        <w:r w:rsidR="00EB5341" w:rsidRPr="00CE72EB">
          <w:rPr>
            <w:webHidden/>
          </w:rPr>
          <w:instrText xml:space="preserve"> PAGEREF _Toc325723954 \h </w:instrText>
        </w:r>
        <w:r w:rsidR="00EB5341" w:rsidRPr="00CE72EB">
          <w:rPr>
            <w:webHidden/>
          </w:rPr>
        </w:r>
        <w:r w:rsidR="00EB5341" w:rsidRPr="00CE72EB">
          <w:rPr>
            <w:webHidden/>
          </w:rPr>
          <w:fldChar w:fldCharType="separate"/>
        </w:r>
        <w:r w:rsidR="00341463" w:rsidRPr="00CE72EB">
          <w:rPr>
            <w:webHidden/>
          </w:rPr>
          <w:t>23</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5" w:history="1">
        <w:r w:rsidR="00EB5341" w:rsidRPr="00CE72EB">
          <w:rPr>
            <w:rStyle w:val="Hyperlink"/>
          </w:rPr>
          <w:t>35.</w:t>
        </w:r>
        <w:r w:rsidR="00EB5341" w:rsidRPr="00CE72EB">
          <w:rPr>
            <w:rFonts w:ascii="Calibri" w:hAnsi="Calibri"/>
            <w:sz w:val="22"/>
            <w:szCs w:val="22"/>
          </w:rPr>
          <w:tab/>
        </w:r>
        <w:r w:rsidR="00EB5341" w:rsidRPr="00CE72EB">
          <w:rPr>
            <w:rStyle w:val="Hyperlink"/>
          </w:rPr>
          <w:t>Evaluation of Bids</w:t>
        </w:r>
        <w:r w:rsidR="00EB5341" w:rsidRPr="00CE72EB">
          <w:rPr>
            <w:webHidden/>
          </w:rPr>
          <w:tab/>
        </w:r>
        <w:r w:rsidR="00EB5341" w:rsidRPr="00CE72EB">
          <w:rPr>
            <w:webHidden/>
          </w:rPr>
          <w:fldChar w:fldCharType="begin"/>
        </w:r>
        <w:r w:rsidR="00EB5341" w:rsidRPr="00CE72EB">
          <w:rPr>
            <w:webHidden/>
          </w:rPr>
          <w:instrText xml:space="preserve"> PAGEREF _Toc325723955 \h </w:instrText>
        </w:r>
        <w:r w:rsidR="00EB5341" w:rsidRPr="00CE72EB">
          <w:rPr>
            <w:webHidden/>
          </w:rPr>
        </w:r>
        <w:r w:rsidR="00EB5341" w:rsidRPr="00CE72EB">
          <w:rPr>
            <w:webHidden/>
          </w:rPr>
          <w:fldChar w:fldCharType="separate"/>
        </w:r>
        <w:r w:rsidR="00341463" w:rsidRPr="00CE72EB">
          <w:rPr>
            <w:webHidden/>
          </w:rPr>
          <w:t>23</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6" w:history="1">
        <w:r w:rsidR="00EB5341" w:rsidRPr="00CE72EB">
          <w:rPr>
            <w:rStyle w:val="Hyperlink"/>
          </w:rPr>
          <w:t>36.</w:t>
        </w:r>
        <w:r w:rsidR="00EB5341" w:rsidRPr="00CE72EB">
          <w:rPr>
            <w:rFonts w:ascii="Calibri" w:hAnsi="Calibri"/>
            <w:sz w:val="22"/>
            <w:szCs w:val="22"/>
          </w:rPr>
          <w:tab/>
        </w:r>
        <w:r w:rsidR="00EB5341" w:rsidRPr="00CE72EB">
          <w:rPr>
            <w:rStyle w:val="Hyperlink"/>
          </w:rPr>
          <w:t>Comparison of Bids</w:t>
        </w:r>
        <w:r w:rsidR="00EB5341" w:rsidRPr="00CE72EB">
          <w:rPr>
            <w:webHidden/>
          </w:rPr>
          <w:tab/>
        </w:r>
        <w:r w:rsidR="00EB5341" w:rsidRPr="00CE72EB">
          <w:rPr>
            <w:webHidden/>
          </w:rPr>
          <w:fldChar w:fldCharType="begin"/>
        </w:r>
        <w:r w:rsidR="00EB5341" w:rsidRPr="00CE72EB">
          <w:rPr>
            <w:webHidden/>
          </w:rPr>
          <w:instrText xml:space="preserve"> PAGEREF _Toc325723956 \h </w:instrText>
        </w:r>
        <w:r w:rsidR="00EB5341" w:rsidRPr="00CE72EB">
          <w:rPr>
            <w:webHidden/>
          </w:rPr>
        </w:r>
        <w:r w:rsidR="00EB5341" w:rsidRPr="00CE72EB">
          <w:rPr>
            <w:webHidden/>
          </w:rPr>
          <w:fldChar w:fldCharType="separate"/>
        </w:r>
        <w:r w:rsidR="00341463" w:rsidRPr="00CE72EB">
          <w:rPr>
            <w:webHidden/>
          </w:rPr>
          <w:t>24</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7" w:history="1">
        <w:r w:rsidR="00EB5341" w:rsidRPr="00CE72EB">
          <w:rPr>
            <w:rStyle w:val="Hyperlink"/>
          </w:rPr>
          <w:t>37.</w:t>
        </w:r>
        <w:r w:rsidR="00EB5341" w:rsidRPr="00CE72EB">
          <w:rPr>
            <w:rFonts w:ascii="Calibri" w:hAnsi="Calibri"/>
            <w:sz w:val="22"/>
            <w:szCs w:val="22"/>
          </w:rPr>
          <w:tab/>
        </w:r>
        <w:r w:rsidR="00EB5341" w:rsidRPr="00CE72EB">
          <w:rPr>
            <w:rStyle w:val="Hyperlink"/>
          </w:rPr>
          <w:t>Qualification of the Bidder</w:t>
        </w:r>
        <w:r w:rsidR="00EB5341" w:rsidRPr="00CE72EB">
          <w:rPr>
            <w:webHidden/>
          </w:rPr>
          <w:tab/>
        </w:r>
        <w:r w:rsidR="00EB5341" w:rsidRPr="00CE72EB">
          <w:rPr>
            <w:webHidden/>
          </w:rPr>
          <w:fldChar w:fldCharType="begin"/>
        </w:r>
        <w:r w:rsidR="00EB5341" w:rsidRPr="00CE72EB">
          <w:rPr>
            <w:webHidden/>
          </w:rPr>
          <w:instrText xml:space="preserve"> PAGEREF _Toc325723957 \h </w:instrText>
        </w:r>
        <w:r w:rsidR="00EB5341" w:rsidRPr="00CE72EB">
          <w:rPr>
            <w:webHidden/>
          </w:rPr>
        </w:r>
        <w:r w:rsidR="00EB5341" w:rsidRPr="00CE72EB">
          <w:rPr>
            <w:webHidden/>
          </w:rPr>
          <w:fldChar w:fldCharType="separate"/>
        </w:r>
        <w:r w:rsidR="00341463" w:rsidRPr="00CE72EB">
          <w:rPr>
            <w:webHidden/>
          </w:rPr>
          <w:t>24</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58" w:history="1">
        <w:r w:rsidR="00EB5341" w:rsidRPr="00CE72EB">
          <w:rPr>
            <w:rStyle w:val="Hyperlink"/>
          </w:rPr>
          <w:t>38.</w:t>
        </w:r>
        <w:r w:rsidR="00EB5341" w:rsidRPr="00CE72EB">
          <w:rPr>
            <w:rFonts w:ascii="Calibri" w:hAnsi="Calibri"/>
            <w:sz w:val="22"/>
            <w:szCs w:val="22"/>
          </w:rPr>
          <w:tab/>
        </w:r>
        <w:r w:rsidR="00EB5341" w:rsidRPr="00CE72EB">
          <w:rPr>
            <w:rStyle w:val="Hyperlink"/>
            <w:iCs/>
          </w:rPr>
          <w:t xml:space="preserve">Employer’s </w:t>
        </w:r>
        <w:r w:rsidR="00EB5341" w:rsidRPr="00CE72EB">
          <w:rPr>
            <w:rStyle w:val="Hyperlink"/>
          </w:rPr>
          <w:t>Right to Accept Any Bid, and to Reject Any or All Bids</w:t>
        </w:r>
        <w:r w:rsidR="00EB5341" w:rsidRPr="00CE72EB">
          <w:rPr>
            <w:webHidden/>
          </w:rPr>
          <w:tab/>
        </w:r>
        <w:r w:rsidR="00EB5341" w:rsidRPr="00CE72EB">
          <w:rPr>
            <w:webHidden/>
          </w:rPr>
          <w:fldChar w:fldCharType="begin"/>
        </w:r>
        <w:r w:rsidR="00EB5341" w:rsidRPr="00CE72EB">
          <w:rPr>
            <w:webHidden/>
          </w:rPr>
          <w:instrText xml:space="preserve"> PAGEREF _Toc325723958 \h </w:instrText>
        </w:r>
        <w:r w:rsidR="00EB5341" w:rsidRPr="00CE72EB">
          <w:rPr>
            <w:webHidden/>
          </w:rPr>
        </w:r>
        <w:r w:rsidR="00EB5341" w:rsidRPr="00CE72EB">
          <w:rPr>
            <w:webHidden/>
          </w:rPr>
          <w:fldChar w:fldCharType="separate"/>
        </w:r>
        <w:r w:rsidR="00341463" w:rsidRPr="00CE72EB">
          <w:rPr>
            <w:webHidden/>
          </w:rPr>
          <w:t>25</w:t>
        </w:r>
        <w:r w:rsidR="00EB5341" w:rsidRPr="00CE72EB">
          <w:rPr>
            <w:webHidden/>
          </w:rPr>
          <w:fldChar w:fldCharType="end"/>
        </w:r>
      </w:hyperlink>
    </w:p>
    <w:p w:rsidR="00EB5341" w:rsidRPr="00CE72EB" w:rsidRDefault="00EC705D">
      <w:pPr>
        <w:pStyle w:val="TOC1"/>
        <w:tabs>
          <w:tab w:val="left" w:pos="720"/>
          <w:tab w:val="right" w:leader="dot" w:pos="8990"/>
        </w:tabs>
        <w:rPr>
          <w:rFonts w:ascii="Calibri" w:hAnsi="Calibri"/>
          <w:b w:val="0"/>
          <w:noProof/>
          <w:sz w:val="22"/>
          <w:szCs w:val="22"/>
        </w:rPr>
      </w:pPr>
      <w:hyperlink w:anchor="_Toc325723959" w:history="1">
        <w:r w:rsidR="00EB5341" w:rsidRPr="00CE72EB">
          <w:rPr>
            <w:rStyle w:val="Hyperlink"/>
            <w:noProof/>
          </w:rPr>
          <w:t>F.</w:t>
        </w:r>
        <w:r w:rsidR="00EB5341" w:rsidRPr="00CE72EB">
          <w:rPr>
            <w:rFonts w:ascii="Calibri" w:hAnsi="Calibri"/>
            <w:b w:val="0"/>
            <w:noProof/>
            <w:sz w:val="22"/>
            <w:szCs w:val="22"/>
          </w:rPr>
          <w:tab/>
        </w:r>
        <w:r w:rsidR="00EB5341" w:rsidRPr="00CE72EB">
          <w:rPr>
            <w:rStyle w:val="Hyperlink"/>
            <w:noProof/>
          </w:rPr>
          <w:t>Award of Contract</w:t>
        </w:r>
        <w:r w:rsidR="00EB5341" w:rsidRPr="00CE72EB">
          <w:rPr>
            <w:noProof/>
            <w:webHidden/>
          </w:rPr>
          <w:tab/>
        </w:r>
        <w:r w:rsidR="00EB5341" w:rsidRPr="00CE72EB">
          <w:rPr>
            <w:noProof/>
            <w:webHidden/>
          </w:rPr>
          <w:fldChar w:fldCharType="begin"/>
        </w:r>
        <w:r w:rsidR="00EB5341" w:rsidRPr="00CE72EB">
          <w:rPr>
            <w:noProof/>
            <w:webHidden/>
          </w:rPr>
          <w:instrText xml:space="preserve"> PAGEREF _Toc325723959 \h </w:instrText>
        </w:r>
        <w:r w:rsidR="00EB5341" w:rsidRPr="00CE72EB">
          <w:rPr>
            <w:noProof/>
            <w:webHidden/>
          </w:rPr>
        </w:r>
        <w:r w:rsidR="00EB5341" w:rsidRPr="00CE72EB">
          <w:rPr>
            <w:noProof/>
            <w:webHidden/>
          </w:rPr>
          <w:fldChar w:fldCharType="separate"/>
        </w:r>
        <w:r w:rsidR="00341463" w:rsidRPr="00CE72EB">
          <w:rPr>
            <w:noProof/>
            <w:webHidden/>
          </w:rPr>
          <w:t>25</w:t>
        </w:r>
        <w:r w:rsidR="00EB5341" w:rsidRPr="00CE72EB">
          <w:rPr>
            <w:noProof/>
            <w:webHidden/>
          </w:rPr>
          <w:fldChar w:fldCharType="end"/>
        </w:r>
      </w:hyperlink>
    </w:p>
    <w:p w:rsidR="00EB5341" w:rsidRPr="00CE72EB" w:rsidRDefault="00EC705D">
      <w:pPr>
        <w:pStyle w:val="TOC2"/>
        <w:rPr>
          <w:rFonts w:ascii="Calibri" w:hAnsi="Calibri"/>
          <w:sz w:val="22"/>
          <w:szCs w:val="22"/>
        </w:rPr>
      </w:pPr>
      <w:hyperlink w:anchor="_Toc325723960" w:history="1">
        <w:r w:rsidR="00EB5341" w:rsidRPr="00CE72EB">
          <w:rPr>
            <w:rStyle w:val="Hyperlink"/>
          </w:rPr>
          <w:t>39.</w:t>
        </w:r>
        <w:r w:rsidR="00EB5341" w:rsidRPr="00CE72EB">
          <w:rPr>
            <w:rFonts w:ascii="Calibri" w:hAnsi="Calibri"/>
            <w:sz w:val="22"/>
            <w:szCs w:val="22"/>
          </w:rPr>
          <w:tab/>
        </w:r>
        <w:r w:rsidR="00EB5341" w:rsidRPr="00CE72EB">
          <w:rPr>
            <w:rStyle w:val="Hyperlink"/>
          </w:rPr>
          <w:t>Award Criteria</w:t>
        </w:r>
        <w:r w:rsidR="00EB5341" w:rsidRPr="00CE72EB">
          <w:rPr>
            <w:webHidden/>
          </w:rPr>
          <w:tab/>
        </w:r>
        <w:r w:rsidR="00EB5341" w:rsidRPr="00CE72EB">
          <w:rPr>
            <w:webHidden/>
          </w:rPr>
          <w:fldChar w:fldCharType="begin"/>
        </w:r>
        <w:r w:rsidR="00EB5341" w:rsidRPr="00CE72EB">
          <w:rPr>
            <w:webHidden/>
          </w:rPr>
          <w:instrText xml:space="preserve"> PAGEREF _Toc325723960 \h </w:instrText>
        </w:r>
        <w:r w:rsidR="00EB5341" w:rsidRPr="00CE72EB">
          <w:rPr>
            <w:webHidden/>
          </w:rPr>
        </w:r>
        <w:r w:rsidR="00EB5341" w:rsidRPr="00CE72EB">
          <w:rPr>
            <w:webHidden/>
          </w:rPr>
          <w:fldChar w:fldCharType="separate"/>
        </w:r>
        <w:r w:rsidR="00341463" w:rsidRPr="00CE72EB">
          <w:rPr>
            <w:webHidden/>
          </w:rPr>
          <w:t>25</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61" w:history="1">
        <w:r w:rsidR="00EB5341" w:rsidRPr="00CE72EB">
          <w:rPr>
            <w:rStyle w:val="Hyperlink"/>
          </w:rPr>
          <w:t>40.</w:t>
        </w:r>
        <w:r w:rsidR="00EB5341" w:rsidRPr="00CE72EB">
          <w:rPr>
            <w:rFonts w:ascii="Calibri" w:hAnsi="Calibri"/>
            <w:sz w:val="22"/>
            <w:szCs w:val="22"/>
          </w:rPr>
          <w:tab/>
        </w:r>
        <w:r w:rsidR="00EB5341" w:rsidRPr="00CE72EB">
          <w:rPr>
            <w:rStyle w:val="Hyperlink"/>
          </w:rPr>
          <w:t>Notification of Award</w:t>
        </w:r>
        <w:r w:rsidR="00EB5341" w:rsidRPr="00CE72EB">
          <w:rPr>
            <w:webHidden/>
          </w:rPr>
          <w:tab/>
        </w:r>
        <w:r w:rsidR="00EB5341" w:rsidRPr="00CE72EB">
          <w:rPr>
            <w:webHidden/>
          </w:rPr>
          <w:fldChar w:fldCharType="begin"/>
        </w:r>
        <w:r w:rsidR="00EB5341" w:rsidRPr="00CE72EB">
          <w:rPr>
            <w:webHidden/>
          </w:rPr>
          <w:instrText xml:space="preserve"> PAGEREF _Toc325723961 \h </w:instrText>
        </w:r>
        <w:r w:rsidR="00EB5341" w:rsidRPr="00CE72EB">
          <w:rPr>
            <w:webHidden/>
          </w:rPr>
        </w:r>
        <w:r w:rsidR="00EB5341" w:rsidRPr="00CE72EB">
          <w:rPr>
            <w:webHidden/>
          </w:rPr>
          <w:fldChar w:fldCharType="separate"/>
        </w:r>
        <w:r w:rsidR="00341463" w:rsidRPr="00CE72EB">
          <w:rPr>
            <w:webHidden/>
          </w:rPr>
          <w:t>25</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62" w:history="1">
        <w:r w:rsidR="00EB5341" w:rsidRPr="00CE72EB">
          <w:rPr>
            <w:rStyle w:val="Hyperlink"/>
          </w:rPr>
          <w:t>41.</w:t>
        </w:r>
        <w:r w:rsidR="00EB5341" w:rsidRPr="00CE72EB">
          <w:rPr>
            <w:rFonts w:ascii="Calibri" w:hAnsi="Calibri"/>
            <w:sz w:val="22"/>
            <w:szCs w:val="22"/>
          </w:rPr>
          <w:tab/>
        </w:r>
        <w:r w:rsidR="00EB5341" w:rsidRPr="00CE72EB">
          <w:rPr>
            <w:rStyle w:val="Hyperlink"/>
          </w:rPr>
          <w:t>Signing of Contract</w:t>
        </w:r>
        <w:r w:rsidR="00EB5341" w:rsidRPr="00CE72EB">
          <w:rPr>
            <w:webHidden/>
          </w:rPr>
          <w:tab/>
        </w:r>
        <w:r w:rsidR="00EB5341" w:rsidRPr="00CE72EB">
          <w:rPr>
            <w:webHidden/>
          </w:rPr>
          <w:fldChar w:fldCharType="begin"/>
        </w:r>
        <w:r w:rsidR="00EB5341" w:rsidRPr="00CE72EB">
          <w:rPr>
            <w:webHidden/>
          </w:rPr>
          <w:instrText xml:space="preserve"> PAGEREF _Toc325723962 \h </w:instrText>
        </w:r>
        <w:r w:rsidR="00EB5341" w:rsidRPr="00CE72EB">
          <w:rPr>
            <w:webHidden/>
          </w:rPr>
        </w:r>
        <w:r w:rsidR="00EB5341" w:rsidRPr="00CE72EB">
          <w:rPr>
            <w:webHidden/>
          </w:rPr>
          <w:fldChar w:fldCharType="separate"/>
        </w:r>
        <w:r w:rsidR="00341463" w:rsidRPr="00CE72EB">
          <w:rPr>
            <w:webHidden/>
          </w:rPr>
          <w:t>26</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63" w:history="1">
        <w:r w:rsidR="00EB5341" w:rsidRPr="00CE72EB">
          <w:rPr>
            <w:rStyle w:val="Hyperlink"/>
          </w:rPr>
          <w:t>42.</w:t>
        </w:r>
        <w:r w:rsidR="00EB5341" w:rsidRPr="00CE72EB">
          <w:rPr>
            <w:rFonts w:ascii="Calibri" w:hAnsi="Calibri"/>
            <w:sz w:val="22"/>
            <w:szCs w:val="22"/>
          </w:rPr>
          <w:tab/>
        </w:r>
        <w:r w:rsidR="00EB5341" w:rsidRPr="00CE72EB">
          <w:rPr>
            <w:rStyle w:val="Hyperlink"/>
          </w:rPr>
          <w:t>Performance Security</w:t>
        </w:r>
        <w:r w:rsidR="00EB5341" w:rsidRPr="00CE72EB">
          <w:rPr>
            <w:webHidden/>
          </w:rPr>
          <w:tab/>
        </w:r>
        <w:r w:rsidR="00EB5341" w:rsidRPr="00CE72EB">
          <w:rPr>
            <w:webHidden/>
          </w:rPr>
          <w:fldChar w:fldCharType="begin"/>
        </w:r>
        <w:r w:rsidR="00EB5341" w:rsidRPr="00CE72EB">
          <w:rPr>
            <w:webHidden/>
          </w:rPr>
          <w:instrText xml:space="preserve"> PAGEREF _Toc325723963 \h </w:instrText>
        </w:r>
        <w:r w:rsidR="00EB5341" w:rsidRPr="00CE72EB">
          <w:rPr>
            <w:webHidden/>
          </w:rPr>
        </w:r>
        <w:r w:rsidR="00EB5341" w:rsidRPr="00CE72EB">
          <w:rPr>
            <w:webHidden/>
          </w:rPr>
          <w:fldChar w:fldCharType="separate"/>
        </w:r>
        <w:r w:rsidR="00341463" w:rsidRPr="00CE72EB">
          <w:rPr>
            <w:webHidden/>
          </w:rPr>
          <w:t>26</w:t>
        </w:r>
        <w:r w:rsidR="00EB5341" w:rsidRPr="00CE72EB">
          <w:rPr>
            <w:webHidden/>
          </w:rPr>
          <w:fldChar w:fldCharType="end"/>
        </w:r>
      </w:hyperlink>
    </w:p>
    <w:p w:rsidR="00EB5341" w:rsidRPr="00CE72EB" w:rsidRDefault="00EC705D">
      <w:pPr>
        <w:pStyle w:val="TOC2"/>
        <w:rPr>
          <w:rFonts w:ascii="Calibri" w:hAnsi="Calibri"/>
          <w:sz w:val="22"/>
          <w:szCs w:val="22"/>
        </w:rPr>
      </w:pPr>
      <w:hyperlink w:anchor="_Toc325723964" w:history="1">
        <w:r w:rsidR="00EB5341" w:rsidRPr="00CE72EB">
          <w:rPr>
            <w:rStyle w:val="Hyperlink"/>
          </w:rPr>
          <w:t>43.</w:t>
        </w:r>
        <w:r w:rsidR="00EB5341" w:rsidRPr="00CE72EB">
          <w:rPr>
            <w:rFonts w:ascii="Calibri" w:hAnsi="Calibri"/>
            <w:sz w:val="22"/>
            <w:szCs w:val="22"/>
          </w:rPr>
          <w:tab/>
        </w:r>
        <w:r w:rsidR="00EB5341" w:rsidRPr="00CE72EB">
          <w:rPr>
            <w:rStyle w:val="Hyperlink"/>
          </w:rPr>
          <w:t>Adjudicator</w:t>
        </w:r>
        <w:r w:rsidR="00EB5341" w:rsidRPr="00CE72EB">
          <w:rPr>
            <w:webHidden/>
          </w:rPr>
          <w:tab/>
        </w:r>
        <w:r w:rsidR="00EB5341" w:rsidRPr="00CE72EB">
          <w:rPr>
            <w:webHidden/>
          </w:rPr>
          <w:fldChar w:fldCharType="begin"/>
        </w:r>
        <w:r w:rsidR="00EB5341" w:rsidRPr="00CE72EB">
          <w:rPr>
            <w:webHidden/>
          </w:rPr>
          <w:instrText xml:space="preserve"> PAGEREF _Toc325723964 \h </w:instrText>
        </w:r>
        <w:r w:rsidR="00EB5341" w:rsidRPr="00CE72EB">
          <w:rPr>
            <w:webHidden/>
          </w:rPr>
        </w:r>
        <w:r w:rsidR="00EB5341" w:rsidRPr="00CE72EB">
          <w:rPr>
            <w:webHidden/>
          </w:rPr>
          <w:fldChar w:fldCharType="separate"/>
        </w:r>
        <w:r w:rsidR="00341463" w:rsidRPr="00CE72EB">
          <w:rPr>
            <w:webHidden/>
          </w:rPr>
          <w:t>26</w:t>
        </w:r>
        <w:r w:rsidR="00EB5341" w:rsidRPr="00CE72EB">
          <w:rPr>
            <w:webHidden/>
          </w:rPr>
          <w:fldChar w:fldCharType="end"/>
        </w:r>
      </w:hyperlink>
    </w:p>
    <w:p w:rsidR="007B586E" w:rsidRPr="00CE72EB" w:rsidRDefault="007B586E">
      <w:pPr>
        <w:pStyle w:val="BodyText"/>
        <w:ind w:left="180" w:right="288"/>
        <w:jc w:val="center"/>
        <w:rPr>
          <w:rFonts w:ascii="Times New Roman" w:hAnsi="Times New Roman" w:cs="Times New Roman"/>
          <w:b/>
          <w:bCs/>
          <w:sz w:val="24"/>
        </w:rPr>
      </w:pPr>
      <w:r w:rsidRPr="00CE72EB">
        <w:rPr>
          <w:rFonts w:ascii="Times New Roman" w:hAnsi="Times New Roman" w:cs="Times New Roman"/>
          <w:b/>
          <w:bCs/>
          <w:sz w:val="24"/>
        </w:rPr>
        <w:fldChar w:fldCharType="end"/>
      </w:r>
    </w:p>
    <w:p w:rsidR="007B586E" w:rsidRPr="00CE72EB" w:rsidRDefault="007B586E">
      <w:pPr>
        <w:pStyle w:val="BodyText"/>
        <w:ind w:left="180" w:right="288"/>
        <w:jc w:val="center"/>
        <w:rPr>
          <w:rFonts w:ascii="Times New Roman" w:hAnsi="Times New Roman" w:cs="Times New Roman"/>
          <w:b/>
          <w:bCs/>
          <w:sz w:val="24"/>
        </w:rPr>
      </w:pPr>
    </w:p>
    <w:p w:rsidR="007B586E" w:rsidRPr="00CE72EB" w:rsidRDefault="007B586E">
      <w:pPr>
        <w:jc w:val="center"/>
        <w:outlineLvl w:val="0"/>
        <w:rPr>
          <w:rFonts w:cs="Arial"/>
          <w:sz w:val="28"/>
        </w:rPr>
      </w:pPr>
    </w:p>
    <w:p w:rsidR="007B586E" w:rsidRPr="00CE72EB" w:rsidRDefault="007B586E">
      <w:pPr>
        <w:jc w:val="center"/>
        <w:outlineLvl w:val="0"/>
        <w:rPr>
          <w:rFonts w:cs="Arial"/>
          <w:sz w:val="28"/>
        </w:rPr>
      </w:pPr>
    </w:p>
    <w:p w:rsidR="007B586E" w:rsidRPr="00CE72EB" w:rsidRDefault="007B586E">
      <w:pPr>
        <w:spacing w:before="240" w:after="360"/>
        <w:jc w:val="center"/>
        <w:rPr>
          <w:b/>
          <w:sz w:val="36"/>
          <w:szCs w:val="36"/>
        </w:rPr>
      </w:pPr>
      <w:bookmarkStart w:id="11" w:name="_Hlt438532663"/>
      <w:bookmarkStart w:id="12" w:name="_Toc438266923"/>
      <w:bookmarkStart w:id="13" w:name="_Toc438267877"/>
      <w:bookmarkStart w:id="14" w:name="_Toc438366664"/>
      <w:bookmarkEnd w:id="11"/>
      <w:r w:rsidRPr="00CE72EB">
        <w:br w:type="page"/>
      </w:r>
      <w:r w:rsidRPr="00CE72EB">
        <w:rPr>
          <w:b/>
          <w:sz w:val="36"/>
          <w:szCs w:val="36"/>
        </w:rPr>
        <w:lastRenderedPageBreak/>
        <w:t>Section I - Instructions to Bidders</w:t>
      </w:r>
      <w:bookmarkEnd w:id="12"/>
      <w:bookmarkEnd w:id="13"/>
      <w:bookmarkEnd w:id="14"/>
    </w:p>
    <w:tbl>
      <w:tblPr>
        <w:tblW w:w="9450" w:type="dxa"/>
        <w:jc w:val="center"/>
        <w:tblLayout w:type="fixed"/>
        <w:tblLook w:val="0000" w:firstRow="0" w:lastRow="0" w:firstColumn="0" w:lastColumn="0" w:noHBand="0" w:noVBand="0"/>
      </w:tblPr>
      <w:tblGrid>
        <w:gridCol w:w="2430"/>
        <w:gridCol w:w="7020"/>
      </w:tblGrid>
      <w:tr w:rsidR="007B586E" w:rsidRPr="00CE72EB">
        <w:trPr>
          <w:cantSplit/>
          <w:jc w:val="center"/>
        </w:trPr>
        <w:tc>
          <w:tcPr>
            <w:tcW w:w="9450" w:type="dxa"/>
            <w:gridSpan w:val="2"/>
            <w:vAlign w:val="center"/>
          </w:tcPr>
          <w:p w:rsidR="007B586E" w:rsidRPr="00CE72EB" w:rsidRDefault="007B586E">
            <w:pPr>
              <w:pStyle w:val="StyleStyleS1-Header1TimesNewRoman14pt1"/>
            </w:pPr>
            <w:bookmarkStart w:id="15" w:name="_Toc438438819"/>
            <w:bookmarkStart w:id="16" w:name="_Toc438532553"/>
            <w:bookmarkStart w:id="17" w:name="_Toc438733963"/>
            <w:bookmarkStart w:id="18" w:name="_Toc438962045"/>
            <w:bookmarkStart w:id="19" w:name="_Toc461939616"/>
            <w:bookmarkStart w:id="20" w:name="_Toc97371001"/>
            <w:bookmarkStart w:id="21" w:name="_Toc325723916"/>
            <w:r w:rsidRPr="00CE72EB">
              <w:t>General</w:t>
            </w:r>
            <w:bookmarkEnd w:id="15"/>
            <w:bookmarkEnd w:id="16"/>
            <w:bookmarkEnd w:id="17"/>
            <w:bookmarkEnd w:id="18"/>
            <w:bookmarkEnd w:id="19"/>
            <w:bookmarkEnd w:id="20"/>
            <w:bookmarkEnd w:id="21"/>
          </w:p>
        </w:tc>
      </w:tr>
      <w:tr w:rsidR="007B586E" w:rsidRPr="00CE72EB">
        <w:trPr>
          <w:jc w:val="center"/>
        </w:trPr>
        <w:tc>
          <w:tcPr>
            <w:tcW w:w="2430" w:type="dxa"/>
          </w:tcPr>
          <w:p w:rsidR="007B586E" w:rsidRPr="00CE72EB" w:rsidRDefault="007B586E">
            <w:pPr>
              <w:pStyle w:val="S1-Header2"/>
            </w:pPr>
            <w:bookmarkStart w:id="22" w:name="_Toc97371002"/>
            <w:bookmarkStart w:id="23" w:name="_Toc139863103"/>
            <w:bookmarkStart w:id="24" w:name="_Toc325723917"/>
            <w:r w:rsidRPr="00CE72EB">
              <w:t>Scope of Bid</w:t>
            </w:r>
            <w:bookmarkEnd w:id="22"/>
            <w:bookmarkEnd w:id="23"/>
            <w:bookmarkEnd w:id="24"/>
          </w:p>
        </w:tc>
        <w:tc>
          <w:tcPr>
            <w:tcW w:w="7020" w:type="dxa"/>
          </w:tcPr>
          <w:p w:rsidR="007B586E" w:rsidRPr="00CE72EB" w:rsidRDefault="00B77FDF" w:rsidP="00B77FDF">
            <w:pPr>
              <w:pStyle w:val="Header2-SubClauses"/>
            </w:pPr>
            <w:r w:rsidRPr="00CE72EB">
              <w:t xml:space="preserve">In connection with the Invitation for Bids </w:t>
            </w:r>
            <w:r w:rsidRPr="00CE72EB">
              <w:rPr>
                <w:rStyle w:val="StyleHeader2-SubClausesBoldChar"/>
                <w:lang w:val="en-US"/>
              </w:rPr>
              <w:t>specified in the Bid Data Sheet (BDS)</w:t>
            </w:r>
            <w:r w:rsidRPr="00CE72EB">
              <w:t>, t</w:t>
            </w:r>
            <w:r w:rsidR="007B586E" w:rsidRPr="00CE72EB">
              <w:t xml:space="preserve">he Employer, as </w:t>
            </w:r>
            <w:r w:rsidR="005F0029" w:rsidRPr="00CE72EB">
              <w:rPr>
                <w:b/>
              </w:rPr>
              <w:t>specified</w:t>
            </w:r>
            <w:r w:rsidR="007B586E" w:rsidRPr="00CE72EB">
              <w:rPr>
                <w:b/>
              </w:rPr>
              <w:t xml:space="preserve"> in the BDS</w:t>
            </w:r>
            <w:r w:rsidR="007B586E" w:rsidRPr="00CE72EB">
              <w:t>, issues</w:t>
            </w:r>
            <w:r w:rsidRPr="00CE72EB">
              <w:t xml:space="preserve"> these Bidding Documents</w:t>
            </w:r>
            <w:r w:rsidR="007B586E" w:rsidRPr="00CE72EB">
              <w:t xml:space="preserve"> for the procurement of the Works as specified in</w:t>
            </w:r>
            <w:r w:rsidR="00221AED" w:rsidRPr="00CE72EB">
              <w:t xml:space="preserve"> Section VII, Works Requirements.  </w:t>
            </w:r>
            <w:r w:rsidR="007B586E" w:rsidRPr="00CE72EB">
              <w:t xml:space="preserve"> The name, identification, and number of </w:t>
            </w:r>
            <w:r w:rsidR="005F0029" w:rsidRPr="00CE72EB">
              <w:t>lots (</w:t>
            </w:r>
            <w:r w:rsidR="007B586E" w:rsidRPr="00CE72EB">
              <w:t>contracts</w:t>
            </w:r>
            <w:r w:rsidR="005F0029" w:rsidRPr="00CE72EB">
              <w:t>)</w:t>
            </w:r>
            <w:r w:rsidR="007B586E" w:rsidRPr="00CE72EB">
              <w:t xml:space="preserve"> of this bidding are </w:t>
            </w:r>
            <w:r w:rsidR="00411456" w:rsidRPr="00CE72EB">
              <w:rPr>
                <w:b/>
              </w:rPr>
              <w:t xml:space="preserve">specified </w:t>
            </w:r>
            <w:r w:rsidR="007B586E" w:rsidRPr="00CE72EB">
              <w:rPr>
                <w:b/>
              </w:rPr>
              <w:t>in the BDS</w:t>
            </w:r>
            <w:r w:rsidR="007B586E" w:rsidRPr="00CE72EB">
              <w:t>.</w:t>
            </w:r>
          </w:p>
        </w:tc>
      </w:tr>
      <w:tr w:rsidR="007B586E" w:rsidRPr="00CE72EB">
        <w:trPr>
          <w:jc w:val="center"/>
        </w:trPr>
        <w:tc>
          <w:tcPr>
            <w:tcW w:w="2430" w:type="dxa"/>
          </w:tcPr>
          <w:p w:rsidR="007B586E" w:rsidRPr="00CE72EB" w:rsidRDefault="007B586E">
            <w:pPr>
              <w:spacing w:before="180" w:after="180"/>
            </w:pPr>
          </w:p>
        </w:tc>
        <w:tc>
          <w:tcPr>
            <w:tcW w:w="7020" w:type="dxa"/>
          </w:tcPr>
          <w:p w:rsidR="007B586E" w:rsidRPr="00CE72EB" w:rsidRDefault="007B586E">
            <w:pPr>
              <w:pStyle w:val="StyleHeader2-SubClausesAfter6pt"/>
            </w:pPr>
            <w:r w:rsidRPr="00CE72EB">
              <w:t>Throughout this Bidding Document:</w:t>
            </w:r>
          </w:p>
          <w:p w:rsidR="007B586E" w:rsidRPr="00CE72EB" w:rsidRDefault="003B477E" w:rsidP="003B477E">
            <w:pPr>
              <w:pStyle w:val="P3Header1-Clauses"/>
              <w:numPr>
                <w:ilvl w:val="0"/>
                <w:numId w:val="0"/>
              </w:numPr>
              <w:ind w:left="927" w:hanging="450"/>
              <w:rPr>
                <w:szCs w:val="24"/>
              </w:rPr>
            </w:pPr>
            <w:r w:rsidRPr="00CE72EB">
              <w:rPr>
                <w:szCs w:val="24"/>
              </w:rPr>
              <w:t xml:space="preserve">(a) </w:t>
            </w:r>
            <w:r w:rsidR="00221AED" w:rsidRPr="00CE72EB">
              <w:rPr>
                <w:szCs w:val="24"/>
              </w:rPr>
              <w:t>the term “in writing” means communicated in written form and delivered against receipt;</w:t>
            </w:r>
          </w:p>
          <w:p w:rsidR="007B586E" w:rsidRPr="00CE72EB" w:rsidRDefault="007B586E">
            <w:pPr>
              <w:pStyle w:val="P3Header1-Clauses"/>
              <w:numPr>
                <w:ilvl w:val="0"/>
                <w:numId w:val="0"/>
              </w:numPr>
              <w:ind w:left="927" w:hanging="423"/>
              <w:rPr>
                <w:szCs w:val="24"/>
              </w:rPr>
            </w:pPr>
            <w:r w:rsidRPr="00CE72EB">
              <w:rPr>
                <w:szCs w:val="24"/>
              </w:rPr>
              <w:t>(b)</w:t>
            </w:r>
            <w:r w:rsidRPr="00CE72EB">
              <w:rPr>
                <w:szCs w:val="24"/>
              </w:rPr>
              <w:tab/>
              <w:t>except where the context requires otherwise, words indicating the singular also include the plural and words indicating the plural also include the singular; and</w:t>
            </w:r>
          </w:p>
          <w:p w:rsidR="007B586E" w:rsidRPr="00CE72EB" w:rsidRDefault="007B586E" w:rsidP="00221AED">
            <w:pPr>
              <w:pStyle w:val="P3Header1-Clauses"/>
              <w:numPr>
                <w:ilvl w:val="0"/>
                <w:numId w:val="0"/>
              </w:numPr>
              <w:ind w:left="927" w:hanging="423"/>
              <w:rPr>
                <w:szCs w:val="24"/>
              </w:rPr>
            </w:pPr>
            <w:r w:rsidRPr="00CE72EB">
              <w:rPr>
                <w:szCs w:val="24"/>
              </w:rPr>
              <w:t>(c)</w:t>
            </w:r>
            <w:r w:rsidRPr="00CE72EB">
              <w:rPr>
                <w:szCs w:val="24"/>
              </w:rPr>
              <w:tab/>
              <w:t>“day” means calendar day.</w:t>
            </w:r>
          </w:p>
        </w:tc>
      </w:tr>
      <w:tr w:rsidR="007B586E" w:rsidRPr="00CE72EB">
        <w:trPr>
          <w:jc w:val="center"/>
        </w:trPr>
        <w:tc>
          <w:tcPr>
            <w:tcW w:w="2430" w:type="dxa"/>
          </w:tcPr>
          <w:p w:rsidR="007B586E" w:rsidRPr="00CE72EB" w:rsidRDefault="007B586E">
            <w:pPr>
              <w:pStyle w:val="S1-Header2"/>
            </w:pPr>
            <w:bookmarkStart w:id="25" w:name="_Toc438530847"/>
            <w:bookmarkStart w:id="26" w:name="_Toc438532555"/>
            <w:bookmarkStart w:id="27" w:name="_Toc438438821"/>
            <w:bookmarkStart w:id="28" w:name="_Toc438532556"/>
            <w:bookmarkStart w:id="29" w:name="_Toc438733965"/>
            <w:bookmarkStart w:id="30" w:name="_Toc438907006"/>
            <w:bookmarkStart w:id="31" w:name="_Toc438907205"/>
            <w:bookmarkStart w:id="32" w:name="_Toc97371003"/>
            <w:bookmarkStart w:id="33" w:name="_Toc139863104"/>
            <w:bookmarkStart w:id="34" w:name="_Toc325723918"/>
            <w:bookmarkEnd w:id="25"/>
            <w:bookmarkEnd w:id="26"/>
            <w:r w:rsidRPr="00CE72EB">
              <w:t>Source of Funds</w:t>
            </w:r>
            <w:bookmarkEnd w:id="27"/>
            <w:bookmarkEnd w:id="28"/>
            <w:bookmarkEnd w:id="29"/>
            <w:bookmarkEnd w:id="30"/>
            <w:bookmarkEnd w:id="31"/>
            <w:bookmarkEnd w:id="32"/>
            <w:bookmarkEnd w:id="33"/>
            <w:bookmarkEnd w:id="34"/>
          </w:p>
        </w:tc>
        <w:tc>
          <w:tcPr>
            <w:tcW w:w="7020" w:type="dxa"/>
          </w:tcPr>
          <w:p w:rsidR="007B586E" w:rsidRPr="00CE72EB" w:rsidRDefault="007B586E" w:rsidP="00221AED">
            <w:pPr>
              <w:pStyle w:val="StyleHeader2-SubClausesAfter6pt"/>
            </w:pPr>
            <w:r w:rsidRPr="00CE72EB">
              <w:t xml:space="preserve">The Borrower or Recipient (hereinafter called “Borrower”) </w:t>
            </w:r>
            <w:r w:rsidR="005F0029" w:rsidRPr="00CE72EB">
              <w:rPr>
                <w:b/>
              </w:rPr>
              <w:t>specified</w:t>
            </w:r>
            <w:r w:rsidRPr="00CE72EB">
              <w:rPr>
                <w:b/>
              </w:rPr>
              <w:t xml:space="preserve"> in the BDS</w:t>
            </w:r>
            <w:r w:rsidRPr="00CE72EB">
              <w:t xml:space="preserve"> has </w:t>
            </w:r>
            <w:r w:rsidR="005F0029" w:rsidRPr="00CE72EB">
              <w:t xml:space="preserve">received or has </w:t>
            </w:r>
            <w:r w:rsidRPr="00CE72EB">
              <w:t xml:space="preserve">applied for financing (hereinafter called “funds”) from the </w:t>
            </w:r>
            <w:r w:rsidR="00221AED" w:rsidRPr="00CE72EB">
              <w:t xml:space="preserve">International Bank for Reconstruction and Development or the International Development Association </w:t>
            </w:r>
            <w:r w:rsidRPr="00CE72EB">
              <w:t xml:space="preserve">(hereinafter called “the Bank”) </w:t>
            </w:r>
            <w:r w:rsidR="005F0029" w:rsidRPr="00CE72EB">
              <w:t xml:space="preserve">in an amount </w:t>
            </w:r>
            <w:r w:rsidR="005F0029" w:rsidRPr="00CE72EB">
              <w:rPr>
                <w:b/>
              </w:rPr>
              <w:t xml:space="preserve">specified </w:t>
            </w:r>
            <w:r w:rsidRPr="00CE72EB">
              <w:rPr>
                <w:b/>
              </w:rPr>
              <w:t>in the BDS</w:t>
            </w:r>
            <w:r w:rsidR="00221AED" w:rsidRPr="00CE72EB">
              <w:t>, toward the project named</w:t>
            </w:r>
            <w:r w:rsidR="00221AED" w:rsidRPr="00CE72EB">
              <w:rPr>
                <w:b/>
              </w:rPr>
              <w:t xml:space="preserve"> in the BDS</w:t>
            </w:r>
            <w:r w:rsidRPr="00CE72EB">
              <w:t xml:space="preserve">. The Borrower intends to apply a portion of the funds to eligible payments under the contract(s) for which </w:t>
            </w:r>
            <w:r w:rsidR="00221AED" w:rsidRPr="00CE72EB">
              <w:t xml:space="preserve">these Bidding Documents are issued. </w:t>
            </w:r>
          </w:p>
        </w:tc>
      </w:tr>
      <w:tr w:rsidR="007B586E" w:rsidRPr="00CE72EB">
        <w:trPr>
          <w:jc w:val="center"/>
        </w:trPr>
        <w:tc>
          <w:tcPr>
            <w:tcW w:w="2430" w:type="dxa"/>
          </w:tcPr>
          <w:p w:rsidR="007B586E" w:rsidRPr="00CE72EB" w:rsidRDefault="007B586E">
            <w:pPr>
              <w:spacing w:before="180" w:after="180"/>
            </w:pPr>
            <w:bookmarkStart w:id="35" w:name="_Toc438532557"/>
            <w:bookmarkEnd w:id="35"/>
          </w:p>
        </w:tc>
        <w:tc>
          <w:tcPr>
            <w:tcW w:w="7020" w:type="dxa"/>
          </w:tcPr>
          <w:p w:rsidR="007B586E" w:rsidRPr="00CE72EB" w:rsidRDefault="005F0029" w:rsidP="0020119D">
            <w:pPr>
              <w:pStyle w:val="StyleHeader2-SubClausesAfter6pt"/>
              <w:rPr>
                <w:i/>
                <w:iCs/>
              </w:rPr>
            </w:pPr>
            <w:r w:rsidRPr="00CE72EB">
              <w:t xml:space="preserve">Payment by the Bank will be made only at the request of the Borrower and upon approval by the Bank, and will be subject, in all respects, to the terms and conditions of the Loan (or other financing) Agreement. The Loan (or </w:t>
            </w:r>
            <w:r w:rsidR="000906B8" w:rsidRPr="00CE72EB">
              <w:t xml:space="preserve">other </w:t>
            </w:r>
            <w:r w:rsidRPr="00CE72EB">
              <w:t>financing) Agreement prohibits a withdrawal from the Loan (or other financing) account for the purpose of any payment to persons or entities, or for any import of goods, if such payment or import, to the knowledge of the Bank, is prohibited by a decision of the United Nations Security Council taken under Chapter VII of the Charter of the United Nations. No party other than the Borrower shall derive any rights from the Loan (or other financing) Agreement or have any claim to the proceeds of the Loan (or other financing)</w:t>
            </w:r>
            <w:r w:rsidR="007B586E" w:rsidRPr="00CE72EB">
              <w:t>.</w:t>
            </w:r>
            <w:r w:rsidR="00C05EB3" w:rsidRPr="00CE72EB">
              <w:t xml:space="preserve"> </w:t>
            </w:r>
          </w:p>
        </w:tc>
      </w:tr>
      <w:tr w:rsidR="007B586E" w:rsidRPr="00CE72EB">
        <w:trPr>
          <w:jc w:val="center"/>
        </w:trPr>
        <w:tc>
          <w:tcPr>
            <w:tcW w:w="2430" w:type="dxa"/>
          </w:tcPr>
          <w:p w:rsidR="007B586E" w:rsidRPr="00CE72EB" w:rsidRDefault="007B586E" w:rsidP="005F0029">
            <w:pPr>
              <w:pStyle w:val="S1-Header2"/>
            </w:pPr>
            <w:bookmarkStart w:id="36" w:name="_Toc438532558"/>
            <w:bookmarkStart w:id="37" w:name="_Toc438002631"/>
            <w:bookmarkEnd w:id="36"/>
            <w:r w:rsidRPr="00CE72EB">
              <w:lastRenderedPageBreak/>
              <w:br w:type="page"/>
            </w:r>
            <w:bookmarkStart w:id="38" w:name="_Toc325723919"/>
            <w:bookmarkEnd w:id="37"/>
            <w:r w:rsidR="005F0029" w:rsidRPr="00CE72EB">
              <w:t xml:space="preserve">Corrupt </w:t>
            </w:r>
            <w:r w:rsidRPr="00CE72EB">
              <w:t xml:space="preserve">and </w:t>
            </w:r>
            <w:r w:rsidR="005F0029" w:rsidRPr="00CE72EB">
              <w:t>Fraudulent Practices</w:t>
            </w:r>
            <w:bookmarkEnd w:id="38"/>
          </w:p>
        </w:tc>
        <w:tc>
          <w:tcPr>
            <w:tcW w:w="7020" w:type="dxa"/>
          </w:tcPr>
          <w:p w:rsidR="00402C5B" w:rsidRPr="00CE72EB" w:rsidRDefault="005F0029" w:rsidP="00F74D24">
            <w:pPr>
              <w:pStyle w:val="StyleHeader2-SubClausesAfter6pt"/>
              <w:ind w:right="117"/>
            </w:pPr>
            <w:r w:rsidRPr="00CE72EB">
              <w:t>The Bank requires compliance with its policy in regard to corrupt and fraudulent practices as set forth in Section VI.</w:t>
            </w:r>
          </w:p>
          <w:p w:rsidR="007B586E" w:rsidRPr="00CE72EB" w:rsidRDefault="005F0029" w:rsidP="00601700">
            <w:pPr>
              <w:pStyle w:val="StyleHeader2-SubClausesAfter6pt"/>
              <w:ind w:right="117"/>
              <w:rPr>
                <w:i/>
              </w:rPr>
            </w:pPr>
            <w:r w:rsidRPr="00CE72EB">
              <w:t xml:space="preserve">In further pursuance of this policy, Bidders shall permit and shall cause </w:t>
            </w:r>
            <w:r w:rsidR="00601700">
              <w:t>their</w:t>
            </w:r>
            <w:r w:rsidRPr="00CE72EB">
              <w:t xml:space="preserve"> agents (whether declared or not), sub-contractors, sub-consultants, service providers, or suppliers and any personnel thereof, to permit the Bank to inspect all accounts, records and other documents relating to any prequalification process, bid submission, and contract performance (in the case of award), and to have them audited by auditors appointed by the Bank</w:t>
            </w:r>
            <w:r w:rsidR="00283A08" w:rsidRPr="00CE72EB">
              <w:t>.</w:t>
            </w:r>
          </w:p>
        </w:tc>
      </w:tr>
      <w:tr w:rsidR="007B586E" w:rsidRPr="00CE72EB">
        <w:trPr>
          <w:jc w:val="center"/>
        </w:trPr>
        <w:tc>
          <w:tcPr>
            <w:tcW w:w="2430" w:type="dxa"/>
          </w:tcPr>
          <w:p w:rsidR="007B586E" w:rsidRPr="00CE72EB" w:rsidRDefault="007B586E">
            <w:pPr>
              <w:pStyle w:val="S1-Header2"/>
            </w:pPr>
            <w:bookmarkStart w:id="39" w:name="_Toc438438823"/>
            <w:bookmarkStart w:id="40" w:name="_Toc438532560"/>
            <w:bookmarkStart w:id="41" w:name="_Toc438733967"/>
            <w:bookmarkStart w:id="42" w:name="_Toc438907008"/>
            <w:bookmarkStart w:id="43" w:name="_Toc438907207"/>
            <w:bookmarkStart w:id="44" w:name="_Toc97371005"/>
            <w:bookmarkStart w:id="45" w:name="_Toc139863106"/>
            <w:bookmarkStart w:id="46" w:name="_Toc325723920"/>
            <w:r w:rsidRPr="00CE72EB">
              <w:t>Eligible Bidders</w:t>
            </w:r>
            <w:bookmarkEnd w:id="39"/>
            <w:bookmarkEnd w:id="40"/>
            <w:bookmarkEnd w:id="41"/>
            <w:bookmarkEnd w:id="42"/>
            <w:bookmarkEnd w:id="43"/>
            <w:bookmarkEnd w:id="44"/>
            <w:bookmarkEnd w:id="45"/>
            <w:bookmarkEnd w:id="46"/>
          </w:p>
          <w:p w:rsidR="007B586E" w:rsidRPr="00CE72EB" w:rsidRDefault="007B586E">
            <w:pPr>
              <w:pStyle w:val="Header1-Clauses"/>
              <w:numPr>
                <w:ilvl w:val="0"/>
                <w:numId w:val="0"/>
              </w:numPr>
              <w:spacing w:after="120"/>
              <w:ind w:left="432" w:hanging="432"/>
              <w:rPr>
                <w:rFonts w:ascii="Times New Roman" w:hAnsi="Times New Roman"/>
                <w:sz w:val="24"/>
                <w:szCs w:val="24"/>
              </w:rPr>
            </w:pPr>
          </w:p>
          <w:p w:rsidR="00D77589" w:rsidRPr="00CE72EB" w:rsidRDefault="00D77589">
            <w:pPr>
              <w:pStyle w:val="Header1-Clauses"/>
              <w:numPr>
                <w:ilvl w:val="0"/>
                <w:numId w:val="0"/>
              </w:numPr>
              <w:spacing w:after="120"/>
              <w:ind w:left="432" w:hanging="432"/>
              <w:rPr>
                <w:rFonts w:ascii="Times New Roman" w:hAnsi="Times New Roman"/>
                <w:b w:val="0"/>
                <w:bCs/>
                <w:sz w:val="24"/>
                <w:szCs w:val="24"/>
              </w:rPr>
            </w:pPr>
          </w:p>
        </w:tc>
        <w:tc>
          <w:tcPr>
            <w:tcW w:w="7020" w:type="dxa"/>
          </w:tcPr>
          <w:p w:rsidR="007B586E" w:rsidRPr="00CE72EB" w:rsidRDefault="007B586E" w:rsidP="00D509A1">
            <w:pPr>
              <w:pStyle w:val="StyleHeader2-SubClausesAfter6pt"/>
            </w:pPr>
            <w:r w:rsidRPr="00CE72EB">
              <w:t xml:space="preserve">A Bidder may be a </w:t>
            </w:r>
            <w:r w:rsidR="005F0029" w:rsidRPr="00CE72EB">
              <w:t>firm that is a</w:t>
            </w:r>
            <w:r w:rsidRPr="00CE72EB">
              <w:t xml:space="preserve"> private entity, or </w:t>
            </w:r>
            <w:r w:rsidR="005F0029" w:rsidRPr="00CE72EB">
              <w:t xml:space="preserve">a </w:t>
            </w:r>
            <w:r w:rsidRPr="00CE72EB">
              <w:t>government-owned entity—subject to ITB 4.</w:t>
            </w:r>
            <w:r w:rsidR="005F0029" w:rsidRPr="00CE72EB">
              <w:t>5</w:t>
            </w:r>
            <w:r w:rsidRPr="00CE72EB">
              <w:t>—or any combination of them in the form of a joint venture</w:t>
            </w:r>
            <w:r w:rsidR="005449BA" w:rsidRPr="00CE72EB">
              <w:t xml:space="preserve"> (JV)</w:t>
            </w:r>
            <w:r w:rsidRPr="00CE72EB">
              <w:t xml:space="preserve">, under an existing agreement, or with the intent to </w:t>
            </w:r>
            <w:r w:rsidR="005449BA" w:rsidRPr="00CE72EB">
              <w:t>enter into such an agreement supported by a letter of intent</w:t>
            </w:r>
            <w:r w:rsidR="00A673DB" w:rsidRPr="00CE72EB">
              <w:t xml:space="preserve">. </w:t>
            </w:r>
            <w:r w:rsidR="005449BA" w:rsidRPr="00CE72EB">
              <w:t>In the case of a joint venture, all members shall be jointly and severally liable for the execution of the Contract in accordance with the Contract terms</w:t>
            </w:r>
            <w:r w:rsidR="00A673DB" w:rsidRPr="00CE72EB">
              <w:t>.</w:t>
            </w:r>
            <w:r w:rsidR="006E1078" w:rsidRPr="00CE72EB">
              <w:t xml:space="preserve"> </w:t>
            </w:r>
            <w:r w:rsidR="005449BA" w:rsidRPr="00CE72EB">
              <w:t xml:space="preserve">The JV shall nominate a Representative who shall have the authority to conduct all business for and on behalf of any and all the members of the JV during the bidding process and, in the event the JV is awarded the Contract, during contract execution. </w:t>
            </w:r>
            <w:r w:rsidR="005449BA" w:rsidRPr="00CE72EB">
              <w:rPr>
                <w:b/>
                <w:bCs/>
              </w:rPr>
              <w:t xml:space="preserve">Unless specified </w:t>
            </w:r>
            <w:r w:rsidR="005449BA" w:rsidRPr="00CE72EB">
              <w:rPr>
                <w:b/>
              </w:rPr>
              <w:t>in the BDS</w:t>
            </w:r>
            <w:r w:rsidR="005449BA" w:rsidRPr="00CE72EB">
              <w:t>, there is no limit on the number of members in a JV</w:t>
            </w:r>
            <w:r w:rsidR="009D53CC" w:rsidRPr="00CE72EB">
              <w:t xml:space="preserve">. </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i/>
                <w:sz w:val="24"/>
                <w:szCs w:val="24"/>
              </w:rPr>
            </w:pPr>
          </w:p>
        </w:tc>
        <w:tc>
          <w:tcPr>
            <w:tcW w:w="7020" w:type="dxa"/>
          </w:tcPr>
          <w:p w:rsidR="007B586E" w:rsidRPr="00CE72EB" w:rsidRDefault="007B586E">
            <w:pPr>
              <w:pStyle w:val="StyleHeader2-SubClausesItalic"/>
              <w:rPr>
                <w:rFonts w:cs="Times New Roman"/>
                <w:i w:val="0"/>
              </w:rPr>
            </w:pPr>
            <w:r w:rsidRPr="00CE72EB">
              <w:rPr>
                <w:rFonts w:cs="Times New Roman"/>
                <w:i w:val="0"/>
              </w:rPr>
              <w:t xml:space="preserve">A Bidder shall not have a conflict of interest.  All Bidders found to have a conflict of interest shall be disqualified.  A Bidder may be considered to have a conflict of interest </w:t>
            </w:r>
            <w:r w:rsidR="005449BA" w:rsidRPr="00CE72EB">
              <w:rPr>
                <w:rFonts w:cs="Times New Roman"/>
                <w:i w:val="0"/>
              </w:rPr>
              <w:t xml:space="preserve">for the purpose of </w:t>
            </w:r>
            <w:r w:rsidRPr="00CE72EB">
              <w:rPr>
                <w:rFonts w:cs="Times New Roman"/>
                <w:i w:val="0"/>
              </w:rPr>
              <w:t xml:space="preserve">this bidding process, if </w:t>
            </w:r>
            <w:r w:rsidR="005449BA" w:rsidRPr="00CE72EB">
              <w:rPr>
                <w:rFonts w:cs="Times New Roman"/>
                <w:i w:val="0"/>
              </w:rPr>
              <w:t>the Bidder</w:t>
            </w:r>
            <w:r w:rsidRPr="00CE72EB">
              <w:rPr>
                <w:rFonts w:cs="Times New Roman"/>
                <w:i w:val="0"/>
              </w:rPr>
              <w:t xml:space="preserve">: </w:t>
            </w:r>
          </w:p>
          <w:p w:rsidR="007B586E" w:rsidRPr="00CE72EB" w:rsidRDefault="005449BA">
            <w:pPr>
              <w:pStyle w:val="P3Header1-Clauses"/>
            </w:pPr>
            <w:r w:rsidRPr="00CE72EB">
              <w:t>directly or indirectly controls, is controlled by or is under common control with another Bidder</w:t>
            </w:r>
            <w:r w:rsidR="007B586E" w:rsidRPr="00CE72EB">
              <w:t>; or</w:t>
            </w:r>
          </w:p>
          <w:p w:rsidR="007B586E" w:rsidRPr="00CE72EB" w:rsidRDefault="005449BA" w:rsidP="006E1078">
            <w:pPr>
              <w:pStyle w:val="P3Header1-Clauses"/>
            </w:pPr>
            <w:r w:rsidRPr="00CE72EB">
              <w:t>receives or has received any direct or indirect subsidy from another Bidder</w:t>
            </w:r>
            <w:r w:rsidR="007B586E" w:rsidRPr="00CE72EB">
              <w:t>; or</w:t>
            </w:r>
          </w:p>
          <w:p w:rsidR="007B586E" w:rsidRPr="00CE72EB" w:rsidRDefault="005449BA">
            <w:pPr>
              <w:pStyle w:val="P3Header1-Clauses"/>
            </w:pPr>
            <w:r w:rsidRPr="00CE72EB">
              <w:t>has the same legal representative as another Bidder</w:t>
            </w:r>
            <w:r w:rsidR="007B586E" w:rsidRPr="00CE72EB">
              <w:t>; or</w:t>
            </w:r>
          </w:p>
          <w:p w:rsidR="007B586E" w:rsidRPr="00CE72EB" w:rsidRDefault="005449BA">
            <w:pPr>
              <w:pStyle w:val="P3Header1-Clauses"/>
            </w:pPr>
            <w:r w:rsidRPr="00CE72EB">
              <w:t>has a relationship with another Bidder, directly or through common third parties, that puts it in a position to influence the bid of another Bidder, or influence the decisions of the Employer regarding this bidding process</w:t>
            </w:r>
            <w:r w:rsidR="007B586E" w:rsidRPr="00CE72EB">
              <w:t>; or</w:t>
            </w:r>
          </w:p>
          <w:p w:rsidR="007B586E" w:rsidRPr="00CE72EB" w:rsidRDefault="005449BA">
            <w:pPr>
              <w:pStyle w:val="P3Header1-Clauses"/>
            </w:pPr>
            <w:r w:rsidRPr="00CE72EB">
              <w:t>participates in more than one bid in this bidding process. Participation by a Bidder in more than one Bid will result in the disqualification of all Bids in which such Bidder is involved.  However, this does not limit the inclusion of the same subcontractor in more than one bid</w:t>
            </w:r>
            <w:r w:rsidR="007B586E" w:rsidRPr="00CE72EB">
              <w:t xml:space="preserve">; or </w:t>
            </w:r>
          </w:p>
          <w:p w:rsidR="007B586E" w:rsidRPr="00CE72EB" w:rsidRDefault="005449BA">
            <w:pPr>
              <w:pStyle w:val="P3Header1-Clauses"/>
            </w:pPr>
            <w:r w:rsidRPr="00CE72EB">
              <w:lastRenderedPageBreak/>
              <w:t>or any of its affiliates participated as a consultant in the preparation of the design or technical specifications of the works that are the subject of the bid</w:t>
            </w:r>
            <w:r w:rsidR="007B586E" w:rsidRPr="00CE72EB">
              <w:t>; or</w:t>
            </w:r>
          </w:p>
          <w:p w:rsidR="005449BA" w:rsidRPr="00CE72EB" w:rsidRDefault="005449BA">
            <w:pPr>
              <w:pStyle w:val="P3Header1-Clauses"/>
            </w:pPr>
            <w:r w:rsidRPr="00CE72EB">
              <w:rPr>
                <w:bCs/>
              </w:rPr>
              <w:t>or any of its affiliates has been hired (or is proposed to be hired) by the Employer or Borrower as Engineer for the Contract implementation</w:t>
            </w:r>
            <w:r w:rsidRPr="00CE72EB">
              <w:t>;</w:t>
            </w:r>
          </w:p>
          <w:p w:rsidR="005449BA" w:rsidRPr="00CE72EB" w:rsidRDefault="005449BA">
            <w:pPr>
              <w:pStyle w:val="P3Header1-Clauses"/>
            </w:pPr>
            <w:r w:rsidRPr="00CE72EB">
              <w:t>would be providing goods, works, or non-consulting services resulting from or directly related to consulting services for the preparation or implementation of the project specified in the BDS ITB 2.1 that it provided or were provided by any affiliate that directly or indirectly controls, is controlled by, or is under common control with that firm;</w:t>
            </w:r>
          </w:p>
          <w:p w:rsidR="007B586E" w:rsidRPr="00CE72EB" w:rsidRDefault="005449BA">
            <w:pPr>
              <w:pStyle w:val="P3Header1-Clauses"/>
            </w:pPr>
            <w:r w:rsidRPr="00CE72EB">
              <w:t>has a close business or family relationship with a professional staff of the Borrower (or of the project implementing agency, or of a recipient of a part of the loan) who: (i) are directly or indirectly involved in the preparation of the bidding documents or specifications of the contract, and/or the bid evaluation process of such contract; or (ii) would be involved in the implementation or supervision of such contract unless</w:t>
            </w:r>
            <w:r w:rsidRPr="00CE72EB">
              <w:rPr>
                <w:b/>
              </w:rPr>
              <w:t xml:space="preserve"> </w:t>
            </w:r>
            <w:r w:rsidRPr="00CE72EB">
              <w:t>the conflict stemming from such relationship has been resolved in a manner acceptable to the Bank throughout the procurement process and execution of the contract</w:t>
            </w:r>
            <w:r w:rsidR="007B586E" w:rsidRPr="00CE72EB">
              <w: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i/>
                <w:sz w:val="24"/>
                <w:szCs w:val="24"/>
              </w:rPr>
            </w:pPr>
          </w:p>
        </w:tc>
        <w:tc>
          <w:tcPr>
            <w:tcW w:w="7020" w:type="dxa"/>
          </w:tcPr>
          <w:p w:rsidR="007B586E" w:rsidRPr="00CE72EB" w:rsidRDefault="005449BA">
            <w:pPr>
              <w:pStyle w:val="Header2-SubClauses"/>
              <w:rPr>
                <w:rFonts w:cs="Times New Roman"/>
              </w:rPr>
            </w:pPr>
            <w:r w:rsidRPr="00CE72EB">
              <w:rPr>
                <w:bCs/>
              </w:rPr>
              <w:t>A Bidder may have the nationality of any country, subject to the restrictions pursuant to ITB 4.7. A Bidder shall be deemed to have the nationality of a country if the Bidder is constituted, incorporated or registered in and operates in conformity with the provisions of the laws of that country, as evidenced by its articles of incorporation (or equivalent documents of constitution or association) and its registration documents, as the case may be.  This criterion also shall apply to the determination of the nationality of proposed sub-contractors or sub-consultants for any part of the Contract including related Services.</w:t>
            </w:r>
            <w:r w:rsidR="007B586E" w:rsidRPr="00CE72EB">
              <w:rPr>
                <w:rFonts w:cs="Times New Roman"/>
              </w:rPr>
              <w:t xml:space="preserve"> </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i/>
                <w:sz w:val="24"/>
                <w:szCs w:val="24"/>
              </w:rPr>
            </w:pPr>
          </w:p>
        </w:tc>
        <w:tc>
          <w:tcPr>
            <w:tcW w:w="7020" w:type="dxa"/>
          </w:tcPr>
          <w:p w:rsidR="007B586E" w:rsidRPr="00CE72EB" w:rsidRDefault="005449BA">
            <w:pPr>
              <w:pStyle w:val="Header2-SubClauses"/>
              <w:spacing w:after="240"/>
              <w:rPr>
                <w:rFonts w:cs="Times New Roman"/>
              </w:rPr>
            </w:pPr>
            <w:r w:rsidRPr="00CE72EB">
              <w:t xml:space="preserve">A </w:t>
            </w:r>
            <w:r w:rsidRPr="00CE72EB">
              <w:rPr>
                <w:bCs/>
              </w:rPr>
              <w:t xml:space="preserve">Bidder that has been sanctioned by the Bank in accordance with the above ITB 3.1, including in accordance with the Bank’s Guidelines on Preventing and Combating Corruption in Projects Financed by IBRD Loans and IDA Credits and Grants (“Anti-Corruption Guidelines”), shall be ineligible to be prequalified for, bid for, or be awarded a Bank-financed contract or benefit from a Bank-financed contract, financially or otherwise, during such period of time as the Bank shall have determined. The list of debarred firms and individuals is available at the electronic address </w:t>
            </w:r>
            <w:r w:rsidRPr="00CE72EB">
              <w:rPr>
                <w:b/>
                <w:bCs/>
              </w:rPr>
              <w:t>specified in the BDS</w:t>
            </w:r>
            <w:r w:rsidR="007B586E" w:rsidRPr="00CE72EB">
              <w:rPr>
                <w:rFonts w:cs="Times New Roman"/>
              </w:rPr>
              <w: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i/>
                <w:sz w:val="24"/>
                <w:szCs w:val="24"/>
              </w:rPr>
            </w:pPr>
          </w:p>
        </w:tc>
        <w:tc>
          <w:tcPr>
            <w:tcW w:w="7020" w:type="dxa"/>
          </w:tcPr>
          <w:p w:rsidR="007B586E" w:rsidRPr="00CE72EB" w:rsidRDefault="005449BA" w:rsidP="00477CE5">
            <w:pPr>
              <w:pStyle w:val="Header2-SubClauses"/>
              <w:spacing w:after="240"/>
              <w:rPr>
                <w:rFonts w:cs="Times New Roman"/>
              </w:rPr>
            </w:pPr>
            <w:r w:rsidRPr="00CE72EB">
              <w:t xml:space="preserve">Bidders that are </w:t>
            </w:r>
            <w:r w:rsidRPr="00CE72EB">
              <w:rPr>
                <w:spacing w:val="-4"/>
              </w:rPr>
              <w:t xml:space="preserve">Government-owned enterprises or institutions in the Employer’s Country may participate only if they can establish that they (i) are legally and financially autonomous (ii) operate under commercial law, and (iii) </w:t>
            </w:r>
            <w:r w:rsidRPr="00CE72EB">
              <w:rPr>
                <w:spacing w:val="-5"/>
              </w:rPr>
              <w:t>are not dependent agencies of the Employer. To be eligible, a government-owned enterprise or institution shall establish to the Bank’s satisfaction, through all relevant documents, including its Charter and other information the Bank may request, that it: (i) is a legal entity separate from the government (ii) does not currently receive substantial subsidies or budget support; (iii) operates like any commercial enterprise, and, inter alia, is not obliged to pass on its surplus to the government, can acquire rights and liabilities, borrow funds and be liable for repayment of its debts, and can be declared bankrupt; and (iv) is not bidding for a contract to be awarded by the department or agency of the government which under their applicable laws or regulations is the reporting or supervisory authority of the enterprise or has the ability to exercise influence or control over the enterprise or institution</w:t>
            </w:r>
            <w:r w:rsidR="007B586E" w:rsidRPr="00CE72EB">
              <w:rPr>
                <w:rFonts w:cs="Times New Roman"/>
              </w:rPr>
              <w:t>.</w:t>
            </w:r>
          </w:p>
        </w:tc>
      </w:tr>
      <w:tr w:rsidR="007B586E" w:rsidRPr="00CE72EB" w:rsidTr="00EB5341">
        <w:trPr>
          <w:trHeight w:val="1116"/>
          <w:jc w:val="center"/>
        </w:trPr>
        <w:tc>
          <w:tcPr>
            <w:tcW w:w="2430" w:type="dxa"/>
          </w:tcPr>
          <w:p w:rsidR="007B586E" w:rsidRPr="00CE72EB" w:rsidRDefault="007B586E">
            <w:pPr>
              <w:pStyle w:val="Header1-Clauses"/>
              <w:numPr>
                <w:ilvl w:val="0"/>
                <w:numId w:val="0"/>
              </w:numPr>
              <w:spacing w:after="120"/>
              <w:rPr>
                <w:rFonts w:ascii="Times New Roman" w:hAnsi="Times New Roman"/>
                <w:i/>
                <w:sz w:val="24"/>
                <w:szCs w:val="24"/>
              </w:rPr>
            </w:pPr>
          </w:p>
        </w:tc>
        <w:tc>
          <w:tcPr>
            <w:tcW w:w="7020" w:type="dxa"/>
          </w:tcPr>
          <w:p w:rsidR="007B586E" w:rsidRPr="00CE72EB" w:rsidRDefault="005449BA">
            <w:pPr>
              <w:pStyle w:val="Header2-SubClauses"/>
              <w:spacing w:after="240"/>
              <w:rPr>
                <w:rFonts w:cs="Times New Roman"/>
              </w:rPr>
            </w:pPr>
            <w:r w:rsidRPr="00CE72EB">
              <w:t>A Bidder shall not be under suspension from bidding by the Employer as the result of the operation of a Bid–Securing Declaration</w:t>
            </w:r>
            <w:r w:rsidR="007B586E" w:rsidRPr="00CE72EB">
              <w:rPr>
                <w:rFonts w:cs="Times New Roman"/>
              </w:rPr>
              <w: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i/>
                <w:sz w:val="24"/>
                <w:szCs w:val="24"/>
              </w:rPr>
            </w:pPr>
          </w:p>
        </w:tc>
        <w:tc>
          <w:tcPr>
            <w:tcW w:w="7020" w:type="dxa"/>
          </w:tcPr>
          <w:p w:rsidR="005449BA" w:rsidRPr="00CE72EB" w:rsidRDefault="005449BA" w:rsidP="005449BA">
            <w:pPr>
              <w:pStyle w:val="Header2-SubClauses"/>
              <w:spacing w:after="240"/>
            </w:pPr>
            <w:r w:rsidRPr="00CE72EB">
              <w:t>Firms and individuals may be ineligible if so indicated in Section V and (a) as a matter of law or official regulations, the Borrower’s country prohibits commercial relations with that country, provided that the Bank is satisfied that such exclusion does not preclude effective competition for the supply of goods or the contracting of works or services required; or (b) by an act of compliance with a decision of the United Nations Security Council taken under Chapter VII of the Charter of the United Nations, the Borrower’s country prohibits any import of goods or contracting of works or services from that country, or any payments to any country, person, or entity in that country.</w:t>
            </w:r>
          </w:p>
          <w:p w:rsidR="005449BA" w:rsidRPr="00CE72EB" w:rsidRDefault="005449BA" w:rsidP="005449BA">
            <w:pPr>
              <w:pStyle w:val="Header2-SubClauses"/>
              <w:spacing w:after="240"/>
            </w:pPr>
            <w:r w:rsidRPr="00CE72EB">
              <w:t>A Bidder shall provide such evidence of eligibility satisfactory to the Employer, as the Employer shall reasonably request.</w:t>
            </w:r>
          </w:p>
        </w:tc>
      </w:tr>
      <w:tr w:rsidR="007B586E" w:rsidRPr="00CE72EB">
        <w:trPr>
          <w:cantSplit/>
          <w:jc w:val="center"/>
        </w:trPr>
        <w:tc>
          <w:tcPr>
            <w:tcW w:w="2430" w:type="dxa"/>
          </w:tcPr>
          <w:p w:rsidR="007B586E" w:rsidRPr="00CE72EB" w:rsidRDefault="007B586E">
            <w:pPr>
              <w:pStyle w:val="S1-Header2"/>
              <w:rPr>
                <w:iCs/>
              </w:rPr>
            </w:pPr>
            <w:bookmarkStart w:id="47" w:name="_Toc438532561"/>
            <w:bookmarkStart w:id="48" w:name="_Toc438532562"/>
            <w:bookmarkStart w:id="49" w:name="_Toc438532563"/>
            <w:bookmarkStart w:id="50" w:name="_Toc438532564"/>
            <w:bookmarkStart w:id="51" w:name="_Toc438532565"/>
            <w:bookmarkStart w:id="52" w:name="_Toc438532567"/>
            <w:bookmarkStart w:id="53" w:name="_Toc438438824"/>
            <w:bookmarkStart w:id="54" w:name="_Toc438532568"/>
            <w:bookmarkStart w:id="55" w:name="_Toc438733968"/>
            <w:bookmarkStart w:id="56" w:name="_Toc438907009"/>
            <w:bookmarkStart w:id="57" w:name="_Toc438907208"/>
            <w:bookmarkStart w:id="58" w:name="_Toc97371006"/>
            <w:bookmarkStart w:id="59" w:name="_Toc139863107"/>
            <w:bookmarkStart w:id="60" w:name="_Toc325723921"/>
            <w:bookmarkEnd w:id="47"/>
            <w:bookmarkEnd w:id="48"/>
            <w:bookmarkEnd w:id="49"/>
            <w:bookmarkEnd w:id="50"/>
            <w:bookmarkEnd w:id="51"/>
            <w:bookmarkEnd w:id="52"/>
            <w:r w:rsidRPr="00CE72EB">
              <w:rPr>
                <w:iCs/>
              </w:rPr>
              <w:t>Eligible Materials, Equipment and Services</w:t>
            </w:r>
            <w:bookmarkEnd w:id="53"/>
            <w:bookmarkEnd w:id="54"/>
            <w:bookmarkEnd w:id="55"/>
            <w:bookmarkEnd w:id="56"/>
            <w:bookmarkEnd w:id="57"/>
            <w:bookmarkEnd w:id="58"/>
            <w:bookmarkEnd w:id="59"/>
            <w:bookmarkEnd w:id="60"/>
          </w:p>
        </w:tc>
        <w:tc>
          <w:tcPr>
            <w:tcW w:w="7020" w:type="dxa"/>
          </w:tcPr>
          <w:p w:rsidR="007B586E" w:rsidRPr="00CE72EB" w:rsidRDefault="007B586E" w:rsidP="009D7B00">
            <w:pPr>
              <w:pStyle w:val="Header2-SubClauses"/>
              <w:rPr>
                <w:rFonts w:cs="Times New Roman"/>
                <w:iCs/>
              </w:rPr>
            </w:pPr>
            <w:r w:rsidRPr="00CE72EB">
              <w:rPr>
                <w:rFonts w:cs="Times New Roman"/>
                <w:iCs/>
              </w:rPr>
              <w:t xml:space="preserve">The materials, equipment and services to be supplied under the Contract </w:t>
            </w:r>
            <w:r w:rsidR="009D7B00" w:rsidRPr="00CE72EB">
              <w:t xml:space="preserve">and financed by the Bank may have their origin in any country subject to the restrictions specified in Section V, Eligible Countries, and all expenditures under the Contract will not contravene such restrictions. </w:t>
            </w:r>
            <w:r w:rsidRPr="00CE72EB">
              <w:rPr>
                <w:rFonts w:cs="Times New Roman"/>
                <w:iCs/>
              </w:rPr>
              <w:t xml:space="preserve">At the </w:t>
            </w:r>
            <w:r w:rsidR="00283744" w:rsidRPr="00CE72EB">
              <w:rPr>
                <w:rFonts w:cs="Times New Roman"/>
                <w:iCs/>
              </w:rPr>
              <w:t>Employer</w:t>
            </w:r>
            <w:r w:rsidRPr="00CE72EB">
              <w:rPr>
                <w:rFonts w:cs="Times New Roman"/>
                <w:iCs/>
              </w:rPr>
              <w:t>’s request, Bidders may be required to provide evidence of the origin of materials, equipment and services.</w:t>
            </w:r>
          </w:p>
        </w:tc>
      </w:tr>
      <w:tr w:rsidR="007B586E" w:rsidRPr="00CE72EB">
        <w:trPr>
          <w:cantSplit/>
          <w:jc w:val="center"/>
        </w:trPr>
        <w:tc>
          <w:tcPr>
            <w:tcW w:w="9450" w:type="dxa"/>
            <w:gridSpan w:val="2"/>
          </w:tcPr>
          <w:p w:rsidR="007B586E" w:rsidRPr="00CE72EB" w:rsidRDefault="007B586E">
            <w:pPr>
              <w:pStyle w:val="StyleStyleS1-Header1TimesNewRoman14pt1"/>
            </w:pPr>
            <w:bookmarkStart w:id="61" w:name="_Toc438532569"/>
            <w:bookmarkStart w:id="62" w:name="_Toc438532572"/>
            <w:bookmarkStart w:id="63" w:name="_Toc438438825"/>
            <w:bookmarkStart w:id="64" w:name="_Toc438532573"/>
            <w:bookmarkStart w:id="65" w:name="_Toc438733969"/>
            <w:bookmarkStart w:id="66" w:name="_Toc438962051"/>
            <w:bookmarkStart w:id="67" w:name="_Toc461939617"/>
            <w:bookmarkStart w:id="68" w:name="_Toc97371007"/>
            <w:bookmarkStart w:id="69" w:name="_Toc325723922"/>
            <w:bookmarkEnd w:id="61"/>
            <w:bookmarkEnd w:id="62"/>
            <w:r w:rsidRPr="00CE72EB">
              <w:lastRenderedPageBreak/>
              <w:t xml:space="preserve">Contents of </w:t>
            </w:r>
            <w:bookmarkEnd w:id="63"/>
            <w:bookmarkEnd w:id="64"/>
            <w:bookmarkEnd w:id="65"/>
            <w:bookmarkEnd w:id="66"/>
            <w:bookmarkEnd w:id="67"/>
            <w:r w:rsidRPr="00CE72EB">
              <w:t>Bidding Document</w:t>
            </w:r>
            <w:bookmarkEnd w:id="68"/>
            <w:bookmarkEnd w:id="69"/>
          </w:p>
        </w:tc>
      </w:tr>
      <w:tr w:rsidR="007B586E" w:rsidRPr="00CE72EB">
        <w:trPr>
          <w:jc w:val="center"/>
        </w:trPr>
        <w:tc>
          <w:tcPr>
            <w:tcW w:w="2430" w:type="dxa"/>
          </w:tcPr>
          <w:p w:rsidR="007B586E" w:rsidRPr="00CE72EB" w:rsidRDefault="007B586E">
            <w:pPr>
              <w:pStyle w:val="S1-Header2"/>
            </w:pPr>
            <w:bookmarkStart w:id="70" w:name="_Toc438438826"/>
            <w:bookmarkStart w:id="71" w:name="_Toc438532574"/>
            <w:bookmarkStart w:id="72" w:name="_Toc438733970"/>
            <w:bookmarkStart w:id="73" w:name="_Toc438907010"/>
            <w:bookmarkStart w:id="74" w:name="_Toc438907209"/>
            <w:bookmarkStart w:id="75" w:name="_Toc97371008"/>
            <w:bookmarkStart w:id="76" w:name="_Toc139863108"/>
            <w:bookmarkStart w:id="77" w:name="_Toc325723923"/>
            <w:r w:rsidRPr="00CE72EB">
              <w:t xml:space="preserve">Sections of </w:t>
            </w:r>
            <w:bookmarkEnd w:id="70"/>
            <w:bookmarkEnd w:id="71"/>
            <w:bookmarkEnd w:id="72"/>
            <w:bookmarkEnd w:id="73"/>
            <w:bookmarkEnd w:id="74"/>
            <w:r w:rsidRPr="00CE72EB">
              <w:t>Bidding Document</w:t>
            </w:r>
            <w:bookmarkEnd w:id="75"/>
            <w:bookmarkEnd w:id="76"/>
            <w:bookmarkEnd w:id="77"/>
          </w:p>
        </w:tc>
        <w:tc>
          <w:tcPr>
            <w:tcW w:w="7020" w:type="dxa"/>
          </w:tcPr>
          <w:p w:rsidR="007B586E" w:rsidRPr="00CE72EB" w:rsidRDefault="007B586E">
            <w:pPr>
              <w:pStyle w:val="Header2-SubClauses"/>
              <w:rPr>
                <w:rFonts w:cs="Times New Roman"/>
              </w:rPr>
            </w:pPr>
            <w:r w:rsidRPr="00CE72EB">
              <w:rPr>
                <w:rFonts w:cs="Times New Roman"/>
              </w:rPr>
              <w:t xml:space="preserve">The Bidding Document consist of Parts </w:t>
            </w:r>
            <w:r w:rsidRPr="00CE72EB">
              <w:rPr>
                <w:rStyle w:val="StyleHeader2-SubClausesItalicChar"/>
                <w:rFonts w:cs="Times New Roman"/>
                <w:i w:val="0"/>
              </w:rPr>
              <w:t>1, 2</w:t>
            </w:r>
            <w:r w:rsidRPr="00CE72EB">
              <w:rPr>
                <w:rFonts w:cs="Times New Roman"/>
                <w:i/>
              </w:rPr>
              <w:t xml:space="preserve">, </w:t>
            </w:r>
            <w:r w:rsidRPr="00CE72EB">
              <w:rPr>
                <w:rFonts w:cs="Times New Roman"/>
              </w:rPr>
              <w:t>and</w:t>
            </w:r>
            <w:r w:rsidRPr="00CE72EB">
              <w:rPr>
                <w:rFonts w:cs="Times New Roman"/>
                <w:i/>
              </w:rPr>
              <w:t xml:space="preserve"> </w:t>
            </w:r>
            <w:r w:rsidRPr="00CE72EB">
              <w:rPr>
                <w:rStyle w:val="StyleHeader2-SubClausesItalicChar"/>
                <w:rFonts w:cs="Times New Roman"/>
                <w:i w:val="0"/>
              </w:rPr>
              <w:t>3</w:t>
            </w:r>
            <w:r w:rsidRPr="00CE72EB">
              <w:rPr>
                <w:rFonts w:cs="Times New Roman"/>
                <w:i/>
              </w:rPr>
              <w:t>,</w:t>
            </w:r>
            <w:r w:rsidRPr="00CE72EB">
              <w:rPr>
                <w:rFonts w:cs="Times New Roman"/>
              </w:rPr>
              <w:t xml:space="preserve"> which include all the Sections </w:t>
            </w:r>
            <w:r w:rsidR="005F0029" w:rsidRPr="00CE72EB">
              <w:rPr>
                <w:rFonts w:cs="Times New Roman"/>
              </w:rPr>
              <w:t>specified</w:t>
            </w:r>
            <w:r w:rsidRPr="00CE72EB">
              <w:rPr>
                <w:rFonts w:cs="Times New Roman"/>
              </w:rPr>
              <w:t xml:space="preserve"> below, and </w:t>
            </w:r>
            <w:r w:rsidR="00DD30AF" w:rsidRPr="00CE72EB">
              <w:rPr>
                <w:rFonts w:cs="Times New Roman"/>
              </w:rPr>
              <w:t xml:space="preserve">which </w:t>
            </w:r>
            <w:r w:rsidRPr="00CE72EB">
              <w:rPr>
                <w:rFonts w:cs="Times New Roman"/>
              </w:rPr>
              <w:t>should be read in conjunction with any Addenda issued in accordance with ITB 8.</w:t>
            </w:r>
          </w:p>
          <w:p w:rsidR="007B586E" w:rsidRPr="00CE72EB" w:rsidRDefault="007B586E">
            <w:pPr>
              <w:tabs>
                <w:tab w:val="left" w:pos="1422"/>
              </w:tabs>
              <w:ind w:left="522"/>
              <w:rPr>
                <w:b/>
              </w:rPr>
            </w:pPr>
            <w:r w:rsidRPr="00CE72EB">
              <w:rPr>
                <w:b/>
              </w:rPr>
              <w:t>PART 1</w:t>
            </w:r>
            <w:r w:rsidRPr="00CE72EB">
              <w:rPr>
                <w:b/>
              </w:rPr>
              <w:tab/>
              <w:t>Bidding Procedures</w:t>
            </w:r>
          </w:p>
          <w:p w:rsidR="007B586E" w:rsidRPr="00CE72EB" w:rsidRDefault="007B586E">
            <w:pPr>
              <w:ind w:left="2457" w:hanging="1035"/>
            </w:pPr>
            <w:r w:rsidRPr="00CE72EB">
              <w:t>Section I - Instructions to Bidders (ITB)</w:t>
            </w:r>
          </w:p>
          <w:p w:rsidR="007B586E" w:rsidRPr="00CE72EB" w:rsidRDefault="007B586E">
            <w:pPr>
              <w:ind w:left="2457" w:hanging="1035"/>
            </w:pPr>
            <w:r w:rsidRPr="00CE72EB">
              <w:t>Section II - Bid Data Sheet (BDS)</w:t>
            </w:r>
          </w:p>
          <w:p w:rsidR="007B586E" w:rsidRPr="00CE72EB" w:rsidRDefault="007B586E">
            <w:pPr>
              <w:ind w:left="2457" w:hanging="1035"/>
            </w:pPr>
            <w:r w:rsidRPr="00CE72EB">
              <w:t xml:space="preserve">Section III - Evaluation and Qualification Criteria </w:t>
            </w:r>
          </w:p>
          <w:p w:rsidR="007B586E" w:rsidRPr="00CE72EB" w:rsidRDefault="007B586E">
            <w:pPr>
              <w:ind w:left="2457" w:hanging="1035"/>
            </w:pPr>
            <w:r w:rsidRPr="00CE72EB">
              <w:t xml:space="preserve">Section IV - Bidding Forms </w:t>
            </w:r>
          </w:p>
          <w:p w:rsidR="007B586E" w:rsidRPr="00CE72EB" w:rsidRDefault="007B586E">
            <w:pPr>
              <w:spacing w:after="60"/>
              <w:ind w:left="2457" w:hanging="1035"/>
            </w:pPr>
            <w:r w:rsidRPr="00CE72EB">
              <w:t xml:space="preserve">Section V - Eligible Countries </w:t>
            </w:r>
          </w:p>
          <w:p w:rsidR="00DD30AF" w:rsidRPr="00CE72EB" w:rsidRDefault="00DD30AF" w:rsidP="00DD30AF">
            <w:pPr>
              <w:spacing w:after="60"/>
              <w:ind w:left="2457" w:hanging="1035"/>
            </w:pPr>
            <w:r w:rsidRPr="00CE72EB">
              <w:t xml:space="preserve">Section VI – Bank Policy-Corrupt and Fraudulent Practices </w:t>
            </w:r>
          </w:p>
          <w:p w:rsidR="007B586E" w:rsidRPr="00CE72EB" w:rsidRDefault="007B586E">
            <w:pPr>
              <w:tabs>
                <w:tab w:val="left" w:pos="1422"/>
              </w:tabs>
              <w:ind w:left="522"/>
              <w:rPr>
                <w:iCs/>
              </w:rPr>
            </w:pPr>
            <w:r w:rsidRPr="00CE72EB">
              <w:rPr>
                <w:b/>
              </w:rPr>
              <w:t>PART 2</w:t>
            </w:r>
            <w:r w:rsidRPr="00CE72EB">
              <w:rPr>
                <w:b/>
              </w:rPr>
              <w:tab/>
            </w:r>
            <w:r w:rsidR="00DD30AF" w:rsidRPr="00CE72EB">
              <w:rPr>
                <w:b/>
              </w:rPr>
              <w:t xml:space="preserve">Works </w:t>
            </w:r>
            <w:r w:rsidRPr="00CE72EB">
              <w:rPr>
                <w:b/>
              </w:rPr>
              <w:t>Requirements</w:t>
            </w:r>
          </w:p>
          <w:p w:rsidR="007B586E" w:rsidRPr="00CE72EB" w:rsidRDefault="007B586E">
            <w:pPr>
              <w:spacing w:after="60"/>
              <w:ind w:left="2457" w:hanging="1035"/>
            </w:pPr>
            <w:r w:rsidRPr="00CE72EB">
              <w:t>Section VI</w:t>
            </w:r>
            <w:r w:rsidR="00DD30AF" w:rsidRPr="00CE72EB">
              <w:t>I</w:t>
            </w:r>
            <w:r w:rsidRPr="00CE72EB">
              <w:t xml:space="preserve"> - </w:t>
            </w:r>
            <w:r w:rsidRPr="00CE72EB">
              <w:rPr>
                <w:bCs/>
              </w:rPr>
              <w:t>Works Requirements</w:t>
            </w:r>
            <w:r w:rsidRPr="00CE72EB">
              <w:t xml:space="preserve"> </w:t>
            </w:r>
          </w:p>
          <w:p w:rsidR="007B586E" w:rsidRPr="00CE72EB" w:rsidRDefault="007B586E">
            <w:pPr>
              <w:tabs>
                <w:tab w:val="left" w:pos="1422"/>
              </w:tabs>
              <w:ind w:left="522"/>
              <w:rPr>
                <w:b/>
              </w:rPr>
            </w:pPr>
            <w:r w:rsidRPr="00CE72EB">
              <w:rPr>
                <w:b/>
              </w:rPr>
              <w:t>PART 3</w:t>
            </w:r>
            <w:r w:rsidRPr="00CE72EB">
              <w:rPr>
                <w:b/>
              </w:rPr>
              <w:tab/>
              <w:t>Conditions of Contract and Contract Forms</w:t>
            </w:r>
          </w:p>
          <w:p w:rsidR="007B586E" w:rsidRPr="00CE72EB" w:rsidRDefault="007B586E">
            <w:pPr>
              <w:ind w:left="2457" w:hanging="1035"/>
            </w:pPr>
            <w:r w:rsidRPr="00CE72EB">
              <w:t>Section VII</w:t>
            </w:r>
            <w:r w:rsidR="00DD30AF" w:rsidRPr="00CE72EB">
              <w:t>I</w:t>
            </w:r>
            <w:r w:rsidRPr="00CE72EB">
              <w:t xml:space="preserve"> - General Conditions </w:t>
            </w:r>
            <w:r w:rsidR="007566B7" w:rsidRPr="00CE72EB">
              <w:t xml:space="preserve">of Contract </w:t>
            </w:r>
            <w:r w:rsidRPr="00CE72EB">
              <w:t>(G</w:t>
            </w:r>
            <w:r w:rsidR="007566B7" w:rsidRPr="00CE72EB">
              <w:t>C</w:t>
            </w:r>
            <w:r w:rsidRPr="00CE72EB">
              <w:t>C)</w:t>
            </w:r>
          </w:p>
          <w:p w:rsidR="007B586E" w:rsidRPr="00CE72EB" w:rsidRDefault="007B586E">
            <w:pPr>
              <w:ind w:left="2457" w:hanging="1035"/>
            </w:pPr>
            <w:r w:rsidRPr="00CE72EB">
              <w:t>Section I</w:t>
            </w:r>
            <w:r w:rsidR="00DD30AF" w:rsidRPr="00CE72EB">
              <w:t>X</w:t>
            </w:r>
            <w:r w:rsidRPr="00CE72EB">
              <w:t xml:space="preserve"> - Particular Conditions</w:t>
            </w:r>
            <w:r w:rsidR="007566B7" w:rsidRPr="00CE72EB">
              <w:t xml:space="preserve"> of Contract</w:t>
            </w:r>
            <w:r w:rsidRPr="00CE72EB">
              <w:t xml:space="preserve"> (P</w:t>
            </w:r>
            <w:r w:rsidR="007566B7" w:rsidRPr="00CE72EB">
              <w:t>C</w:t>
            </w:r>
            <w:r w:rsidRPr="00CE72EB">
              <w:t>C)</w:t>
            </w:r>
          </w:p>
          <w:p w:rsidR="007B586E" w:rsidRPr="00CE72EB" w:rsidRDefault="007B586E" w:rsidP="0011190A">
            <w:pPr>
              <w:spacing w:after="60"/>
              <w:ind w:left="2463" w:hanging="1037"/>
            </w:pPr>
            <w:r w:rsidRPr="00CE72EB">
              <w:t xml:space="preserve">Section X - Contract Forms </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 xml:space="preserve">The Invitation for Bids issued by the </w:t>
            </w:r>
            <w:r w:rsidRPr="00CE72EB">
              <w:rPr>
                <w:rStyle w:val="StyleHeader2-SubClausesItalicChar"/>
                <w:rFonts w:cs="Times New Roman"/>
                <w:i w:val="0"/>
              </w:rPr>
              <w:t>Employer</w:t>
            </w:r>
            <w:r w:rsidRPr="00CE72EB">
              <w:rPr>
                <w:rFonts w:cs="Times New Roman"/>
              </w:rPr>
              <w:t xml:space="preserve"> is not part of the Bidding Document.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DD30AF">
            <w:pPr>
              <w:pStyle w:val="Header2-SubClauses"/>
              <w:rPr>
                <w:rFonts w:cs="Times New Roman"/>
              </w:rPr>
            </w:pPr>
            <w:r w:rsidRPr="00CE72EB">
              <w:t xml:space="preserve">Unless obtained directly from the Employer, the Employer is not responsible for the completeness of the Bidding Documents, responses to requests for clarification, the minutes of the pre-Bid meeting (if any), or Addenda to the Bidding Documents in accordance with ITB 8. In case of any contradiction, documents obtained directly </w:t>
            </w:r>
            <w:r w:rsidR="0011190A" w:rsidRPr="00CE72EB">
              <w:t xml:space="preserve">from </w:t>
            </w:r>
            <w:r w:rsidRPr="00CE72EB">
              <w:t>the Employer shall prevail</w:t>
            </w:r>
            <w:r w:rsidR="007B586E" w:rsidRPr="00CE72EB">
              <w:rPr>
                <w:rFonts w:cs="Times New Roman"/>
              </w:rPr>
              <w: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DD30AF">
            <w:pPr>
              <w:pStyle w:val="Header2-SubClauses"/>
              <w:rPr>
                <w:rFonts w:cs="Times New Roman"/>
              </w:rPr>
            </w:pPr>
            <w:r w:rsidRPr="00CE72EB">
              <w:t>The Bidder is expected to examine all instructions, forms, terms, and specifications in the Bidding Documents</w:t>
            </w:r>
            <w:r w:rsidRPr="00CE72EB">
              <w:rPr>
                <w:spacing w:val="-2"/>
              </w:rPr>
              <w:t xml:space="preserve"> </w:t>
            </w:r>
            <w:r w:rsidRPr="00CE72EB">
              <w:t>and to furnish with its bid all information and documentation as is required by the Bidding Documents</w:t>
            </w:r>
            <w:r w:rsidR="007B586E" w:rsidRPr="00CE72EB">
              <w:rPr>
                <w:rFonts w:cs="Times New Roman"/>
              </w:rPr>
              <w:t>.</w:t>
            </w:r>
          </w:p>
        </w:tc>
      </w:tr>
      <w:tr w:rsidR="007B586E" w:rsidRPr="00CE72EB">
        <w:trPr>
          <w:cantSplit/>
          <w:jc w:val="center"/>
        </w:trPr>
        <w:tc>
          <w:tcPr>
            <w:tcW w:w="2430" w:type="dxa"/>
          </w:tcPr>
          <w:p w:rsidR="007B586E" w:rsidRPr="00CE72EB" w:rsidRDefault="007B586E">
            <w:pPr>
              <w:pStyle w:val="S1-Header2"/>
            </w:pPr>
            <w:bookmarkStart w:id="78" w:name="_Toc438438827"/>
            <w:bookmarkStart w:id="79" w:name="_Toc438532575"/>
            <w:bookmarkStart w:id="80" w:name="_Toc438733971"/>
            <w:bookmarkStart w:id="81" w:name="_Toc438907011"/>
            <w:bookmarkStart w:id="82" w:name="_Toc438907210"/>
            <w:bookmarkStart w:id="83" w:name="_Toc97371009"/>
            <w:bookmarkStart w:id="84" w:name="_Toc139863109"/>
            <w:bookmarkStart w:id="85" w:name="_Toc325723924"/>
            <w:r w:rsidRPr="00CE72EB">
              <w:lastRenderedPageBreak/>
              <w:t>Clarification of Bidding Document</w:t>
            </w:r>
            <w:bookmarkEnd w:id="78"/>
            <w:bookmarkEnd w:id="79"/>
            <w:bookmarkEnd w:id="80"/>
            <w:bookmarkEnd w:id="81"/>
            <w:bookmarkEnd w:id="82"/>
            <w:r w:rsidRPr="00CE72EB">
              <w:t>, Site Visit, Pre-Bid Meeting</w:t>
            </w:r>
            <w:bookmarkEnd w:id="83"/>
            <w:bookmarkEnd w:id="84"/>
            <w:bookmarkEnd w:id="85"/>
          </w:p>
        </w:tc>
        <w:tc>
          <w:tcPr>
            <w:tcW w:w="7020" w:type="dxa"/>
          </w:tcPr>
          <w:p w:rsidR="007B586E" w:rsidRPr="00CE72EB" w:rsidRDefault="007B586E" w:rsidP="00A44519">
            <w:pPr>
              <w:pStyle w:val="Header2-SubClauses"/>
              <w:rPr>
                <w:rFonts w:cs="Times New Roman"/>
              </w:rPr>
            </w:pPr>
            <w:r w:rsidRPr="00CE72EB">
              <w:rPr>
                <w:rFonts w:cs="Times New Roman"/>
              </w:rPr>
              <w:t xml:space="preserve">A Bidder requiring any clarification of the Bidding Document shall contact the </w:t>
            </w:r>
            <w:r w:rsidR="00283744" w:rsidRPr="00CE72EB">
              <w:rPr>
                <w:rStyle w:val="StyleHeader2-SubClausesItalicChar"/>
                <w:rFonts w:cs="Times New Roman"/>
                <w:i w:val="0"/>
              </w:rPr>
              <w:t>Employer</w:t>
            </w:r>
            <w:r w:rsidRPr="00CE72EB">
              <w:rPr>
                <w:rFonts w:cs="Times New Roman"/>
              </w:rPr>
              <w:t xml:space="preserve"> in writing at the </w:t>
            </w:r>
            <w:r w:rsidR="00283744" w:rsidRPr="00CE72EB">
              <w:rPr>
                <w:rStyle w:val="StyleHeader2-SubClausesItalicChar"/>
                <w:rFonts w:cs="Times New Roman"/>
                <w:i w:val="0"/>
              </w:rPr>
              <w:t>Employer</w:t>
            </w:r>
            <w:r w:rsidRPr="00CE72EB">
              <w:rPr>
                <w:rFonts w:cs="Times New Roman"/>
              </w:rPr>
              <w:t xml:space="preserve">’s address </w:t>
            </w:r>
            <w:r w:rsidR="005F0029" w:rsidRPr="00CE72EB">
              <w:rPr>
                <w:rFonts w:cs="Times New Roman"/>
                <w:b/>
              </w:rPr>
              <w:t>specified</w:t>
            </w:r>
            <w:r w:rsidRPr="00CE72EB">
              <w:rPr>
                <w:rFonts w:cs="Times New Roman"/>
                <w:b/>
              </w:rPr>
              <w:t xml:space="preserve"> in the BDS</w:t>
            </w:r>
            <w:r w:rsidRPr="00CE72EB">
              <w:rPr>
                <w:rFonts w:cs="Times New Roman"/>
              </w:rPr>
              <w:t xml:space="preserve"> or raise </w:t>
            </w:r>
            <w:r w:rsidR="00DD30AF" w:rsidRPr="00CE72EB">
              <w:rPr>
                <w:rFonts w:cs="Times New Roman"/>
              </w:rPr>
              <w:t xml:space="preserve">its </w:t>
            </w:r>
            <w:r w:rsidRPr="00CE72EB">
              <w:rPr>
                <w:rFonts w:cs="Times New Roman"/>
              </w:rPr>
              <w:t xml:space="preserve">inquiries during the pre-bid meeting if provided for in accordance with ITB 7.4. The </w:t>
            </w:r>
            <w:r w:rsidR="00283744" w:rsidRPr="00CE72EB">
              <w:rPr>
                <w:rStyle w:val="StyleHeader2-SubClausesItalicChar"/>
                <w:rFonts w:cs="Times New Roman"/>
                <w:i w:val="0"/>
              </w:rPr>
              <w:t>Employer</w:t>
            </w:r>
            <w:r w:rsidRPr="00CE72EB">
              <w:rPr>
                <w:rFonts w:cs="Times New Roman"/>
              </w:rPr>
              <w:t xml:space="preserve"> will respond in writing to any request for clarification, provided that such request is received</w:t>
            </w:r>
            <w:r w:rsidR="00F16907" w:rsidRPr="00CE72EB">
              <w:rPr>
                <w:rFonts w:cs="Times New Roman"/>
              </w:rPr>
              <w:t xml:space="preserve"> </w:t>
            </w:r>
            <w:r w:rsidRPr="00CE72EB">
              <w:rPr>
                <w:rFonts w:cs="Times New Roman"/>
              </w:rPr>
              <w:t>prior to the deadline for submission of bids</w:t>
            </w:r>
            <w:r w:rsidR="009D53CC" w:rsidRPr="00CE72EB">
              <w:rPr>
                <w:rFonts w:cs="Times New Roman"/>
              </w:rPr>
              <w:t xml:space="preserve"> within a period </w:t>
            </w:r>
            <w:r w:rsidR="009D53CC" w:rsidRPr="00CE72EB">
              <w:rPr>
                <w:rFonts w:cs="Times New Roman"/>
                <w:b/>
              </w:rPr>
              <w:t>specified in the BDS</w:t>
            </w:r>
            <w:r w:rsidR="009D53CC" w:rsidRPr="00CE72EB">
              <w:rPr>
                <w:rFonts w:cs="Times New Roman"/>
              </w:rPr>
              <w:t xml:space="preserve">. </w:t>
            </w:r>
            <w:r w:rsidRPr="00CE72EB">
              <w:rPr>
                <w:rFonts w:cs="Times New Roman"/>
              </w:rPr>
              <w:t xml:space="preserve"> The </w:t>
            </w:r>
            <w:r w:rsidR="00283744" w:rsidRPr="00CE72EB">
              <w:rPr>
                <w:rStyle w:val="StyleHeader2-SubClausesItalicChar"/>
                <w:rFonts w:cs="Times New Roman"/>
                <w:i w:val="0"/>
              </w:rPr>
              <w:t>Employer</w:t>
            </w:r>
            <w:r w:rsidRPr="00CE72EB">
              <w:rPr>
                <w:rFonts w:cs="Times New Roman"/>
              </w:rPr>
              <w:t xml:space="preserve"> shall forward copies of its response to all Bidders who have acquired the Bidding Document</w:t>
            </w:r>
            <w:r w:rsidR="00F16907" w:rsidRPr="00CE72EB">
              <w:rPr>
                <w:rFonts w:cs="Times New Roman"/>
              </w:rPr>
              <w:t>s</w:t>
            </w:r>
            <w:r w:rsidRPr="00CE72EB">
              <w:rPr>
                <w:rFonts w:cs="Times New Roman"/>
              </w:rPr>
              <w:t xml:space="preserve"> in accordance with ITB 6.3, including a description of the inquiry but without identifying its source. </w:t>
            </w:r>
            <w:r w:rsidR="00DD30AF" w:rsidRPr="00CE72EB">
              <w:rPr>
                <w:b/>
              </w:rPr>
              <w:t>If so specified in the BDS</w:t>
            </w:r>
            <w:r w:rsidR="00DD30AF" w:rsidRPr="00CE72EB">
              <w:t xml:space="preserve">, the Employer shall also promptly publish its response at the web page identified in the BDS. </w:t>
            </w:r>
            <w:r w:rsidR="00F16907" w:rsidRPr="00CE72EB">
              <w:t xml:space="preserve">Should the clarification result in changes to the essential elements of the Bidding Documents, the Employer shall amend the Bidding Documents </w:t>
            </w:r>
            <w:r w:rsidRPr="00CE72EB">
              <w:rPr>
                <w:rFonts w:cs="Times New Roman"/>
              </w:rPr>
              <w:t>following the procedure under ITB 8 and ITB 22.2.</w:t>
            </w:r>
          </w:p>
        </w:tc>
      </w:tr>
      <w:tr w:rsidR="007B586E" w:rsidRPr="00CE72EB">
        <w:trPr>
          <w:jc w:val="center"/>
        </w:trPr>
        <w:tc>
          <w:tcPr>
            <w:tcW w:w="2430" w:type="dxa"/>
          </w:tcPr>
          <w:p w:rsidR="007B586E" w:rsidRPr="00CE72EB" w:rsidRDefault="007B586E">
            <w:pPr>
              <w:pStyle w:val="Header1-Clauses"/>
              <w:numPr>
                <w:ilvl w:val="0"/>
                <w:numId w:val="0"/>
              </w:numPr>
              <w:spacing w:before="180" w:after="180"/>
              <w:rPr>
                <w:rFonts w:ascii="Times New Roman" w:hAnsi="Times New Roman"/>
                <w:sz w:val="24"/>
                <w:szCs w:val="24"/>
              </w:rPr>
            </w:pPr>
          </w:p>
        </w:tc>
        <w:tc>
          <w:tcPr>
            <w:tcW w:w="7020" w:type="dxa"/>
          </w:tcPr>
          <w:p w:rsidR="007B586E" w:rsidRPr="00CE72EB" w:rsidRDefault="007B586E" w:rsidP="00F16907">
            <w:pPr>
              <w:pStyle w:val="StyleHeader2-SubClausesAfter6pt"/>
            </w:pPr>
            <w:r w:rsidRPr="00CE72EB">
              <w:t xml:space="preserve">The Bidder is </w:t>
            </w:r>
            <w:r w:rsidR="00F16907" w:rsidRPr="00CE72EB">
              <w:t>advised</w:t>
            </w:r>
            <w:r w:rsidRPr="00CE72EB">
              <w:t xml:space="preserve"> to visit and examine the Site of Works and its surroundings and obtain for itself on its own responsibility all information that may be necessary for preparing the bid and entering into a contract for construction of the Works. The costs of visiting the Site shall be at the Bidder’s own expense.</w:t>
            </w:r>
          </w:p>
        </w:tc>
      </w:tr>
      <w:tr w:rsidR="007B586E" w:rsidRPr="00CE72EB">
        <w:trPr>
          <w:jc w:val="center"/>
        </w:trPr>
        <w:tc>
          <w:tcPr>
            <w:tcW w:w="2430" w:type="dxa"/>
          </w:tcPr>
          <w:p w:rsidR="007B586E" w:rsidRPr="00CE72EB" w:rsidRDefault="007B586E">
            <w:pPr>
              <w:pStyle w:val="Header1-Clauses"/>
              <w:numPr>
                <w:ilvl w:val="0"/>
                <w:numId w:val="0"/>
              </w:numPr>
              <w:spacing w:before="180" w:after="18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 xml:space="preserve">The Bidder and any of its personnel or agents will be granted permission by the </w:t>
            </w:r>
            <w:r w:rsidR="00283744" w:rsidRPr="00CE72EB">
              <w:rPr>
                <w:rStyle w:val="StyleHeader2-SubClausesItalicChar"/>
                <w:rFonts w:cs="Times New Roman"/>
                <w:i w:val="0"/>
              </w:rPr>
              <w:t>Employer</w:t>
            </w:r>
            <w:r w:rsidRPr="00CE72EB">
              <w:rPr>
                <w:rFonts w:cs="Times New Roman"/>
              </w:rPr>
              <w:t xml:space="preserve"> to enter upon its premises and lands for the purpose of such visit, but only upon the express condition that the Bidder, its personnel, and agents will release and indemnify the </w:t>
            </w:r>
            <w:r w:rsidR="00283744" w:rsidRPr="00CE72EB">
              <w:rPr>
                <w:rStyle w:val="StyleHeader2-SubClausesItalicChar"/>
                <w:rFonts w:cs="Times New Roman"/>
                <w:i w:val="0"/>
              </w:rPr>
              <w:t>Employer</w:t>
            </w:r>
            <w:r w:rsidRPr="00CE72EB">
              <w:rPr>
                <w:rFonts w:cs="Times New Roman"/>
              </w:rPr>
              <w:t xml:space="preserve"> and its personnel and agents from and against all liability in respect thereof, and will be responsible for death or personal injury, loss of or damage to property, and any other loss, damage, costs, and expenses incurred as a result of the inspection.</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r w:rsidRPr="00CE72EB">
              <w:rPr>
                <w:rFonts w:ascii="Times New Roman" w:hAnsi="Times New Roman"/>
                <w:sz w:val="24"/>
                <w:szCs w:val="24"/>
              </w:rPr>
              <w:t xml:space="preserve"> </w:t>
            </w:r>
          </w:p>
        </w:tc>
        <w:tc>
          <w:tcPr>
            <w:tcW w:w="7020" w:type="dxa"/>
          </w:tcPr>
          <w:p w:rsidR="007B586E" w:rsidRPr="00CE72EB" w:rsidRDefault="00DD30AF" w:rsidP="00DD30AF">
            <w:pPr>
              <w:pStyle w:val="Header2-SubClauses"/>
              <w:rPr>
                <w:rFonts w:cs="Times New Roman"/>
              </w:rPr>
            </w:pPr>
            <w:r w:rsidRPr="00CE72EB">
              <w:rPr>
                <w:rFonts w:cs="Times New Roman"/>
                <w:b/>
              </w:rPr>
              <w:t>If so specified in the BDS</w:t>
            </w:r>
            <w:r w:rsidRPr="00CE72EB">
              <w:rPr>
                <w:rFonts w:cs="Times New Roman"/>
              </w:rPr>
              <w:t>, t</w:t>
            </w:r>
            <w:r w:rsidR="007B586E" w:rsidRPr="00CE72EB">
              <w:rPr>
                <w:rFonts w:cs="Times New Roman"/>
              </w:rPr>
              <w:t>he Bidder’s designated representative is invited to attend a pre-bid meeting. The purpose of the meeting will be to clarify issues and to answer questions on any matter that may be raised at that stage.</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rsidP="00DD30AF">
            <w:pPr>
              <w:pStyle w:val="Header2-SubClauses"/>
              <w:rPr>
                <w:rFonts w:cs="Times New Roman"/>
              </w:rPr>
            </w:pPr>
            <w:r w:rsidRPr="00CE72EB">
              <w:rPr>
                <w:rFonts w:cs="Times New Roman"/>
              </w:rPr>
              <w:t xml:space="preserve">The Bidder is requested, to submit any questions in writing, to reach the </w:t>
            </w:r>
            <w:r w:rsidR="00283744" w:rsidRPr="00CE72EB">
              <w:rPr>
                <w:rStyle w:val="StyleHeader2-SubClausesItalicChar"/>
                <w:rFonts w:cs="Times New Roman"/>
                <w:i w:val="0"/>
              </w:rPr>
              <w:t>Employer</w:t>
            </w:r>
            <w:r w:rsidRPr="00CE72EB">
              <w:rPr>
                <w:rFonts w:cs="Times New Roman"/>
              </w:rPr>
              <w:t xml:space="preserve"> not later than one week before the meeting.</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rsidP="003B7929">
            <w:pPr>
              <w:pStyle w:val="Header2-SubClauses"/>
              <w:rPr>
                <w:rFonts w:cs="Times New Roman"/>
              </w:rPr>
            </w:pPr>
            <w:r w:rsidRPr="00CE72EB">
              <w:rPr>
                <w:rFonts w:cs="Times New Roman"/>
              </w:rPr>
              <w:t xml:space="preserve">Minutes of the pre-bid meeting, </w:t>
            </w:r>
            <w:r w:rsidR="00DD30AF" w:rsidRPr="00CE72EB">
              <w:rPr>
                <w:rFonts w:cs="Times New Roman"/>
              </w:rPr>
              <w:t xml:space="preserve">if applicable, </w:t>
            </w:r>
            <w:r w:rsidRPr="00CE72EB">
              <w:rPr>
                <w:rFonts w:cs="Times New Roman"/>
              </w:rPr>
              <w:t xml:space="preserve">including the text of the questions </w:t>
            </w:r>
            <w:r w:rsidR="00DD30AF" w:rsidRPr="00CE72EB">
              <w:rPr>
                <w:rFonts w:cs="Times New Roman"/>
              </w:rPr>
              <w:t>asked by Bidders</w:t>
            </w:r>
            <w:r w:rsidRPr="00CE72EB">
              <w:rPr>
                <w:rFonts w:cs="Times New Roman"/>
              </w:rPr>
              <w:t>, without identifying the source, and the responses given, together with any responses prepared after the meeting, will be transmitted promptly to all Bidders who have acquired the Bidding Document</w:t>
            </w:r>
            <w:r w:rsidR="003B7929" w:rsidRPr="00CE72EB">
              <w:rPr>
                <w:rFonts w:cs="Times New Roman"/>
              </w:rPr>
              <w:t>s</w:t>
            </w:r>
            <w:r w:rsidRPr="00CE72EB">
              <w:rPr>
                <w:rFonts w:cs="Times New Roman"/>
              </w:rPr>
              <w:t xml:space="preserve"> in accordance with ITB 6.3. Any modification to the Bidding Document</w:t>
            </w:r>
            <w:r w:rsidR="003B7929" w:rsidRPr="00CE72EB">
              <w:rPr>
                <w:rFonts w:cs="Times New Roman"/>
              </w:rPr>
              <w:t>s</w:t>
            </w:r>
            <w:r w:rsidRPr="00CE72EB">
              <w:rPr>
                <w:rFonts w:cs="Times New Roman"/>
              </w:rPr>
              <w:t xml:space="preserve"> that may become necessary as a result of the pre-bid meeting shall be </w:t>
            </w:r>
            <w:r w:rsidRPr="00CE72EB">
              <w:rPr>
                <w:rFonts w:cs="Times New Roman"/>
              </w:rPr>
              <w:lastRenderedPageBreak/>
              <w:t xml:space="preserve">made by the </w:t>
            </w:r>
            <w:r w:rsidR="00283744" w:rsidRPr="00CE72EB">
              <w:rPr>
                <w:rStyle w:val="StyleHeader2-SubClausesItalicChar"/>
                <w:rFonts w:cs="Times New Roman"/>
                <w:i w:val="0"/>
              </w:rPr>
              <w:t>Employer</w:t>
            </w:r>
            <w:r w:rsidRPr="00CE72EB">
              <w:rPr>
                <w:rFonts w:cs="Times New Roman"/>
              </w:rPr>
              <w:t xml:space="preserve"> exclusively through the issue of an </w:t>
            </w:r>
            <w:r w:rsidR="00CC318E" w:rsidRPr="00CE72EB">
              <w:rPr>
                <w:rFonts w:cs="Times New Roman"/>
              </w:rPr>
              <w:t>a</w:t>
            </w:r>
            <w:r w:rsidRPr="00CE72EB">
              <w:rPr>
                <w:rFonts w:cs="Times New Roman"/>
              </w:rPr>
              <w:t>ddendum pursuant to ITB 8 and not through the minutes of the pre-bid meeting.</w:t>
            </w:r>
            <w:r w:rsidR="00DD30AF" w:rsidRPr="00CE72EB">
              <w:rPr>
                <w:rFonts w:cs="Times New Roman"/>
              </w:rPr>
              <w:t xml:space="preserve"> Nonattendance at the pre-bid meeting will not be a cause for disqualification of a Bidder.</w:t>
            </w:r>
          </w:p>
        </w:tc>
      </w:tr>
      <w:tr w:rsidR="007B586E" w:rsidRPr="00CE72EB">
        <w:trPr>
          <w:jc w:val="center"/>
        </w:trPr>
        <w:tc>
          <w:tcPr>
            <w:tcW w:w="2430" w:type="dxa"/>
          </w:tcPr>
          <w:p w:rsidR="007B586E" w:rsidRPr="00CE72EB" w:rsidRDefault="007B586E">
            <w:pPr>
              <w:pStyle w:val="S1-Header2"/>
            </w:pPr>
            <w:bookmarkStart w:id="86" w:name="_Toc438438828"/>
            <w:bookmarkStart w:id="87" w:name="_Toc438532576"/>
            <w:bookmarkStart w:id="88" w:name="_Toc438733972"/>
            <w:bookmarkStart w:id="89" w:name="_Toc438907012"/>
            <w:bookmarkStart w:id="90" w:name="_Toc438907211"/>
            <w:bookmarkStart w:id="91" w:name="_Toc97371010"/>
            <w:bookmarkStart w:id="92" w:name="_Toc139863110"/>
            <w:bookmarkStart w:id="93" w:name="_Toc325723925"/>
            <w:r w:rsidRPr="00CE72EB">
              <w:lastRenderedPageBreak/>
              <w:t>Amendment of Bidding Document</w:t>
            </w:r>
            <w:bookmarkEnd w:id="86"/>
            <w:bookmarkEnd w:id="87"/>
            <w:bookmarkEnd w:id="88"/>
            <w:bookmarkEnd w:id="89"/>
            <w:bookmarkEnd w:id="90"/>
            <w:bookmarkEnd w:id="91"/>
            <w:bookmarkEnd w:id="92"/>
            <w:bookmarkEnd w:id="93"/>
          </w:p>
        </w:tc>
        <w:tc>
          <w:tcPr>
            <w:tcW w:w="7020" w:type="dxa"/>
          </w:tcPr>
          <w:p w:rsidR="007B586E" w:rsidRPr="00CE72EB" w:rsidRDefault="007B586E">
            <w:pPr>
              <w:pStyle w:val="Header2-SubClauses"/>
              <w:rPr>
                <w:rFonts w:cs="Times New Roman"/>
              </w:rPr>
            </w:pPr>
            <w:r w:rsidRPr="00CE72EB">
              <w:rPr>
                <w:rFonts w:cs="Times New Roman"/>
              </w:rPr>
              <w:t xml:space="preserve">At any time prior to the deadline for submission of bids, the </w:t>
            </w:r>
            <w:r w:rsidR="00283744" w:rsidRPr="00CE72EB">
              <w:rPr>
                <w:rStyle w:val="StyleHeader2-SubClausesItalicChar"/>
                <w:rFonts w:cs="Times New Roman"/>
                <w:i w:val="0"/>
              </w:rPr>
              <w:t>Employer</w:t>
            </w:r>
            <w:r w:rsidRPr="00CE72EB">
              <w:rPr>
                <w:rFonts w:cs="Times New Roman"/>
              </w:rPr>
              <w:t xml:space="preserve"> may amend the Bidding Document</w:t>
            </w:r>
            <w:r w:rsidR="003B7929" w:rsidRPr="00CE72EB">
              <w:rPr>
                <w:rFonts w:cs="Times New Roman"/>
              </w:rPr>
              <w:t>s</w:t>
            </w:r>
            <w:r w:rsidRPr="00CE72EB">
              <w:rPr>
                <w:rFonts w:cs="Times New Roman"/>
              </w:rPr>
              <w:t xml:space="preserve"> by issuing addenda. </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Any addendum issued shall be part of the Bidding Document</w:t>
            </w:r>
            <w:r w:rsidR="003B7929" w:rsidRPr="00CE72EB">
              <w:rPr>
                <w:rFonts w:cs="Times New Roman"/>
              </w:rPr>
              <w:t>s</w:t>
            </w:r>
            <w:r w:rsidRPr="00CE72EB">
              <w:rPr>
                <w:rFonts w:cs="Times New Roman"/>
              </w:rPr>
              <w:t xml:space="preserve"> and shall be communicated in writing to all who have obtained the Bidding Document from the </w:t>
            </w:r>
            <w:r w:rsidR="00283744" w:rsidRPr="00CE72EB">
              <w:rPr>
                <w:rStyle w:val="StyleHeader2-SubClausesItalicChar"/>
                <w:rFonts w:cs="Times New Roman"/>
                <w:i w:val="0"/>
              </w:rPr>
              <w:t>Employer</w:t>
            </w:r>
            <w:r w:rsidRPr="00CE72EB">
              <w:rPr>
                <w:rFonts w:cs="Times New Roman"/>
              </w:rPr>
              <w:t xml:space="preserve"> in accordance with ITB 6.3.</w:t>
            </w:r>
            <w:r w:rsidR="00DD30AF" w:rsidRPr="00CE72EB">
              <w:rPr>
                <w:rFonts w:cs="Times New Roman"/>
              </w:rPr>
              <w:t xml:space="preserve"> </w:t>
            </w:r>
            <w:r w:rsidR="00DD30AF" w:rsidRPr="00CE72EB">
              <w:t>The Employer shall also promptly publish the addendum on the Employer’s web page in accordance with ITB 7.1.</w:t>
            </w:r>
          </w:p>
        </w:tc>
      </w:tr>
      <w:tr w:rsidR="007B586E" w:rsidRPr="00CE72EB">
        <w:trPr>
          <w:jc w:val="center"/>
        </w:trPr>
        <w:tc>
          <w:tcPr>
            <w:tcW w:w="2430" w:type="dxa"/>
          </w:tcPr>
          <w:p w:rsidR="007B586E" w:rsidRPr="00CE72EB" w:rsidRDefault="007B586E">
            <w:pPr>
              <w:pStyle w:val="Header1-Clauses"/>
              <w:keepNext/>
              <w:numPr>
                <w:ilvl w:val="0"/>
                <w:numId w:val="0"/>
              </w:numPr>
              <w:spacing w:after="120"/>
              <w:rPr>
                <w:rFonts w:ascii="Times New Roman" w:hAnsi="Times New Roman"/>
                <w:b w:val="0"/>
                <w:sz w:val="24"/>
                <w:szCs w:val="24"/>
              </w:rPr>
            </w:pPr>
          </w:p>
        </w:tc>
        <w:tc>
          <w:tcPr>
            <w:tcW w:w="7020" w:type="dxa"/>
          </w:tcPr>
          <w:p w:rsidR="007B586E" w:rsidRPr="00CE72EB" w:rsidRDefault="007B586E" w:rsidP="003B7929">
            <w:pPr>
              <w:pStyle w:val="Header2-SubClauses"/>
              <w:rPr>
                <w:rFonts w:cs="Times New Roman"/>
              </w:rPr>
            </w:pPr>
            <w:r w:rsidRPr="00CE72EB">
              <w:rPr>
                <w:rFonts w:cs="Times New Roman"/>
              </w:rPr>
              <w:t xml:space="preserve">To give prospective Bidders reasonable time in which to take an addendum into account in preparing their bids, the </w:t>
            </w:r>
            <w:r w:rsidR="00283744" w:rsidRPr="00CE72EB">
              <w:rPr>
                <w:rStyle w:val="StyleHeader2-SubClausesItalicChar"/>
                <w:rFonts w:cs="Times New Roman"/>
                <w:i w:val="0"/>
              </w:rPr>
              <w:t>Employer</w:t>
            </w:r>
            <w:r w:rsidRPr="00CE72EB">
              <w:rPr>
                <w:rFonts w:cs="Times New Roman"/>
              </w:rPr>
              <w:t xml:space="preserve"> may, at its discretion, extend the deadline for the submission of bids, pursuant to ITB 22.2</w:t>
            </w:r>
            <w:r w:rsidR="00A44519" w:rsidRPr="00CE72EB">
              <w:rPr>
                <w:rFonts w:cs="Times New Roman"/>
              </w:rPr>
              <w:t>.</w:t>
            </w:r>
          </w:p>
        </w:tc>
      </w:tr>
      <w:tr w:rsidR="007B586E" w:rsidRPr="00CE72EB">
        <w:trPr>
          <w:cantSplit/>
          <w:jc w:val="center"/>
        </w:trPr>
        <w:tc>
          <w:tcPr>
            <w:tcW w:w="9450" w:type="dxa"/>
            <w:gridSpan w:val="2"/>
          </w:tcPr>
          <w:p w:rsidR="007B586E" w:rsidRPr="00CE72EB" w:rsidRDefault="007B586E">
            <w:pPr>
              <w:pStyle w:val="StyleStyleS1-Header1TimesNewRoman14pt1"/>
            </w:pPr>
            <w:bookmarkStart w:id="94" w:name="_Toc438438829"/>
            <w:bookmarkStart w:id="95" w:name="_Toc438532577"/>
            <w:bookmarkStart w:id="96" w:name="_Toc438733973"/>
            <w:bookmarkStart w:id="97" w:name="_Toc438962055"/>
            <w:bookmarkStart w:id="98" w:name="_Toc461939618"/>
            <w:bookmarkStart w:id="99" w:name="_Toc97371011"/>
            <w:bookmarkStart w:id="100" w:name="_Toc325723926"/>
            <w:r w:rsidRPr="00CE72EB">
              <w:t>Preparation of Bids</w:t>
            </w:r>
            <w:bookmarkEnd w:id="94"/>
            <w:bookmarkEnd w:id="95"/>
            <w:bookmarkEnd w:id="96"/>
            <w:bookmarkEnd w:id="97"/>
            <w:bookmarkEnd w:id="98"/>
            <w:bookmarkEnd w:id="99"/>
            <w:bookmarkEnd w:id="100"/>
          </w:p>
        </w:tc>
      </w:tr>
      <w:tr w:rsidR="007B586E" w:rsidRPr="00CE72EB">
        <w:trPr>
          <w:jc w:val="center"/>
        </w:trPr>
        <w:tc>
          <w:tcPr>
            <w:tcW w:w="2430" w:type="dxa"/>
          </w:tcPr>
          <w:p w:rsidR="007B586E" w:rsidRPr="00CE72EB" w:rsidRDefault="007B586E">
            <w:pPr>
              <w:pStyle w:val="S1-Header2"/>
            </w:pPr>
            <w:bookmarkStart w:id="101" w:name="_Toc438438830"/>
            <w:bookmarkStart w:id="102" w:name="_Toc438532578"/>
            <w:bookmarkStart w:id="103" w:name="_Toc438733974"/>
            <w:bookmarkStart w:id="104" w:name="_Toc438907013"/>
            <w:bookmarkStart w:id="105" w:name="_Toc438907212"/>
            <w:bookmarkStart w:id="106" w:name="_Toc97371012"/>
            <w:bookmarkStart w:id="107" w:name="_Toc139863111"/>
            <w:bookmarkStart w:id="108" w:name="_Toc325723927"/>
            <w:r w:rsidRPr="00CE72EB">
              <w:t>Cost of Bidding</w:t>
            </w:r>
            <w:bookmarkEnd w:id="101"/>
            <w:bookmarkEnd w:id="102"/>
            <w:bookmarkEnd w:id="103"/>
            <w:bookmarkEnd w:id="104"/>
            <w:bookmarkEnd w:id="105"/>
            <w:bookmarkEnd w:id="106"/>
            <w:bookmarkEnd w:id="107"/>
            <w:bookmarkEnd w:id="108"/>
          </w:p>
        </w:tc>
        <w:tc>
          <w:tcPr>
            <w:tcW w:w="7020" w:type="dxa"/>
          </w:tcPr>
          <w:p w:rsidR="007B586E" w:rsidRPr="00CE72EB" w:rsidRDefault="007B586E">
            <w:pPr>
              <w:pStyle w:val="StyleHeader2-SubClausesAfter6pt"/>
            </w:pPr>
            <w:r w:rsidRPr="00CE72EB">
              <w:t xml:space="preserve">The Bidder shall bear all costs associated with the preparation and submission of its Bid, and the </w:t>
            </w:r>
            <w:r w:rsidR="00283744" w:rsidRPr="00CE72EB">
              <w:rPr>
                <w:rStyle w:val="StyleHeader2-SubClausesItalicChar"/>
                <w:rFonts w:cs="Times New Roman"/>
                <w:i w:val="0"/>
              </w:rPr>
              <w:t>Employer</w:t>
            </w:r>
            <w:r w:rsidRPr="00CE72EB">
              <w:t xml:space="preserve"> shall in no case be responsible or liable for those costs, regardless of the conduct or outcome of the bidding process.</w:t>
            </w:r>
          </w:p>
        </w:tc>
      </w:tr>
      <w:tr w:rsidR="007B586E" w:rsidRPr="00CE72EB">
        <w:trPr>
          <w:jc w:val="center"/>
        </w:trPr>
        <w:tc>
          <w:tcPr>
            <w:tcW w:w="2430" w:type="dxa"/>
          </w:tcPr>
          <w:p w:rsidR="007B586E" w:rsidRPr="00CE72EB" w:rsidRDefault="007B586E">
            <w:pPr>
              <w:pStyle w:val="S1-Header2"/>
            </w:pPr>
            <w:bookmarkStart w:id="109" w:name="_Toc438438831"/>
            <w:bookmarkStart w:id="110" w:name="_Toc438532579"/>
            <w:bookmarkStart w:id="111" w:name="_Toc438733975"/>
            <w:bookmarkStart w:id="112" w:name="_Toc438907014"/>
            <w:bookmarkStart w:id="113" w:name="_Toc438907213"/>
            <w:bookmarkStart w:id="114" w:name="_Toc97371013"/>
            <w:bookmarkStart w:id="115" w:name="_Toc139863112"/>
            <w:bookmarkStart w:id="116" w:name="_Toc325723928"/>
            <w:r w:rsidRPr="00CE72EB">
              <w:t>Language of Bid</w:t>
            </w:r>
            <w:bookmarkEnd w:id="109"/>
            <w:bookmarkEnd w:id="110"/>
            <w:bookmarkEnd w:id="111"/>
            <w:bookmarkEnd w:id="112"/>
            <w:bookmarkEnd w:id="113"/>
            <w:bookmarkEnd w:id="114"/>
            <w:bookmarkEnd w:id="115"/>
            <w:bookmarkEnd w:id="116"/>
          </w:p>
        </w:tc>
        <w:tc>
          <w:tcPr>
            <w:tcW w:w="7020" w:type="dxa"/>
          </w:tcPr>
          <w:p w:rsidR="007B586E" w:rsidRPr="00CE72EB" w:rsidRDefault="007B586E">
            <w:pPr>
              <w:pStyle w:val="StyleHeader2-SubClausesAfter6pt"/>
            </w:pPr>
            <w:r w:rsidRPr="00CE72EB">
              <w:t xml:space="preserve">The Bid, as well as all correspondence and documents relating to the bid exchanged by the Bidder and the </w:t>
            </w:r>
            <w:r w:rsidR="00283744" w:rsidRPr="00CE72EB">
              <w:rPr>
                <w:rStyle w:val="StyleHeader2-SubClausesItalicChar"/>
                <w:rFonts w:cs="Times New Roman"/>
                <w:i w:val="0"/>
              </w:rPr>
              <w:t>Employer</w:t>
            </w:r>
            <w:r w:rsidRPr="00CE72EB">
              <w:t xml:space="preserve">, shall be written in the language </w:t>
            </w:r>
            <w:r w:rsidRPr="00CE72EB">
              <w:rPr>
                <w:b/>
              </w:rPr>
              <w:t>specified in the BDS</w:t>
            </w:r>
            <w:r w:rsidRPr="00CE72EB">
              <w:t xml:space="preserve">. Supporting documents and printed literature that are part of the Bid may be in another language provided they are accompanied by an accurate translation of the relevant passages in the language </w:t>
            </w:r>
            <w:r w:rsidRPr="00CE72EB">
              <w:rPr>
                <w:b/>
              </w:rPr>
              <w:t>specified in the BDS</w:t>
            </w:r>
            <w:r w:rsidRPr="00CE72EB">
              <w:t>, in which case, for purposes of interpretation of the Bid, such translation shall govern.</w:t>
            </w:r>
          </w:p>
        </w:tc>
      </w:tr>
      <w:tr w:rsidR="007B586E" w:rsidRPr="00CE72EB">
        <w:trPr>
          <w:jc w:val="center"/>
        </w:trPr>
        <w:tc>
          <w:tcPr>
            <w:tcW w:w="2430" w:type="dxa"/>
          </w:tcPr>
          <w:p w:rsidR="007B586E" w:rsidRPr="00CE72EB" w:rsidRDefault="007B586E">
            <w:pPr>
              <w:pStyle w:val="S1-Header2"/>
            </w:pPr>
            <w:bookmarkStart w:id="117" w:name="_Toc438438832"/>
            <w:bookmarkStart w:id="118" w:name="_Toc438532580"/>
            <w:bookmarkStart w:id="119" w:name="_Toc438733976"/>
            <w:bookmarkStart w:id="120" w:name="_Toc438907015"/>
            <w:bookmarkStart w:id="121" w:name="_Toc438907214"/>
            <w:bookmarkStart w:id="122" w:name="_Toc97371014"/>
            <w:bookmarkStart w:id="123" w:name="_Toc139863113"/>
            <w:bookmarkStart w:id="124" w:name="_Toc325723929"/>
            <w:r w:rsidRPr="00CE72EB">
              <w:t>Documents Comprising the Bid</w:t>
            </w:r>
            <w:bookmarkEnd w:id="117"/>
            <w:bookmarkEnd w:id="118"/>
            <w:bookmarkEnd w:id="119"/>
            <w:bookmarkEnd w:id="120"/>
            <w:bookmarkEnd w:id="121"/>
            <w:bookmarkEnd w:id="122"/>
            <w:bookmarkEnd w:id="123"/>
            <w:bookmarkEnd w:id="124"/>
          </w:p>
        </w:tc>
        <w:tc>
          <w:tcPr>
            <w:tcW w:w="7020" w:type="dxa"/>
          </w:tcPr>
          <w:p w:rsidR="007B586E" w:rsidRPr="00CE72EB" w:rsidRDefault="007B586E">
            <w:pPr>
              <w:pStyle w:val="Header2-SubClauses"/>
              <w:ind w:left="620" w:hanging="634"/>
              <w:rPr>
                <w:rFonts w:cs="Times New Roman"/>
              </w:rPr>
            </w:pPr>
            <w:r w:rsidRPr="00CE72EB">
              <w:rPr>
                <w:rFonts w:cs="Times New Roman"/>
              </w:rPr>
              <w:t>The Bid shall comprise the following:</w:t>
            </w:r>
          </w:p>
          <w:p w:rsidR="007B586E" w:rsidRPr="00CE72EB" w:rsidRDefault="007B586E" w:rsidP="001E254C">
            <w:pPr>
              <w:pStyle w:val="P3Header1-Clauses"/>
              <w:numPr>
                <w:ilvl w:val="0"/>
                <w:numId w:val="34"/>
              </w:numPr>
              <w:tabs>
                <w:tab w:val="clear" w:pos="1224"/>
              </w:tabs>
              <w:ind w:left="927"/>
              <w:rPr>
                <w:szCs w:val="24"/>
              </w:rPr>
            </w:pPr>
            <w:r w:rsidRPr="00CE72EB">
              <w:rPr>
                <w:szCs w:val="24"/>
              </w:rPr>
              <w:t>Letter of Bid</w:t>
            </w:r>
            <w:r w:rsidR="00F224E8" w:rsidRPr="00CE72EB">
              <w:t xml:space="preserve"> in accordance with ITB 12</w:t>
            </w:r>
            <w:r w:rsidRPr="00CE72EB">
              <w:rPr>
                <w:szCs w:val="24"/>
              </w:rPr>
              <w:t>;</w:t>
            </w:r>
          </w:p>
          <w:p w:rsidR="007B586E" w:rsidRPr="00CE72EB" w:rsidRDefault="007B586E" w:rsidP="001E254C">
            <w:pPr>
              <w:pStyle w:val="P3Header1-Clauses"/>
              <w:numPr>
                <w:ilvl w:val="0"/>
                <w:numId w:val="34"/>
              </w:numPr>
              <w:tabs>
                <w:tab w:val="clear" w:pos="1224"/>
              </w:tabs>
              <w:ind w:left="927"/>
              <w:rPr>
                <w:szCs w:val="24"/>
              </w:rPr>
            </w:pPr>
            <w:r w:rsidRPr="00CE72EB">
              <w:rPr>
                <w:szCs w:val="24"/>
              </w:rPr>
              <w:t>completed Schedules,</w:t>
            </w:r>
            <w:r w:rsidR="00F224E8" w:rsidRPr="00CE72EB">
              <w:t xml:space="preserve"> </w:t>
            </w:r>
            <w:r w:rsidRPr="00CE72EB">
              <w:rPr>
                <w:szCs w:val="24"/>
              </w:rPr>
              <w:t>in accordance with ITB 12 and 14</w:t>
            </w:r>
            <w:r w:rsidR="00F224E8" w:rsidRPr="00CE72EB">
              <w:rPr>
                <w:szCs w:val="24"/>
              </w:rPr>
              <w:t>:</w:t>
            </w:r>
            <w:r w:rsidRPr="00CE72EB">
              <w:rPr>
                <w:szCs w:val="24"/>
              </w:rPr>
              <w:t xml:space="preserve"> </w:t>
            </w:r>
            <w:r w:rsidRPr="00CE72EB">
              <w:rPr>
                <w:b/>
                <w:szCs w:val="24"/>
              </w:rPr>
              <w:t xml:space="preserve">as </w:t>
            </w:r>
            <w:r w:rsidR="00AA10CD" w:rsidRPr="00CE72EB">
              <w:rPr>
                <w:b/>
                <w:szCs w:val="24"/>
              </w:rPr>
              <w:t>specified in the BDS</w:t>
            </w:r>
            <w:r w:rsidRPr="00CE72EB">
              <w:rPr>
                <w:szCs w:val="24"/>
              </w:rPr>
              <w:t>;</w:t>
            </w:r>
          </w:p>
          <w:p w:rsidR="007B586E" w:rsidRPr="00CE72EB" w:rsidRDefault="007B586E" w:rsidP="001E254C">
            <w:pPr>
              <w:pStyle w:val="P3Header1-Clauses"/>
              <w:numPr>
                <w:ilvl w:val="0"/>
                <w:numId w:val="34"/>
              </w:numPr>
              <w:tabs>
                <w:tab w:val="clear" w:pos="1224"/>
              </w:tabs>
              <w:ind w:left="927"/>
              <w:rPr>
                <w:szCs w:val="24"/>
              </w:rPr>
            </w:pPr>
            <w:r w:rsidRPr="00CE72EB">
              <w:rPr>
                <w:szCs w:val="24"/>
              </w:rPr>
              <w:t>Bid Security or Bid Securing Declaration, in accordance with ITB 19</w:t>
            </w:r>
            <w:r w:rsidR="00DD30AF" w:rsidRPr="00CE72EB">
              <w:rPr>
                <w:szCs w:val="24"/>
              </w:rPr>
              <w:t>.1</w:t>
            </w:r>
            <w:r w:rsidRPr="00CE72EB">
              <w:rPr>
                <w:szCs w:val="24"/>
              </w:rPr>
              <w:t>;</w:t>
            </w:r>
          </w:p>
          <w:p w:rsidR="007B586E" w:rsidRPr="00CE72EB" w:rsidRDefault="007B586E" w:rsidP="001E254C">
            <w:pPr>
              <w:pStyle w:val="P3Header1-Clauses"/>
              <w:numPr>
                <w:ilvl w:val="0"/>
                <w:numId w:val="34"/>
              </w:numPr>
              <w:tabs>
                <w:tab w:val="clear" w:pos="1224"/>
              </w:tabs>
              <w:ind w:left="927"/>
              <w:rPr>
                <w:szCs w:val="24"/>
              </w:rPr>
            </w:pPr>
            <w:r w:rsidRPr="00CE72EB">
              <w:rPr>
                <w:szCs w:val="24"/>
              </w:rPr>
              <w:t>alternative bids, if permissible, in accordance with ITB 13;</w:t>
            </w:r>
          </w:p>
          <w:p w:rsidR="007B586E" w:rsidRPr="00CE72EB" w:rsidRDefault="007B586E" w:rsidP="001E254C">
            <w:pPr>
              <w:pStyle w:val="P3Header1-Clauses"/>
              <w:numPr>
                <w:ilvl w:val="0"/>
                <w:numId w:val="34"/>
              </w:numPr>
              <w:tabs>
                <w:tab w:val="clear" w:pos="1224"/>
              </w:tabs>
              <w:ind w:left="927"/>
              <w:rPr>
                <w:szCs w:val="24"/>
              </w:rPr>
            </w:pPr>
            <w:r w:rsidRPr="00CE72EB">
              <w:rPr>
                <w:szCs w:val="24"/>
              </w:rPr>
              <w:lastRenderedPageBreak/>
              <w:t>written confirmation authorizing the signatory of the Bid to commit the Bidder, in accordance with ITB 20.2;</w:t>
            </w:r>
          </w:p>
          <w:p w:rsidR="007B586E" w:rsidRPr="00CE72EB" w:rsidRDefault="007B586E" w:rsidP="001E254C">
            <w:pPr>
              <w:pStyle w:val="P3Header1-Clauses"/>
              <w:numPr>
                <w:ilvl w:val="0"/>
                <w:numId w:val="34"/>
              </w:numPr>
              <w:tabs>
                <w:tab w:val="clear" w:pos="1224"/>
              </w:tabs>
              <w:ind w:left="927"/>
              <w:rPr>
                <w:szCs w:val="24"/>
              </w:rPr>
            </w:pPr>
            <w:r w:rsidRPr="00CE72EB">
              <w:rPr>
                <w:szCs w:val="24"/>
              </w:rPr>
              <w:t>documentary evidence in accordance with ITB 17 establishing the Bidder’s qualifications to perform the contract</w:t>
            </w:r>
            <w:r w:rsidR="00F224E8" w:rsidRPr="00CE72EB">
              <w:rPr>
                <w:szCs w:val="24"/>
              </w:rPr>
              <w:t xml:space="preserve"> </w:t>
            </w:r>
            <w:r w:rsidR="00F224E8" w:rsidRPr="00CE72EB">
              <w:t>if its Bid is accepted</w:t>
            </w:r>
            <w:r w:rsidRPr="00CE72EB">
              <w:rPr>
                <w:szCs w:val="24"/>
              </w:rPr>
              <w:t xml:space="preserve">; </w:t>
            </w:r>
          </w:p>
          <w:p w:rsidR="00145B0C" w:rsidRPr="00CE72EB" w:rsidRDefault="007B586E" w:rsidP="00145B0C">
            <w:pPr>
              <w:pStyle w:val="P3Header1-Clauses"/>
              <w:numPr>
                <w:ilvl w:val="0"/>
                <w:numId w:val="34"/>
              </w:numPr>
              <w:tabs>
                <w:tab w:val="clear" w:pos="1224"/>
              </w:tabs>
              <w:ind w:left="927"/>
              <w:rPr>
                <w:color w:val="000000"/>
                <w:szCs w:val="24"/>
              </w:rPr>
            </w:pPr>
            <w:r w:rsidRPr="00CE72EB">
              <w:rPr>
                <w:szCs w:val="24"/>
              </w:rPr>
              <w:t>Technical Proposal in accordance with ITB 16;</w:t>
            </w:r>
            <w:r w:rsidR="00DD30AF" w:rsidRPr="00CE72EB">
              <w:rPr>
                <w:szCs w:val="24"/>
              </w:rPr>
              <w:t xml:space="preserve"> </w:t>
            </w:r>
          </w:p>
          <w:p w:rsidR="007B586E" w:rsidRPr="00CE72EB" w:rsidRDefault="00F224E8" w:rsidP="00145B0C">
            <w:pPr>
              <w:pStyle w:val="P3Header1-Clauses"/>
              <w:numPr>
                <w:ilvl w:val="0"/>
                <w:numId w:val="34"/>
              </w:numPr>
              <w:tabs>
                <w:tab w:val="clear" w:pos="1224"/>
              </w:tabs>
              <w:ind w:left="927"/>
              <w:rPr>
                <w:szCs w:val="24"/>
              </w:rPr>
            </w:pPr>
            <w:r w:rsidRPr="00CE72EB">
              <w:rPr>
                <w:szCs w:val="24"/>
              </w:rPr>
              <w:t>a</w:t>
            </w:r>
            <w:r w:rsidR="007B586E" w:rsidRPr="00CE72EB">
              <w:rPr>
                <w:szCs w:val="24"/>
              </w:rPr>
              <w:t xml:space="preserve">ny other document </w:t>
            </w:r>
            <w:r w:rsidR="007B586E" w:rsidRPr="00CE72EB">
              <w:rPr>
                <w:b/>
                <w:szCs w:val="24"/>
              </w:rPr>
              <w:t>required in the BDS</w:t>
            </w:r>
            <w:r w:rsidR="007B586E" w:rsidRPr="00CE72EB">
              <w:rPr>
                <w:szCs w:val="24"/>
              </w:rPr>
              <w:t>.</w:t>
            </w:r>
          </w:p>
          <w:p w:rsidR="00DD30AF" w:rsidRPr="00CE72EB" w:rsidRDefault="00DD30AF" w:rsidP="00DD30AF">
            <w:pPr>
              <w:pStyle w:val="Header2-SubClauses"/>
              <w:ind w:left="620" w:hanging="634"/>
            </w:pPr>
            <w:r w:rsidRPr="00CE72EB">
              <w:t>In addition to the requirements under ITB 11.1, bids submitted by a JV shall include a copy of the Joint Venture Agreement entered into by all members.  Alternatively, a letter of intent to execute a Joint Venture Agreement in the event of a successful bid shall be signed by all members and submitted with the bid, together with a copy of the proposed Agreement.</w:t>
            </w:r>
          </w:p>
          <w:p w:rsidR="00DD30AF" w:rsidRPr="00CE72EB" w:rsidRDefault="00DD30AF" w:rsidP="00DD30AF">
            <w:pPr>
              <w:pStyle w:val="Header2-SubClauses"/>
              <w:ind w:left="620" w:hanging="634"/>
            </w:pPr>
            <w:r w:rsidRPr="00CE72EB">
              <w:t>The Bidder shall furnish in the Letter of Bid information on commissions and gratuities, if any, paid or to be paid to agents or any other party relating to this Bid.</w:t>
            </w:r>
          </w:p>
        </w:tc>
      </w:tr>
      <w:tr w:rsidR="007B586E" w:rsidRPr="00CE72EB">
        <w:trPr>
          <w:jc w:val="center"/>
        </w:trPr>
        <w:tc>
          <w:tcPr>
            <w:tcW w:w="2430" w:type="dxa"/>
          </w:tcPr>
          <w:p w:rsidR="007B586E" w:rsidRPr="00CE72EB" w:rsidRDefault="007B586E">
            <w:pPr>
              <w:pStyle w:val="S1-Header2"/>
            </w:pPr>
            <w:bookmarkStart w:id="125" w:name="_Toc97371015"/>
            <w:bookmarkStart w:id="126" w:name="_Toc139863114"/>
            <w:bookmarkStart w:id="127" w:name="_Toc325723930"/>
            <w:r w:rsidRPr="00CE72EB">
              <w:lastRenderedPageBreak/>
              <w:t>Letter of Bid</w:t>
            </w:r>
            <w:bookmarkEnd w:id="125"/>
            <w:r w:rsidRPr="00CE72EB">
              <w:t xml:space="preserve"> and Schedules</w:t>
            </w:r>
            <w:bookmarkEnd w:id="126"/>
            <w:bookmarkEnd w:id="127"/>
          </w:p>
        </w:tc>
        <w:tc>
          <w:tcPr>
            <w:tcW w:w="7020" w:type="dxa"/>
          </w:tcPr>
          <w:p w:rsidR="007B586E" w:rsidRPr="00CE72EB" w:rsidRDefault="00877FDF" w:rsidP="00D93F81">
            <w:pPr>
              <w:pStyle w:val="StyleHeader2-SubClausesAfter6pt"/>
            </w:pPr>
            <w:r w:rsidRPr="00CE72EB">
              <w:t>T</w:t>
            </w:r>
            <w:r w:rsidR="007B586E" w:rsidRPr="00CE72EB">
              <w:t>he Letter of Bid</w:t>
            </w:r>
            <w:r w:rsidR="006211FC" w:rsidRPr="00CE72EB">
              <w:t xml:space="preserve"> and Schedules shall be prepared using the relevant forms furnished</w:t>
            </w:r>
            <w:r w:rsidR="00CC318E" w:rsidRPr="00CE72EB">
              <w:t xml:space="preserve"> in Section IV, Bidding Forms. </w:t>
            </w:r>
            <w:r w:rsidR="006211FC" w:rsidRPr="00CE72EB">
              <w:t>The forms must be completed without any alterations to the text, and no substitutes shall be accepted except as provided under ITB 20.2</w:t>
            </w:r>
            <w:r w:rsidR="00CC318E" w:rsidRPr="00CE72EB">
              <w:t xml:space="preserve">. </w:t>
            </w:r>
            <w:r w:rsidR="007B586E" w:rsidRPr="00CE72EB">
              <w:t>All blank spaces shall be filled in with the information requested.</w:t>
            </w:r>
          </w:p>
        </w:tc>
      </w:tr>
      <w:tr w:rsidR="007B586E" w:rsidRPr="00CE72EB">
        <w:trPr>
          <w:jc w:val="center"/>
        </w:trPr>
        <w:tc>
          <w:tcPr>
            <w:tcW w:w="2430" w:type="dxa"/>
          </w:tcPr>
          <w:p w:rsidR="007B586E" w:rsidRPr="00CE72EB" w:rsidRDefault="007B586E">
            <w:pPr>
              <w:pStyle w:val="S1-Header2"/>
            </w:pPr>
            <w:bookmarkStart w:id="128" w:name="_Toc438438834"/>
            <w:bookmarkStart w:id="129" w:name="_Toc438532587"/>
            <w:bookmarkStart w:id="130" w:name="_Toc438733978"/>
            <w:bookmarkStart w:id="131" w:name="_Toc438907017"/>
            <w:bookmarkStart w:id="132" w:name="_Toc438907216"/>
            <w:bookmarkStart w:id="133" w:name="_Toc97371016"/>
            <w:bookmarkStart w:id="134" w:name="_Toc139863115"/>
            <w:bookmarkStart w:id="135" w:name="_Toc325723931"/>
            <w:r w:rsidRPr="00CE72EB">
              <w:t>Alternative Bids</w:t>
            </w:r>
            <w:bookmarkEnd w:id="128"/>
            <w:bookmarkEnd w:id="129"/>
            <w:bookmarkEnd w:id="130"/>
            <w:bookmarkEnd w:id="131"/>
            <w:bookmarkEnd w:id="132"/>
            <w:bookmarkEnd w:id="133"/>
            <w:bookmarkEnd w:id="134"/>
            <w:bookmarkEnd w:id="135"/>
          </w:p>
        </w:tc>
        <w:tc>
          <w:tcPr>
            <w:tcW w:w="7020" w:type="dxa"/>
          </w:tcPr>
          <w:p w:rsidR="007B586E" w:rsidRPr="00CE72EB" w:rsidRDefault="007B586E">
            <w:pPr>
              <w:pStyle w:val="StyleHeader2-SubClausesAfter6pt"/>
            </w:pPr>
            <w:r w:rsidRPr="00CE72EB">
              <w:t xml:space="preserve">Unless otherwise </w:t>
            </w:r>
            <w:r w:rsidR="005F0029" w:rsidRPr="00CE72EB">
              <w:rPr>
                <w:b/>
              </w:rPr>
              <w:t>specified</w:t>
            </w:r>
            <w:r w:rsidRPr="00CE72EB">
              <w:rPr>
                <w:b/>
              </w:rPr>
              <w:t xml:space="preserve"> in the BDS</w:t>
            </w:r>
            <w:r w:rsidRPr="00CE72EB">
              <w:t xml:space="preserve">, alternative bids shall not be considered. </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7B586E">
            <w:pPr>
              <w:pStyle w:val="StyleHeader2-SubClausesAfter6pt"/>
            </w:pPr>
            <w:r w:rsidRPr="00CE72EB">
              <w:t xml:space="preserve">When alternative times for completion are explicitly invited, a statement to that effect will be </w:t>
            </w:r>
            <w:r w:rsidRPr="00CE72EB">
              <w:rPr>
                <w:b/>
              </w:rPr>
              <w:t>included in the BDS</w:t>
            </w:r>
            <w:r w:rsidRPr="00CE72EB">
              <w:t>, as will the method of evaluating different times for completion.</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DD30AF" w:rsidP="00A91A43">
            <w:pPr>
              <w:pStyle w:val="StyleHeader2-SubClausesAfter6pt"/>
            </w:pPr>
            <w:r w:rsidRPr="00CE72EB">
              <w:t xml:space="preserve">Except as </w:t>
            </w:r>
            <w:r w:rsidR="00A91A43" w:rsidRPr="00CE72EB">
              <w:t xml:space="preserve">provided under </w:t>
            </w:r>
            <w:r w:rsidR="007B586E" w:rsidRPr="00CE72EB">
              <w:t xml:space="preserve">ITB 13.4 below, Bidders wishing to offer technical alternatives to the requirements of the Bidding Document must first price the </w:t>
            </w:r>
            <w:r w:rsidR="00283744" w:rsidRPr="00CE72EB">
              <w:rPr>
                <w:rStyle w:val="StyleHeader2-SubClausesItalicChar"/>
                <w:rFonts w:cs="Times New Roman"/>
                <w:i w:val="0"/>
              </w:rPr>
              <w:t>Employer</w:t>
            </w:r>
            <w:r w:rsidR="007B586E" w:rsidRPr="00CE72EB">
              <w:t xml:space="preserve">’s design as described in the Bidding Document and shall further provide all information necessary for a complete evaluation of the alternative by the </w:t>
            </w:r>
            <w:r w:rsidR="00283744" w:rsidRPr="00CE72EB">
              <w:rPr>
                <w:rStyle w:val="StyleHeader2-SubClausesItalicChar"/>
                <w:rFonts w:cs="Times New Roman"/>
                <w:i w:val="0"/>
              </w:rPr>
              <w:t>Employer</w:t>
            </w:r>
            <w:r w:rsidR="007B586E" w:rsidRPr="00CE72EB">
              <w:t xml:space="preserve">, including drawings, design calculations, technical specifications, breakdown of prices, and proposed construction methodology and other relevant details. Only the technical alternatives, if any, of the lowest evaluated Bidder conforming to the basic technical requirements shall be considered by the </w:t>
            </w:r>
            <w:r w:rsidR="00283744" w:rsidRPr="00CE72EB">
              <w:rPr>
                <w:rStyle w:val="StyleHeader2-SubClausesItalicChar"/>
                <w:rFonts w:cs="Times New Roman"/>
                <w:i w:val="0"/>
              </w:rPr>
              <w:t>Employer</w:t>
            </w:r>
            <w:r w:rsidR="007B586E" w:rsidRPr="00CE72EB">
              <w:t>.</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7B586E" w:rsidP="00A44519">
            <w:pPr>
              <w:pStyle w:val="StyleHeader2-SubClausesAfter6pt"/>
            </w:pPr>
            <w:r w:rsidRPr="00CE72EB">
              <w:t xml:space="preserve">When </w:t>
            </w:r>
            <w:r w:rsidRPr="00CE72EB">
              <w:rPr>
                <w:b/>
              </w:rPr>
              <w:t>specified in the BDS</w:t>
            </w:r>
            <w:r w:rsidRPr="00CE72EB">
              <w:t>, Bidders are permitted to submit alternative technical solutions for specified parts of the Works</w:t>
            </w:r>
            <w:r w:rsidR="00BD09EC" w:rsidRPr="00CE72EB">
              <w:t>.</w:t>
            </w:r>
            <w:r w:rsidR="006211FC" w:rsidRPr="00CE72EB">
              <w:t xml:space="preserve"> </w:t>
            </w:r>
            <w:r w:rsidRPr="00CE72EB">
              <w:t xml:space="preserve">Such parts will be </w:t>
            </w:r>
            <w:r w:rsidRPr="00CE72EB">
              <w:rPr>
                <w:b/>
              </w:rPr>
              <w:t>identified in the BDS</w:t>
            </w:r>
            <w:r w:rsidRPr="00CE72EB">
              <w:t xml:space="preserve"> and described in Section </w:t>
            </w:r>
            <w:r w:rsidRPr="00CE72EB">
              <w:rPr>
                <w:rStyle w:val="StyleHeader2-SubClausesItalicChar"/>
                <w:rFonts w:cs="Times New Roman"/>
                <w:i w:val="0"/>
              </w:rPr>
              <w:t>VI</w:t>
            </w:r>
            <w:r w:rsidR="00A91A43" w:rsidRPr="00CE72EB">
              <w:rPr>
                <w:rStyle w:val="StyleHeader2-SubClausesItalicChar"/>
                <w:rFonts w:cs="Times New Roman"/>
                <w:i w:val="0"/>
              </w:rPr>
              <w:t>I</w:t>
            </w:r>
            <w:r w:rsidR="00A44519" w:rsidRPr="00CE72EB">
              <w:rPr>
                <w:rStyle w:val="StyleHeader2-SubClausesItalicChar"/>
                <w:rFonts w:cs="Times New Roman"/>
                <w:i w:val="0"/>
              </w:rPr>
              <w:t>.</w:t>
            </w:r>
            <w:r w:rsidRPr="00CE72EB">
              <w:rPr>
                <w:i/>
              </w:rPr>
              <w:t xml:space="preserve"> </w:t>
            </w:r>
            <w:r w:rsidR="00A91A43" w:rsidRPr="00CE72EB">
              <w:rPr>
                <w:rStyle w:val="StyleHeader2-SubClausesItalicChar"/>
                <w:rFonts w:cs="Times New Roman"/>
                <w:i w:val="0"/>
              </w:rPr>
              <w:t xml:space="preserve">Works </w:t>
            </w:r>
            <w:r w:rsidRPr="00CE72EB">
              <w:t xml:space="preserve">Requirements. The method for their evaluation will be stipulated in Section </w:t>
            </w:r>
            <w:r w:rsidRPr="00CE72EB">
              <w:rPr>
                <w:rStyle w:val="StyleHeader2-SubClausesItalicChar"/>
                <w:rFonts w:cs="Times New Roman"/>
                <w:i w:val="0"/>
                <w:iCs w:val="0"/>
              </w:rPr>
              <w:t>III</w:t>
            </w:r>
            <w:r w:rsidR="00A44519" w:rsidRPr="00CE72EB">
              <w:rPr>
                <w:rStyle w:val="StyleHeader2-SubClausesItalicChar"/>
                <w:rFonts w:cs="Times New Roman"/>
                <w:i w:val="0"/>
                <w:iCs w:val="0"/>
              </w:rPr>
              <w:t>.</w:t>
            </w:r>
            <w:r w:rsidRPr="00CE72EB">
              <w:rPr>
                <w:i/>
                <w:iCs/>
              </w:rPr>
              <w:t xml:space="preserve"> </w:t>
            </w:r>
            <w:r w:rsidRPr="00CE72EB">
              <w:t>Evaluation and Qualification Criteria.</w:t>
            </w:r>
          </w:p>
        </w:tc>
      </w:tr>
      <w:tr w:rsidR="007B586E" w:rsidRPr="00CE72EB">
        <w:trPr>
          <w:jc w:val="center"/>
        </w:trPr>
        <w:tc>
          <w:tcPr>
            <w:tcW w:w="2430" w:type="dxa"/>
          </w:tcPr>
          <w:p w:rsidR="007B586E" w:rsidRPr="00CE72EB" w:rsidRDefault="007B586E">
            <w:pPr>
              <w:pStyle w:val="S1-Header2"/>
            </w:pPr>
            <w:bookmarkStart w:id="136" w:name="_Toc438438835"/>
            <w:bookmarkStart w:id="137" w:name="_Toc438532588"/>
            <w:bookmarkStart w:id="138" w:name="_Toc438733979"/>
            <w:bookmarkStart w:id="139" w:name="_Toc438907018"/>
            <w:bookmarkStart w:id="140" w:name="_Toc438907217"/>
            <w:bookmarkStart w:id="141" w:name="_Toc97371017"/>
            <w:bookmarkStart w:id="142" w:name="_Toc139863116"/>
            <w:bookmarkStart w:id="143" w:name="_Toc325723932"/>
            <w:r w:rsidRPr="00CE72EB">
              <w:t>Bid Prices and Discounts</w:t>
            </w:r>
            <w:bookmarkEnd w:id="136"/>
            <w:bookmarkEnd w:id="137"/>
            <w:bookmarkEnd w:id="138"/>
            <w:bookmarkEnd w:id="139"/>
            <w:bookmarkEnd w:id="140"/>
            <w:bookmarkEnd w:id="141"/>
            <w:bookmarkEnd w:id="142"/>
            <w:bookmarkEnd w:id="143"/>
          </w:p>
        </w:tc>
        <w:tc>
          <w:tcPr>
            <w:tcW w:w="7020" w:type="dxa"/>
          </w:tcPr>
          <w:p w:rsidR="007B586E" w:rsidRPr="00CE72EB" w:rsidRDefault="007B586E">
            <w:pPr>
              <w:pStyle w:val="StyleHeader2-SubClausesAfter6pt"/>
            </w:pPr>
            <w:r w:rsidRPr="00CE72EB">
              <w:t xml:space="preserve">The prices and discounts </w:t>
            </w:r>
            <w:r w:rsidR="00A91A43" w:rsidRPr="00CE72EB">
              <w:t xml:space="preserve">(including any price reduction) </w:t>
            </w:r>
            <w:r w:rsidRPr="00CE72EB">
              <w:t>quoted by the Bidder in the Letter of Bid and in the Schedules shall conform to the requirements specified below.</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3769D7" w:rsidP="00A44519">
            <w:pPr>
              <w:pStyle w:val="Header2-SubClauses"/>
              <w:rPr>
                <w:rFonts w:cs="Times New Roman"/>
              </w:rPr>
            </w:pPr>
            <w:r w:rsidRPr="00CE72EB">
              <w:rPr>
                <w:rFonts w:ascii="Helv" w:hAnsi="Helv" w:cs="Helv"/>
                <w:color w:val="000000"/>
                <w:sz w:val="20"/>
                <w:szCs w:val="20"/>
              </w:rPr>
              <w:t xml:space="preserve"> </w:t>
            </w:r>
            <w:r w:rsidRPr="00CE72EB">
              <w:rPr>
                <w:color w:val="000000"/>
              </w:rPr>
              <w:t xml:space="preserve">The Bidder shall submit a bid for the whole of the works described in ITB 1.1 by filling in prices for all items of the Works, as identified in Section </w:t>
            </w:r>
            <w:r w:rsidR="00A44519" w:rsidRPr="00CE72EB">
              <w:rPr>
                <w:color w:val="000000"/>
              </w:rPr>
              <w:t>IV.</w:t>
            </w:r>
            <w:r w:rsidRPr="00CE72EB">
              <w:rPr>
                <w:color w:val="000000"/>
              </w:rPr>
              <w:t xml:space="preserve"> Bidding Forms. In case of admeasurement contracts, the Bidder shall fill in rates and prices for all items of the Works described in the Bill of Quantities.  Items against which no rate or price is entered by the Bidder will not be paid for by the Employer when executed and shall be deemed covered by the rates for other items and prices in the Bill of Quantities.</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7B586E" w:rsidP="00A44519">
            <w:pPr>
              <w:pStyle w:val="Header2-SubClauses"/>
              <w:rPr>
                <w:rFonts w:cs="Times New Roman"/>
              </w:rPr>
            </w:pPr>
            <w:r w:rsidRPr="00CE72EB">
              <w:rPr>
                <w:rFonts w:cs="Times New Roman"/>
              </w:rPr>
              <w:t>The price to be quoted in the Letter of Bid</w:t>
            </w:r>
            <w:r w:rsidR="0012497D" w:rsidRPr="00CE72EB">
              <w:rPr>
                <w:rFonts w:cs="Times New Roman"/>
              </w:rPr>
              <w:t>,</w:t>
            </w:r>
            <w:r w:rsidR="0012497D" w:rsidRPr="00CE72EB">
              <w:rPr>
                <w:rFonts w:cs="Times New Roman"/>
                <w:szCs w:val="20"/>
              </w:rPr>
              <w:t xml:space="preserve"> </w:t>
            </w:r>
            <w:r w:rsidR="0012497D" w:rsidRPr="00CE72EB">
              <w:rPr>
                <w:rFonts w:cs="Times New Roman"/>
              </w:rPr>
              <w:t>in accordance with ITB 12.1,</w:t>
            </w:r>
            <w:r w:rsidRPr="00CE72EB">
              <w:rPr>
                <w:rFonts w:cs="Times New Roman"/>
              </w:rPr>
              <w:t xml:space="preserve"> shall be the total price of the </w:t>
            </w:r>
            <w:r w:rsidR="00A44519" w:rsidRPr="00CE72EB">
              <w:rPr>
                <w:rFonts w:cs="Times New Roman"/>
              </w:rPr>
              <w:t>b</w:t>
            </w:r>
            <w:r w:rsidRPr="00CE72EB">
              <w:rPr>
                <w:rFonts w:cs="Times New Roman"/>
              </w:rPr>
              <w:t xml:space="preserve">id, excluding any discounts offered. </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12497D">
            <w:pPr>
              <w:pStyle w:val="Header2-SubClauses"/>
              <w:rPr>
                <w:rFonts w:cs="Times New Roman"/>
              </w:rPr>
            </w:pPr>
            <w:r w:rsidRPr="00CE72EB">
              <w:rPr>
                <w:rFonts w:cs="Times New Roman"/>
              </w:rPr>
              <w:t>The Bidder shall quote any discounts and the methodology for their application in the Letter of Bid, in accordance with ITB 12.1</w:t>
            </w:r>
            <w:r w:rsidR="007B586E" w:rsidRPr="00CE72EB">
              <w:rPr>
                <w:rFonts w:cs="Times New Roman"/>
              </w:rPr>
              <w:t>.</w:t>
            </w:r>
          </w:p>
        </w:tc>
      </w:tr>
      <w:tr w:rsidR="007B586E" w:rsidRPr="00CE72EB">
        <w:trPr>
          <w:jc w:val="center"/>
        </w:trPr>
        <w:tc>
          <w:tcPr>
            <w:tcW w:w="2430" w:type="dxa"/>
          </w:tcPr>
          <w:p w:rsidR="007B586E" w:rsidRPr="00CE72EB" w:rsidRDefault="007B586E">
            <w:pPr>
              <w:pStyle w:val="i"/>
              <w:suppressAutoHyphens w:val="0"/>
              <w:spacing w:after="200"/>
              <w:rPr>
                <w:rFonts w:ascii="Times New Roman" w:hAnsi="Times New Roman"/>
                <w:sz w:val="24"/>
                <w:szCs w:val="24"/>
              </w:rPr>
            </w:pPr>
          </w:p>
        </w:tc>
        <w:tc>
          <w:tcPr>
            <w:tcW w:w="7020" w:type="dxa"/>
          </w:tcPr>
          <w:p w:rsidR="0012497D" w:rsidRPr="00CE72EB" w:rsidRDefault="003769D7">
            <w:pPr>
              <w:pStyle w:val="Header2-SubClauses"/>
              <w:rPr>
                <w:rFonts w:cs="Times New Roman"/>
              </w:rPr>
            </w:pPr>
            <w:r w:rsidRPr="00CE72EB">
              <w:rPr>
                <w:b/>
                <w:color w:val="000000"/>
              </w:rPr>
              <w:t>Unless otherwise provided in the BDS</w:t>
            </w:r>
            <w:r w:rsidRPr="00CE72EB">
              <w:rPr>
                <w:color w:val="000000"/>
              </w:rPr>
              <w:t xml:space="preserve"> and the Conditions of Contract, the prices quoted by the Bidder shall be fixed. If the prices quoted by the Bidder are subject to adjustment during the performance of the Contract in accordance with the provisions of the Conditions of Contract, the Bidder shall furnish the indices and weightings for the price adjustment formulae in the Schedule of Adjustment Data in Section IV- Bidding Forms and the Employer may require the Bidder to justify its proposed indices and weightings</w:t>
            </w:r>
            <w:r w:rsidR="0012497D" w:rsidRPr="00CE72EB">
              <w:t>.</w:t>
            </w:r>
          </w:p>
          <w:p w:rsidR="007B586E" w:rsidRPr="00CE72EB" w:rsidRDefault="007B586E" w:rsidP="0020119D">
            <w:pPr>
              <w:pStyle w:val="Header2-SubClauses"/>
              <w:rPr>
                <w:rFonts w:cs="Times New Roman"/>
              </w:rPr>
            </w:pPr>
            <w:r w:rsidRPr="00CE72EB">
              <w:rPr>
                <w:rFonts w:cs="Times New Roman"/>
              </w:rPr>
              <w:t xml:space="preserve">If so </w:t>
            </w:r>
            <w:r w:rsidR="005F0029" w:rsidRPr="00CE72EB">
              <w:rPr>
                <w:rFonts w:cs="Times New Roman"/>
              </w:rPr>
              <w:t>specified</w:t>
            </w:r>
            <w:r w:rsidRPr="00CE72EB">
              <w:rPr>
                <w:rFonts w:cs="Times New Roman"/>
              </w:rPr>
              <w:t xml:space="preserve"> in ITB 1.1, bids are invited for individual </w:t>
            </w:r>
            <w:r w:rsidR="002A34D0" w:rsidRPr="00CE72EB">
              <w:t>lots (contracts)</w:t>
            </w:r>
            <w:r w:rsidR="002A34D0" w:rsidRPr="00CE72EB">
              <w:rPr>
                <w:i/>
                <w:iCs/>
              </w:rPr>
              <w:t xml:space="preserve"> </w:t>
            </w:r>
            <w:r w:rsidR="002A34D0" w:rsidRPr="00CE72EB">
              <w:t>or for any c</w:t>
            </w:r>
            <w:r w:rsidR="000742A5" w:rsidRPr="00CE72EB">
              <w:t xml:space="preserve">ombination of lots (packages). </w:t>
            </w:r>
            <w:r w:rsidR="002A34D0" w:rsidRPr="00CE72EB">
              <w:t>Bidders wishing to offer discounts for the award of more than one Contract shall specify in their bid the price reductions applicable to each package, or alternatively, to individual Contra</w:t>
            </w:r>
            <w:r w:rsidR="000742A5" w:rsidRPr="00CE72EB">
              <w:t xml:space="preserve">cts within the package. </w:t>
            </w:r>
            <w:r w:rsidR="002A34D0" w:rsidRPr="00CE72EB">
              <w:t xml:space="preserve">Discounts shall be submitted in accordance with ITB 14.4, provided the bids for all </w:t>
            </w:r>
            <w:r w:rsidR="002A34D0" w:rsidRPr="00CE72EB">
              <w:rPr>
                <w:iCs/>
              </w:rPr>
              <w:t>lots (contracts)</w:t>
            </w:r>
            <w:r w:rsidR="002A34D0" w:rsidRPr="00CE72EB">
              <w:t xml:space="preserve"> are opened at the same time.</w:t>
            </w:r>
          </w:p>
        </w:tc>
      </w:tr>
      <w:tr w:rsidR="007B586E" w:rsidRPr="00CE72EB">
        <w:trPr>
          <w:jc w:val="center"/>
        </w:trPr>
        <w:tc>
          <w:tcPr>
            <w:tcW w:w="2430" w:type="dxa"/>
          </w:tcPr>
          <w:p w:rsidR="007B586E" w:rsidRPr="00CE72EB" w:rsidRDefault="007B586E">
            <w:pPr>
              <w:pStyle w:val="i"/>
              <w:suppressAutoHyphens w:val="0"/>
              <w:spacing w:before="100" w:after="10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All duties, taxes, and other levies payable by the Contractor under the Contract, or for any other cause, as of the date 28 days prior to the deadline for submission of bids, shall be included in the rates and prices</w:t>
            </w:r>
            <w:r w:rsidR="00BA77CE" w:rsidRPr="00CE72EB">
              <w:rPr>
                <w:rStyle w:val="FootnoteReference"/>
                <w:rFonts w:cs="Times New Roman"/>
              </w:rPr>
              <w:footnoteReference w:id="2"/>
            </w:r>
            <w:r w:rsidRPr="00CE72EB">
              <w:rPr>
                <w:rFonts w:cs="Times New Roman"/>
              </w:rPr>
              <w:t xml:space="preserve"> and the total bid price submitted by the Bidder.</w:t>
            </w:r>
          </w:p>
        </w:tc>
      </w:tr>
      <w:tr w:rsidR="007B586E" w:rsidRPr="00CE72EB">
        <w:trPr>
          <w:jc w:val="center"/>
        </w:trPr>
        <w:tc>
          <w:tcPr>
            <w:tcW w:w="2430" w:type="dxa"/>
          </w:tcPr>
          <w:p w:rsidR="007B586E" w:rsidRPr="00CE72EB" w:rsidRDefault="007B586E">
            <w:pPr>
              <w:pStyle w:val="S1-Header2"/>
            </w:pPr>
            <w:bookmarkStart w:id="144" w:name="_Toc438438836"/>
            <w:bookmarkStart w:id="145" w:name="_Toc438532597"/>
            <w:bookmarkStart w:id="146" w:name="_Toc438733980"/>
            <w:bookmarkStart w:id="147" w:name="_Toc438907019"/>
            <w:bookmarkStart w:id="148" w:name="_Toc438907218"/>
            <w:bookmarkStart w:id="149" w:name="_Toc97371018"/>
            <w:bookmarkStart w:id="150" w:name="_Toc139863117"/>
            <w:bookmarkStart w:id="151" w:name="_Toc325723933"/>
            <w:r w:rsidRPr="00CE72EB">
              <w:t>Cu</w:t>
            </w:r>
            <w:bookmarkStart w:id="152" w:name="_Hlt438531797"/>
            <w:bookmarkEnd w:id="152"/>
            <w:r w:rsidRPr="00CE72EB">
              <w:t>rrencies of Bid</w:t>
            </w:r>
            <w:bookmarkEnd w:id="144"/>
            <w:bookmarkEnd w:id="145"/>
            <w:bookmarkEnd w:id="146"/>
            <w:bookmarkEnd w:id="147"/>
            <w:bookmarkEnd w:id="148"/>
            <w:r w:rsidRPr="00CE72EB">
              <w:t xml:space="preserve"> and Payment</w:t>
            </w:r>
            <w:bookmarkEnd w:id="149"/>
            <w:bookmarkEnd w:id="150"/>
            <w:bookmarkEnd w:id="151"/>
          </w:p>
        </w:tc>
        <w:tc>
          <w:tcPr>
            <w:tcW w:w="7020" w:type="dxa"/>
          </w:tcPr>
          <w:p w:rsidR="007B586E" w:rsidRPr="00CE72EB" w:rsidRDefault="007B586E">
            <w:pPr>
              <w:pStyle w:val="Header2-SubClauses"/>
              <w:rPr>
                <w:rFonts w:cs="Times New Roman"/>
                <w:i/>
              </w:rPr>
            </w:pPr>
            <w:r w:rsidRPr="00CE72EB">
              <w:rPr>
                <w:rFonts w:cs="Times New Roman"/>
              </w:rPr>
              <w:t xml:space="preserve">The currency(ies) of the bid </w:t>
            </w:r>
            <w:r w:rsidR="009E7D71" w:rsidRPr="00CE72EB">
              <w:t xml:space="preserve">and the currency(ies) of </w:t>
            </w:r>
            <w:r w:rsidR="006D7915" w:rsidRPr="00CE72EB">
              <w:t xml:space="preserve">payments </w:t>
            </w:r>
            <w:r w:rsidRPr="00CE72EB">
              <w:rPr>
                <w:rFonts w:cs="Times New Roman"/>
              </w:rPr>
              <w:t xml:space="preserve">shall be as </w:t>
            </w:r>
            <w:r w:rsidRPr="00CE72EB">
              <w:rPr>
                <w:rFonts w:cs="Times New Roman"/>
                <w:b/>
              </w:rPr>
              <w:t>specified in the BDS</w:t>
            </w:r>
            <w:r w:rsidRPr="00CE72EB">
              <w:rPr>
                <w:rFonts w:cs="Times New Roman"/>
              </w:rPr>
              <w:t>.</w:t>
            </w:r>
          </w:p>
        </w:tc>
      </w:tr>
      <w:tr w:rsidR="007B586E" w:rsidRPr="00CE72EB">
        <w:trPr>
          <w:jc w:val="center"/>
        </w:trPr>
        <w:tc>
          <w:tcPr>
            <w:tcW w:w="2430" w:type="dxa"/>
          </w:tcPr>
          <w:p w:rsidR="007B586E" w:rsidRPr="00CE72EB" w:rsidRDefault="007B586E">
            <w:pPr>
              <w:pStyle w:val="Header1-Clauses"/>
              <w:numPr>
                <w:ilvl w:val="0"/>
                <w:numId w:val="0"/>
              </w:numPr>
              <w:spacing w:before="100" w:after="100"/>
              <w:rPr>
                <w:rFonts w:ascii="Times New Roman" w:hAnsi="Times New Roman"/>
                <w:sz w:val="24"/>
                <w:szCs w:val="24"/>
              </w:rPr>
            </w:pPr>
          </w:p>
        </w:tc>
        <w:tc>
          <w:tcPr>
            <w:tcW w:w="7020" w:type="dxa"/>
          </w:tcPr>
          <w:p w:rsidR="007B586E" w:rsidRPr="00CE72EB" w:rsidRDefault="007B586E" w:rsidP="00A14BC5">
            <w:pPr>
              <w:pStyle w:val="Header2-SubClauses"/>
              <w:rPr>
                <w:rFonts w:cs="Times New Roman"/>
              </w:rPr>
            </w:pPr>
            <w:r w:rsidRPr="00CE72EB">
              <w:rPr>
                <w:rFonts w:cs="Times New Roman"/>
                <w:iCs/>
              </w:rPr>
              <w:t xml:space="preserve">Bidders may be required by the </w:t>
            </w:r>
            <w:r w:rsidR="00283744" w:rsidRPr="00CE72EB">
              <w:rPr>
                <w:rFonts w:cs="Times New Roman"/>
                <w:iCs/>
              </w:rPr>
              <w:t>Employer</w:t>
            </w:r>
            <w:r w:rsidRPr="00CE72EB">
              <w:rPr>
                <w:rFonts w:cs="Times New Roman"/>
                <w:iCs/>
              </w:rPr>
              <w:t xml:space="preserve"> to justify, to the </w:t>
            </w:r>
            <w:r w:rsidR="00283744" w:rsidRPr="00CE72EB">
              <w:rPr>
                <w:rFonts w:cs="Times New Roman"/>
                <w:iCs/>
              </w:rPr>
              <w:t>Employer</w:t>
            </w:r>
            <w:r w:rsidRPr="00CE72EB">
              <w:rPr>
                <w:rFonts w:cs="Times New Roman"/>
                <w:iCs/>
              </w:rPr>
              <w:t xml:space="preserve">’s satisfaction, their local and foreign currency requirements, and to substantiate that the amounts included in the </w:t>
            </w:r>
            <w:r w:rsidR="006D7915" w:rsidRPr="00CE72EB">
              <w:t>unit rates and prices and shown in the Schedule of Adjustment Data are reasonable</w:t>
            </w:r>
            <w:r w:rsidR="00766714" w:rsidRPr="00CE72EB">
              <w:rPr>
                <w:rStyle w:val="FootnoteReference"/>
              </w:rPr>
              <w:footnoteReference w:id="3"/>
            </w:r>
            <w:r w:rsidR="006D7915" w:rsidRPr="00CE72EB">
              <w:t>,</w:t>
            </w:r>
            <w:r w:rsidR="00A14BC5" w:rsidRPr="00CE72EB">
              <w:t xml:space="preserve"> </w:t>
            </w:r>
            <w:r w:rsidRPr="00CE72EB">
              <w:rPr>
                <w:rFonts w:cs="Times New Roman"/>
                <w:iCs/>
              </w:rPr>
              <w:t>in which case a detailed breakdown of the foreign currency requirements shall be provided by Bidders</w:t>
            </w:r>
            <w:r w:rsidRPr="00CE72EB">
              <w:rPr>
                <w:rFonts w:cs="Times New Roman"/>
              </w:rPr>
              <w:t>.</w:t>
            </w:r>
          </w:p>
        </w:tc>
      </w:tr>
      <w:tr w:rsidR="007B586E" w:rsidRPr="00CE72EB">
        <w:trPr>
          <w:jc w:val="center"/>
        </w:trPr>
        <w:tc>
          <w:tcPr>
            <w:tcW w:w="2430" w:type="dxa"/>
          </w:tcPr>
          <w:p w:rsidR="007B586E" w:rsidRPr="00CE72EB" w:rsidRDefault="007B586E">
            <w:pPr>
              <w:pStyle w:val="S1-Header2"/>
            </w:pPr>
            <w:bookmarkStart w:id="153" w:name="_Toc97371019"/>
            <w:bookmarkStart w:id="154" w:name="_Toc139863118"/>
            <w:bookmarkStart w:id="155" w:name="_Toc325723934"/>
            <w:r w:rsidRPr="00CE72EB">
              <w:t>Documents Comprising the Technical Proposal</w:t>
            </w:r>
            <w:bookmarkEnd w:id="153"/>
            <w:bookmarkEnd w:id="154"/>
            <w:bookmarkEnd w:id="155"/>
          </w:p>
        </w:tc>
        <w:tc>
          <w:tcPr>
            <w:tcW w:w="7020" w:type="dxa"/>
          </w:tcPr>
          <w:p w:rsidR="007B586E" w:rsidRPr="00CE72EB" w:rsidRDefault="007B586E" w:rsidP="00F85A6E">
            <w:pPr>
              <w:pStyle w:val="Header2-SubClauses"/>
              <w:rPr>
                <w:rFonts w:cs="Times New Roman"/>
              </w:rPr>
            </w:pPr>
            <w:r w:rsidRPr="00CE72EB">
              <w:rPr>
                <w:rFonts w:cs="Times New Roman"/>
              </w:rPr>
              <w:t xml:space="preserve">The Bidder shall furnish a Technical Proposal including a statement of work methods, equipment, personnel, schedule and any other information as stipulated in Section </w:t>
            </w:r>
            <w:r w:rsidRPr="00CE72EB">
              <w:rPr>
                <w:rStyle w:val="StyleHeader2-SubClausesItalicChar"/>
                <w:rFonts w:cs="Times New Roman"/>
                <w:i w:val="0"/>
              </w:rPr>
              <w:t>IV</w:t>
            </w:r>
            <w:r w:rsidR="00C8738F" w:rsidRPr="00CE72EB">
              <w:rPr>
                <w:rStyle w:val="StyleHeader2-SubClausesItalicChar"/>
                <w:rFonts w:cs="Times New Roman"/>
                <w:i w:val="0"/>
              </w:rPr>
              <w:t>,</w:t>
            </w:r>
            <w:r w:rsidRPr="00CE72EB">
              <w:rPr>
                <w:rFonts w:cs="Times New Roman"/>
              </w:rPr>
              <w:t xml:space="preserve"> Bidding Forms, in sufficient detail to demonstrate the adequacy of the Bidders’ proposal to meet the work requirements and the completion time.  </w:t>
            </w:r>
          </w:p>
        </w:tc>
      </w:tr>
      <w:tr w:rsidR="007B586E" w:rsidRPr="00CE72EB">
        <w:trPr>
          <w:jc w:val="center"/>
        </w:trPr>
        <w:tc>
          <w:tcPr>
            <w:tcW w:w="2430" w:type="dxa"/>
          </w:tcPr>
          <w:p w:rsidR="007B586E" w:rsidRPr="00CE72EB" w:rsidRDefault="007B586E">
            <w:pPr>
              <w:pStyle w:val="S1-Header2"/>
            </w:pPr>
            <w:bookmarkStart w:id="156" w:name="_Toc438438840"/>
            <w:bookmarkStart w:id="157" w:name="_Toc438532603"/>
            <w:bookmarkStart w:id="158" w:name="_Toc438733984"/>
            <w:bookmarkStart w:id="159" w:name="_Toc438907023"/>
            <w:bookmarkStart w:id="160" w:name="_Toc438907222"/>
            <w:bookmarkStart w:id="161" w:name="_Toc97371020"/>
            <w:bookmarkStart w:id="162" w:name="_Toc139863119"/>
            <w:bookmarkStart w:id="163" w:name="_Toc325723935"/>
            <w:r w:rsidRPr="00CE72EB">
              <w:t>Documents Establishing the Qualifications of the Bidder</w:t>
            </w:r>
            <w:bookmarkEnd w:id="156"/>
            <w:bookmarkEnd w:id="157"/>
            <w:bookmarkEnd w:id="158"/>
            <w:bookmarkEnd w:id="159"/>
            <w:bookmarkEnd w:id="160"/>
            <w:bookmarkEnd w:id="161"/>
            <w:bookmarkEnd w:id="162"/>
            <w:bookmarkEnd w:id="163"/>
          </w:p>
        </w:tc>
        <w:tc>
          <w:tcPr>
            <w:tcW w:w="7020" w:type="dxa"/>
          </w:tcPr>
          <w:p w:rsidR="007B586E" w:rsidRPr="00CE72EB" w:rsidRDefault="00907C36" w:rsidP="00907C36">
            <w:pPr>
              <w:pStyle w:val="StyleHeader2-SubClausesAfter6pt"/>
            </w:pPr>
            <w:r w:rsidRPr="00CE72EB">
              <w:t>In accordance with Section III, Evaluation and Qualification Criteria</w:t>
            </w:r>
            <w:r w:rsidR="009E7D71" w:rsidRPr="00CE72EB">
              <w:t>, to</w:t>
            </w:r>
            <w:r w:rsidR="007B586E" w:rsidRPr="00CE72EB">
              <w:t xml:space="preserve"> establish its qualifications to perform the Contract</w:t>
            </w:r>
            <w:r w:rsidRPr="00CE72EB">
              <w:t>,</w:t>
            </w:r>
            <w:r w:rsidR="007B586E" w:rsidRPr="00CE72EB">
              <w:t xml:space="preserve"> the Bidder shall provide the information requested in the corresponding information sheets included in Section </w:t>
            </w:r>
            <w:r w:rsidR="007B586E" w:rsidRPr="00CE72EB">
              <w:rPr>
                <w:rStyle w:val="StyleHeader2-SubClausesItalicChar"/>
                <w:rFonts w:cs="Times New Roman"/>
                <w:i w:val="0"/>
              </w:rPr>
              <w:t>IV</w:t>
            </w:r>
            <w:r w:rsidRPr="00CE72EB">
              <w:rPr>
                <w:rStyle w:val="StyleHeader2-SubClausesItalicChar"/>
                <w:rFonts w:cs="Times New Roman"/>
                <w:i w:val="0"/>
              </w:rPr>
              <w:t>,</w:t>
            </w:r>
            <w:r w:rsidR="007B586E" w:rsidRPr="00CE72EB">
              <w:t xml:space="preserve"> Bidding Forms.</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947897">
            <w:pPr>
              <w:pStyle w:val="Header2-SubClauses"/>
              <w:rPr>
                <w:rFonts w:cs="Times New Roman"/>
              </w:rPr>
            </w:pPr>
            <w:r w:rsidRPr="00CE72EB">
              <w:rPr>
                <w:rFonts w:cs="Times New Roman"/>
              </w:rPr>
              <w:t>If a margin of preference applies as specified in accordance with ITB 33.1, domestic Bidders, individually or in joint ventures, applying for eligibility for domestic preference shall supply all information required to satisfy the criteria for eligibility specified in accordance with ITB 33.1</w:t>
            </w:r>
            <w:r w:rsidR="007B586E" w:rsidRPr="00CE72EB">
              <w:rPr>
                <w:rFonts w:cs="Times New Roman"/>
              </w:rPr>
              <w:t>.</w:t>
            </w:r>
          </w:p>
        </w:tc>
      </w:tr>
      <w:tr w:rsidR="007B586E" w:rsidRPr="00CE72EB">
        <w:trPr>
          <w:jc w:val="center"/>
        </w:trPr>
        <w:tc>
          <w:tcPr>
            <w:tcW w:w="2430" w:type="dxa"/>
          </w:tcPr>
          <w:p w:rsidR="007B586E" w:rsidRPr="00CE72EB" w:rsidRDefault="007B586E">
            <w:pPr>
              <w:pStyle w:val="S1-Header2"/>
            </w:pPr>
            <w:bookmarkStart w:id="164" w:name="_Toc438438841"/>
            <w:bookmarkStart w:id="165" w:name="_Toc438532604"/>
            <w:bookmarkStart w:id="166" w:name="_Toc438733985"/>
            <w:bookmarkStart w:id="167" w:name="_Toc438907024"/>
            <w:bookmarkStart w:id="168" w:name="_Toc438907223"/>
            <w:bookmarkStart w:id="169" w:name="_Toc97371021"/>
            <w:bookmarkStart w:id="170" w:name="_Toc139863120"/>
            <w:bookmarkStart w:id="171" w:name="_Toc325723936"/>
            <w:r w:rsidRPr="00CE72EB">
              <w:t>Period of Validity of Bids</w:t>
            </w:r>
            <w:bookmarkEnd w:id="164"/>
            <w:bookmarkEnd w:id="165"/>
            <w:bookmarkEnd w:id="166"/>
            <w:bookmarkEnd w:id="167"/>
            <w:bookmarkEnd w:id="168"/>
            <w:bookmarkEnd w:id="169"/>
            <w:bookmarkEnd w:id="170"/>
            <w:bookmarkEnd w:id="171"/>
          </w:p>
        </w:tc>
        <w:tc>
          <w:tcPr>
            <w:tcW w:w="7020" w:type="dxa"/>
          </w:tcPr>
          <w:p w:rsidR="007B586E" w:rsidRPr="00CE72EB" w:rsidRDefault="007B586E">
            <w:pPr>
              <w:pStyle w:val="StyleHeader2-SubClausesAfter6pt"/>
            </w:pPr>
            <w:r w:rsidRPr="00CE72EB">
              <w:t xml:space="preserve">Bids shall remain valid for the period </w:t>
            </w:r>
            <w:r w:rsidRPr="00CE72EB">
              <w:rPr>
                <w:b/>
              </w:rPr>
              <w:t>specified in the BDS</w:t>
            </w:r>
            <w:r w:rsidRPr="00CE72EB">
              <w:t xml:space="preserve"> after the bid submission deadline date prescribed by the </w:t>
            </w:r>
            <w:r w:rsidR="00283744" w:rsidRPr="00CE72EB">
              <w:rPr>
                <w:rStyle w:val="StyleHeader2-SubClausesItalicChar"/>
                <w:rFonts w:cs="Times New Roman"/>
                <w:i w:val="0"/>
              </w:rPr>
              <w:t>Employer</w:t>
            </w:r>
            <w:r w:rsidR="000E213A" w:rsidRPr="00CE72EB">
              <w:rPr>
                <w:rStyle w:val="StyleHeader2-SubClausesItalicChar"/>
                <w:rFonts w:cs="Times New Roman"/>
                <w:i w:val="0"/>
              </w:rPr>
              <w:t xml:space="preserve"> </w:t>
            </w:r>
            <w:r w:rsidR="000E213A" w:rsidRPr="00CE72EB">
              <w:t>in accordance with ITB 22.1</w:t>
            </w:r>
            <w:r w:rsidRPr="00CE72EB">
              <w:t xml:space="preserve">. A bid valid for a shorter period shall be rejected by the </w:t>
            </w:r>
            <w:r w:rsidR="00283744" w:rsidRPr="00CE72EB">
              <w:rPr>
                <w:rStyle w:val="StyleHeader2-SubClausesItalicChar"/>
                <w:rFonts w:cs="Times New Roman"/>
                <w:i w:val="0"/>
              </w:rPr>
              <w:t>Employer</w:t>
            </w:r>
            <w:r w:rsidRPr="00CE72EB">
              <w:t xml:space="preserve"> as nonresponsive.</w:t>
            </w:r>
          </w:p>
        </w:tc>
      </w:tr>
      <w:tr w:rsidR="007B586E" w:rsidRPr="00CE72EB">
        <w:trPr>
          <w:jc w:val="center"/>
        </w:trPr>
        <w:tc>
          <w:tcPr>
            <w:tcW w:w="2430" w:type="dxa"/>
          </w:tcPr>
          <w:p w:rsidR="007B586E" w:rsidRPr="00CE72EB" w:rsidRDefault="007B586E">
            <w:pPr>
              <w:pStyle w:val="Header1-Clauses"/>
              <w:keepNext/>
              <w:numPr>
                <w:ilvl w:val="0"/>
                <w:numId w:val="0"/>
              </w:numPr>
              <w:spacing w:after="120"/>
              <w:rPr>
                <w:rFonts w:ascii="Times New Roman" w:hAnsi="Times New Roman"/>
                <w:sz w:val="24"/>
                <w:szCs w:val="24"/>
              </w:rPr>
            </w:pPr>
          </w:p>
        </w:tc>
        <w:tc>
          <w:tcPr>
            <w:tcW w:w="7020" w:type="dxa"/>
          </w:tcPr>
          <w:p w:rsidR="007B586E" w:rsidRPr="00CE72EB" w:rsidRDefault="007B586E" w:rsidP="003E3B1A">
            <w:pPr>
              <w:pStyle w:val="StyleHeader2-SubClausesAfter6pt"/>
            </w:pPr>
            <w:r w:rsidRPr="00CE72EB">
              <w:t xml:space="preserve">In exceptional circumstances, prior to the expiration of the bid validity period, the </w:t>
            </w:r>
            <w:r w:rsidR="00283744" w:rsidRPr="00CE72EB">
              <w:rPr>
                <w:rStyle w:val="StyleHeader2-SubClausesItalicChar"/>
                <w:rFonts w:cs="Times New Roman"/>
                <w:i w:val="0"/>
              </w:rPr>
              <w:t>Employer</w:t>
            </w:r>
            <w:r w:rsidRPr="00CE72EB">
              <w:t xml:space="preserve"> may request Bidders to extend the period of validity of their bids. The request and the responses shall be made in writing. If a bid security is requested in accordance with ITB 19, it shall also be extended for</w:t>
            </w:r>
            <w:r w:rsidRPr="00CE72EB">
              <w:rPr>
                <w:spacing w:val="-4"/>
              </w:rPr>
              <w:t xml:space="preserve"> </w:t>
            </w:r>
            <w:r w:rsidR="003E3B1A" w:rsidRPr="00CE72EB">
              <w:t>twenty-eight (28) days beyond the deadline o</w:t>
            </w:r>
            <w:r w:rsidR="007E44AE" w:rsidRPr="00CE72EB">
              <w:t>f the extended validity period.</w:t>
            </w:r>
            <w:r w:rsidRPr="00CE72EB">
              <w:rPr>
                <w:spacing w:val="-4"/>
              </w:rPr>
              <w:t xml:space="preserve"> A Bidder may refuse the request without forfeiting its bid security. A Bidder granting the request shall not be required or permitted to modify its bid</w:t>
            </w:r>
            <w:r w:rsidR="003E3B1A" w:rsidRPr="00CE72EB">
              <w:rPr>
                <w:spacing w:val="-4"/>
              </w:rPr>
              <w:t>,</w:t>
            </w:r>
            <w:r w:rsidR="003E3B1A" w:rsidRPr="00CE72EB">
              <w:rPr>
                <w:iCs/>
              </w:rPr>
              <w:t xml:space="preserve"> except as provided in ITB 18.3.</w:t>
            </w:r>
          </w:p>
        </w:tc>
      </w:tr>
      <w:tr w:rsidR="007B586E" w:rsidRPr="00CE72EB">
        <w:trPr>
          <w:jc w:val="center"/>
        </w:trPr>
        <w:tc>
          <w:tcPr>
            <w:tcW w:w="2430" w:type="dxa"/>
          </w:tcPr>
          <w:p w:rsidR="007B586E" w:rsidRPr="00CE72EB" w:rsidRDefault="007B586E">
            <w:pPr>
              <w:pStyle w:val="Header1-Clauses"/>
              <w:keepNext/>
              <w:numPr>
                <w:ilvl w:val="0"/>
                <w:numId w:val="0"/>
              </w:numPr>
              <w:spacing w:after="120"/>
              <w:rPr>
                <w:rFonts w:ascii="Times New Roman" w:hAnsi="Times New Roman"/>
                <w:sz w:val="24"/>
                <w:szCs w:val="24"/>
              </w:rPr>
            </w:pPr>
          </w:p>
        </w:tc>
        <w:tc>
          <w:tcPr>
            <w:tcW w:w="7020" w:type="dxa"/>
          </w:tcPr>
          <w:p w:rsidR="007B586E" w:rsidRPr="00CE72EB" w:rsidRDefault="003E3B1A" w:rsidP="003E3B1A">
            <w:pPr>
              <w:pStyle w:val="StyleHeader2-SubClausesItalic"/>
              <w:rPr>
                <w:rFonts w:cs="Times New Roman"/>
                <w:i w:val="0"/>
              </w:rPr>
            </w:pPr>
            <w:r w:rsidRPr="00CE72EB">
              <w:rPr>
                <w:rFonts w:cs="Times New Roman"/>
                <w:i w:val="0"/>
              </w:rPr>
              <w:t>I</w:t>
            </w:r>
            <w:r w:rsidR="007B586E" w:rsidRPr="00CE72EB">
              <w:rPr>
                <w:rFonts w:cs="Times New Roman"/>
                <w:i w:val="0"/>
              </w:rPr>
              <w:t xml:space="preserve">f the award is delayed by a period exceeding fifty-six (56) days beyond the expiry of the initial bid validity, the Contract price shall be </w:t>
            </w:r>
            <w:r w:rsidRPr="00CE72EB">
              <w:rPr>
                <w:rFonts w:cs="Times New Roman"/>
                <w:i w:val="0"/>
              </w:rPr>
              <w:t xml:space="preserve">determined as follows: </w:t>
            </w:r>
          </w:p>
          <w:p w:rsidR="003E3B1A" w:rsidRPr="00CE72EB" w:rsidRDefault="003E3B1A" w:rsidP="001E254C">
            <w:pPr>
              <w:pStyle w:val="StyleHeader1-ClausesAfter0pt"/>
              <w:numPr>
                <w:ilvl w:val="2"/>
                <w:numId w:val="41"/>
              </w:numPr>
              <w:tabs>
                <w:tab w:val="left" w:pos="576"/>
                <w:tab w:val="left" w:pos="1062"/>
              </w:tabs>
              <w:ind w:left="1062" w:hanging="450"/>
              <w:rPr>
                <w:lang w:val="en-US"/>
              </w:rPr>
            </w:pPr>
            <w:r w:rsidRPr="00CE72EB">
              <w:rPr>
                <w:lang w:val="en-US"/>
              </w:rPr>
              <w:t xml:space="preserve">In the case of fixed price contracts, the Contract price shall be the bid price adjusted by the factor </w:t>
            </w:r>
            <w:r w:rsidRPr="00CE72EB">
              <w:rPr>
                <w:b/>
                <w:lang w:val="en-US"/>
              </w:rPr>
              <w:t>specified in the</w:t>
            </w:r>
            <w:r w:rsidRPr="00CE72EB">
              <w:rPr>
                <w:lang w:val="en-US"/>
              </w:rPr>
              <w:t xml:space="preserve"> </w:t>
            </w:r>
            <w:r w:rsidRPr="00CE72EB">
              <w:rPr>
                <w:b/>
                <w:lang w:val="en-US"/>
              </w:rPr>
              <w:t>BDS</w:t>
            </w:r>
            <w:r w:rsidRPr="00CE72EB">
              <w:rPr>
                <w:lang w:val="en-US"/>
              </w:rPr>
              <w:t xml:space="preserve">. </w:t>
            </w:r>
          </w:p>
          <w:p w:rsidR="003E3B1A" w:rsidRPr="00CE72EB" w:rsidRDefault="003E3B1A" w:rsidP="001E254C">
            <w:pPr>
              <w:pStyle w:val="StyleHeader1-ClausesAfter0pt"/>
              <w:numPr>
                <w:ilvl w:val="2"/>
                <w:numId w:val="41"/>
              </w:numPr>
              <w:tabs>
                <w:tab w:val="left" w:pos="576"/>
                <w:tab w:val="left" w:pos="1062"/>
              </w:tabs>
              <w:ind w:left="1062" w:hanging="450"/>
              <w:rPr>
                <w:lang w:val="en-US"/>
              </w:rPr>
            </w:pPr>
            <w:r w:rsidRPr="00CE72EB">
              <w:rPr>
                <w:lang w:val="en-US"/>
              </w:rPr>
              <w:t>In the case of adjustable price contracts, no adjustment shall be made.</w:t>
            </w:r>
          </w:p>
          <w:p w:rsidR="003E3B1A" w:rsidRPr="00CE72EB" w:rsidRDefault="003E3B1A" w:rsidP="001E254C">
            <w:pPr>
              <w:pStyle w:val="StyleHeader1-ClausesAfter0pt"/>
              <w:numPr>
                <w:ilvl w:val="2"/>
                <w:numId w:val="41"/>
              </w:numPr>
              <w:tabs>
                <w:tab w:val="left" w:pos="576"/>
                <w:tab w:val="left" w:pos="1062"/>
              </w:tabs>
              <w:ind w:left="1062" w:hanging="450"/>
              <w:rPr>
                <w:lang w:val="en-US"/>
              </w:rPr>
            </w:pPr>
            <w:r w:rsidRPr="00CE72EB">
              <w:rPr>
                <w:lang w:val="en-US"/>
              </w:rPr>
              <w:t>In any case, bid evaluation shall be based on the bid price without taking into consideration the applicable correction from those indicated above.</w:t>
            </w:r>
          </w:p>
        </w:tc>
      </w:tr>
      <w:tr w:rsidR="007B586E" w:rsidRPr="00CE72EB">
        <w:trPr>
          <w:jc w:val="center"/>
        </w:trPr>
        <w:tc>
          <w:tcPr>
            <w:tcW w:w="2430" w:type="dxa"/>
          </w:tcPr>
          <w:p w:rsidR="007B586E" w:rsidRPr="00CE72EB" w:rsidRDefault="007B586E">
            <w:pPr>
              <w:pStyle w:val="S1-Header2"/>
            </w:pPr>
            <w:bookmarkStart w:id="172" w:name="_Toc438438842"/>
            <w:bookmarkStart w:id="173" w:name="_Toc438532605"/>
            <w:bookmarkStart w:id="174" w:name="_Toc438733986"/>
            <w:bookmarkStart w:id="175" w:name="_Toc438907025"/>
            <w:bookmarkStart w:id="176" w:name="_Toc438907224"/>
            <w:bookmarkStart w:id="177" w:name="_Toc97371022"/>
            <w:bookmarkStart w:id="178" w:name="_Toc139863121"/>
            <w:bookmarkStart w:id="179" w:name="_Toc325723937"/>
            <w:r w:rsidRPr="00CE72EB">
              <w:t>Bid Security</w:t>
            </w:r>
            <w:bookmarkEnd w:id="172"/>
            <w:bookmarkEnd w:id="173"/>
            <w:bookmarkEnd w:id="174"/>
            <w:bookmarkEnd w:id="175"/>
            <w:bookmarkEnd w:id="176"/>
            <w:bookmarkEnd w:id="177"/>
            <w:bookmarkEnd w:id="178"/>
            <w:bookmarkEnd w:id="179"/>
          </w:p>
        </w:tc>
        <w:tc>
          <w:tcPr>
            <w:tcW w:w="7020" w:type="dxa"/>
          </w:tcPr>
          <w:p w:rsidR="007B586E" w:rsidRPr="00CE72EB" w:rsidRDefault="0066007D" w:rsidP="009D50E7">
            <w:pPr>
              <w:pStyle w:val="Header2-SubClauses"/>
              <w:rPr>
                <w:rFonts w:cs="Times New Roman"/>
              </w:rPr>
            </w:pPr>
            <w:r w:rsidRPr="00CE72EB">
              <w:t xml:space="preserve">The Bidder shall furnish as part of its bid, either a Bid-Securing Declaration or a bid security </w:t>
            </w:r>
            <w:r w:rsidRPr="00CE72EB">
              <w:rPr>
                <w:b/>
              </w:rPr>
              <w:t>as specified in the BDS</w:t>
            </w:r>
            <w:r w:rsidRPr="00CE72EB">
              <w:t xml:space="preserve">, in original form and, in the case of a bid security, in the amount and currency </w:t>
            </w:r>
            <w:r w:rsidRPr="00CE72EB">
              <w:rPr>
                <w:rStyle w:val="StyleHeader2-SubClausesBoldChar"/>
                <w:lang w:val="en-US"/>
              </w:rPr>
              <w:t>specified in the BDS</w:t>
            </w:r>
            <w:r w:rsidRPr="00CE72EB">
              <w: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A Bid Securing Declaration shall use the form included in Section IV</w:t>
            </w:r>
            <w:r w:rsidR="0066007D" w:rsidRPr="00CE72EB">
              <w:rPr>
                <w:rFonts w:cs="Times New Roman"/>
              </w:rPr>
              <w:t>,</w:t>
            </w:r>
            <w:r w:rsidRPr="00CE72EB">
              <w:rPr>
                <w:rFonts w:cs="Times New Roman"/>
              </w:rPr>
              <w:t xml:space="preserve"> Bidding Forms.</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pPr>
              <w:pStyle w:val="Header2-SubClauses"/>
              <w:rPr>
                <w:rFonts w:cs="Times New Roman"/>
              </w:rPr>
            </w:pPr>
            <w:r w:rsidRPr="00CE72EB">
              <w:rPr>
                <w:rStyle w:val="StyleHeader2-SubClausesItalicChar"/>
                <w:rFonts w:cs="Times New Roman"/>
                <w:i w:val="0"/>
              </w:rPr>
              <w:t>If a bid security is specified pursuant to ITB 19.1</w:t>
            </w:r>
            <w:r w:rsidRPr="00CE72EB">
              <w:rPr>
                <w:rFonts w:cs="Times New Roman"/>
                <w:i/>
              </w:rPr>
              <w:t xml:space="preserve">, </w:t>
            </w:r>
            <w:r w:rsidRPr="00CE72EB">
              <w:rPr>
                <w:rFonts w:cs="Times New Roman"/>
              </w:rPr>
              <w:t>the bid security shall be</w:t>
            </w:r>
            <w:r w:rsidR="00FD1FE9" w:rsidRPr="00CE72EB">
              <w:rPr>
                <w:iCs/>
              </w:rPr>
              <w:t xml:space="preserve"> a demand guarantee</w:t>
            </w:r>
            <w:r w:rsidR="00FD1FE9" w:rsidRPr="00CE72EB">
              <w:t xml:space="preserve"> in any of the following forms at the Bidder’s option</w:t>
            </w:r>
            <w:r w:rsidRPr="00CE72EB">
              <w:rPr>
                <w:rFonts w:cs="Times New Roman"/>
              </w:rPr>
              <w:t>:</w:t>
            </w:r>
          </w:p>
          <w:p w:rsidR="007B586E" w:rsidRPr="00CE72EB" w:rsidRDefault="00947897" w:rsidP="001E254C">
            <w:pPr>
              <w:pStyle w:val="P3Header1-Clauses"/>
              <w:numPr>
                <w:ilvl w:val="0"/>
                <w:numId w:val="35"/>
              </w:numPr>
              <w:tabs>
                <w:tab w:val="clear" w:pos="1224"/>
              </w:tabs>
              <w:ind w:left="927"/>
              <w:rPr>
                <w:szCs w:val="24"/>
              </w:rPr>
            </w:pPr>
            <w:r w:rsidRPr="00CE72EB">
              <w:rPr>
                <w:szCs w:val="24"/>
              </w:rPr>
              <w:t>an unconditional guarantee issued by a bank or financial institution (such as an insurance, bonding or surety company)</w:t>
            </w:r>
            <w:r w:rsidR="007B586E" w:rsidRPr="00CE72EB">
              <w:rPr>
                <w:szCs w:val="24"/>
              </w:rPr>
              <w:t xml:space="preserve">; </w:t>
            </w:r>
          </w:p>
          <w:p w:rsidR="007B586E" w:rsidRPr="00CE72EB" w:rsidRDefault="007B586E" w:rsidP="001E254C">
            <w:pPr>
              <w:pStyle w:val="P3Header1-Clauses"/>
              <w:numPr>
                <w:ilvl w:val="0"/>
                <w:numId w:val="35"/>
              </w:numPr>
              <w:tabs>
                <w:tab w:val="clear" w:pos="1224"/>
              </w:tabs>
              <w:ind w:left="927"/>
              <w:rPr>
                <w:szCs w:val="24"/>
              </w:rPr>
            </w:pPr>
            <w:r w:rsidRPr="00CE72EB">
              <w:rPr>
                <w:szCs w:val="24"/>
              </w:rPr>
              <w:t xml:space="preserve">an irrevocable letter of credit; </w:t>
            </w:r>
          </w:p>
          <w:p w:rsidR="007B586E" w:rsidRPr="00CE72EB" w:rsidRDefault="007B586E" w:rsidP="001E254C">
            <w:pPr>
              <w:pStyle w:val="P3Header1-Clauses"/>
              <w:numPr>
                <w:ilvl w:val="0"/>
                <w:numId w:val="35"/>
              </w:numPr>
              <w:tabs>
                <w:tab w:val="clear" w:pos="1224"/>
              </w:tabs>
              <w:ind w:left="927"/>
              <w:rPr>
                <w:szCs w:val="24"/>
              </w:rPr>
            </w:pPr>
            <w:r w:rsidRPr="00CE72EB">
              <w:rPr>
                <w:szCs w:val="24"/>
              </w:rPr>
              <w:t>a cashier’s or certified check; or</w:t>
            </w:r>
          </w:p>
          <w:p w:rsidR="007B586E" w:rsidRPr="00CE72EB" w:rsidRDefault="007B586E" w:rsidP="001E254C">
            <w:pPr>
              <w:pStyle w:val="P3Header1-Clauses"/>
              <w:numPr>
                <w:ilvl w:val="0"/>
                <w:numId w:val="35"/>
              </w:numPr>
              <w:tabs>
                <w:tab w:val="clear" w:pos="1224"/>
              </w:tabs>
              <w:ind w:left="927"/>
              <w:rPr>
                <w:szCs w:val="24"/>
              </w:rPr>
            </w:pPr>
            <w:r w:rsidRPr="00CE72EB">
              <w:rPr>
                <w:bCs/>
                <w:szCs w:val="24"/>
              </w:rPr>
              <w:t xml:space="preserve">another security </w:t>
            </w:r>
            <w:r w:rsidR="005F0029" w:rsidRPr="00CE72EB">
              <w:rPr>
                <w:b/>
                <w:bCs/>
                <w:szCs w:val="24"/>
              </w:rPr>
              <w:t>specified</w:t>
            </w:r>
            <w:r w:rsidRPr="00CE72EB">
              <w:rPr>
                <w:b/>
                <w:bCs/>
                <w:szCs w:val="24"/>
              </w:rPr>
              <w:t xml:space="preserve"> in the BDS.</w:t>
            </w:r>
          </w:p>
          <w:p w:rsidR="007B586E" w:rsidRPr="00CE72EB" w:rsidRDefault="00947897">
            <w:pPr>
              <w:pStyle w:val="Header2-SubClauses"/>
              <w:numPr>
                <w:ilvl w:val="0"/>
                <w:numId w:val="0"/>
              </w:numPr>
              <w:ind w:left="522"/>
              <w:rPr>
                <w:rFonts w:cs="Times New Roman"/>
              </w:rPr>
            </w:pPr>
            <w:r w:rsidRPr="00CE72EB">
              <w:rPr>
                <w:rFonts w:cs="Times New Roman"/>
              </w:rPr>
              <w:t>fro</w:t>
            </w:r>
            <w:r w:rsidRPr="00CE72EB">
              <w:rPr>
                <w:rFonts w:cs="Times New Roman"/>
                <w:bCs/>
              </w:rPr>
              <w:t xml:space="preserve">m a reputable source from an eligible country.  If the unconditional guarantee is issued by a financial institution located outside the Employer’s Country, the issuing financial </w:t>
            </w:r>
            <w:r w:rsidRPr="00CE72EB">
              <w:rPr>
                <w:rFonts w:cs="Times New Roman"/>
                <w:bCs/>
              </w:rPr>
              <w:lastRenderedPageBreak/>
              <w:t>institution shall have a correspondent financial institution located in the Employer’s Country to make it enforceable.  In the case of a bank guarantee, the bid security shall be submitted either using the Bid Security Form included in Section IV, Bidding Forms, or in another substantially similar format approved by the Employer prior to bid submission. The bid security shall be valid for twenty-eight (28) days beyond the original validity period of the bid, or beyond any period of extension if requested under ITB 18</w:t>
            </w:r>
            <w:r w:rsidRPr="00CE72EB">
              <w:rPr>
                <w:rFonts w:cs="Times New Roman"/>
              </w:rPr>
              <w:t>.2</w:t>
            </w:r>
            <w:r w:rsidR="007B586E" w:rsidRPr="00CE72EB">
              <w:rPr>
                <w:rFonts w:cs="Times New Roman"/>
              </w:rPr>
              <w:t>.</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FD1FE9" w:rsidP="00FD1FE9">
            <w:pPr>
              <w:pStyle w:val="Header2-SubClauses"/>
              <w:rPr>
                <w:rFonts w:cs="Times New Roman"/>
              </w:rPr>
            </w:pPr>
            <w:r w:rsidRPr="00CE72EB">
              <w:t>If a bid security</w:t>
            </w:r>
            <w:r w:rsidR="00416BE4" w:rsidRPr="00CE72EB">
              <w:t xml:space="preserve"> or Bid Securing Declaration</w:t>
            </w:r>
            <w:r w:rsidRPr="00CE72EB">
              <w:t xml:space="preserve"> is specified pursuant to ITB 19.1, any bid not accompanied by a substantially responsive bid security or Bid-Securing Declaration shall be rejected by the Employer as non responsive. </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rsidP="00FD1FE9">
            <w:pPr>
              <w:pStyle w:val="Header2-SubClauses"/>
              <w:rPr>
                <w:rFonts w:cs="Times New Roman"/>
              </w:rPr>
            </w:pPr>
            <w:r w:rsidRPr="00CE72EB">
              <w:rPr>
                <w:rFonts w:cs="Times New Roman"/>
              </w:rPr>
              <w:t xml:space="preserve">If a bid security is specified pursuant to ITB 19.1, the bid security of unsuccessful Bidders shall be returned as promptly as possible upon the successful Bidder’s </w:t>
            </w:r>
            <w:r w:rsidR="00947897" w:rsidRPr="00CE72EB">
              <w:rPr>
                <w:rFonts w:cs="Times New Roman"/>
              </w:rPr>
              <w:t xml:space="preserve">signing the Contract and </w:t>
            </w:r>
            <w:r w:rsidRPr="00CE72EB">
              <w:rPr>
                <w:rFonts w:cs="Times New Roman"/>
              </w:rPr>
              <w:t xml:space="preserve">furnishing the performance security </w:t>
            </w:r>
            <w:r w:rsidR="00145B0C" w:rsidRPr="00CE72EB">
              <w:rPr>
                <w:rFonts w:cs="Times New Roman"/>
                <w:color w:val="000000"/>
              </w:rPr>
              <w:t>and if required in the BDS, the Environmental, Social, Health and Safety (ESHS) Performance Security</w:t>
            </w:r>
            <w:r w:rsidR="00145B0C" w:rsidRPr="00CE72EB">
              <w:rPr>
                <w:rFonts w:cs="Times New Roman"/>
              </w:rPr>
              <w:t xml:space="preserve"> </w:t>
            </w:r>
            <w:r w:rsidRPr="00CE72EB">
              <w:rPr>
                <w:rFonts w:cs="Times New Roman"/>
              </w:rPr>
              <w:t>pursuant to ITB 4</w:t>
            </w:r>
            <w:r w:rsidR="00947897" w:rsidRPr="00CE72EB">
              <w:rPr>
                <w:rFonts w:cs="Times New Roman"/>
              </w:rPr>
              <w:t>2.</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2835CE" w:rsidP="002835CE">
            <w:pPr>
              <w:pStyle w:val="Header2-SubClauses"/>
              <w:rPr>
                <w:rFonts w:cs="Times New Roman"/>
              </w:rPr>
            </w:pPr>
            <w:r w:rsidRPr="00CE72EB">
              <w:rPr>
                <w:rFonts w:cs="Times New Roman"/>
              </w:rPr>
              <w:t>T</w:t>
            </w:r>
            <w:r w:rsidR="007B586E" w:rsidRPr="00CE72EB">
              <w:rPr>
                <w:rFonts w:cs="Times New Roman"/>
              </w:rPr>
              <w:t>he bid security of the successful Bidder shall be returned as promptly as possible once the successful Bidder has signed the Contract and furnished the required performance security</w:t>
            </w:r>
            <w:r w:rsidR="00145B0C" w:rsidRPr="00CE72EB">
              <w:rPr>
                <w:rFonts w:cs="Times New Roman"/>
              </w:rPr>
              <w:t xml:space="preserve"> </w:t>
            </w:r>
            <w:r w:rsidR="00145B0C" w:rsidRPr="00CE72EB">
              <w:rPr>
                <w:rFonts w:cs="Times New Roman"/>
                <w:color w:val="000000"/>
              </w:rPr>
              <w:t>and if required in the BDS, the Environmental, Social, Health and Safety (ESHS) Performance Security</w:t>
            </w:r>
            <w:r w:rsidR="007B586E" w:rsidRPr="00CE72EB">
              <w:rPr>
                <w:rFonts w:cs="Times New Roman"/>
              </w:rPr>
              <w:t>.</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pPr>
              <w:pStyle w:val="Header2-SubClauses"/>
              <w:rPr>
                <w:rFonts w:cs="Times New Roman"/>
              </w:rPr>
            </w:pPr>
            <w:r w:rsidRPr="00CE72EB">
              <w:rPr>
                <w:rFonts w:cs="Times New Roman"/>
              </w:rPr>
              <w:t>The bid security may be forfeited or the Bid Securing Declaration executed:</w:t>
            </w:r>
          </w:p>
          <w:p w:rsidR="007B586E" w:rsidRPr="00CE72EB" w:rsidRDefault="007B586E" w:rsidP="001E254C">
            <w:pPr>
              <w:pStyle w:val="P3Header1-Clauses"/>
              <w:numPr>
                <w:ilvl w:val="0"/>
                <w:numId w:val="36"/>
              </w:numPr>
              <w:tabs>
                <w:tab w:val="clear" w:pos="1224"/>
              </w:tabs>
              <w:ind w:left="1107"/>
              <w:rPr>
                <w:szCs w:val="24"/>
              </w:rPr>
            </w:pPr>
            <w:r w:rsidRPr="00CE72EB">
              <w:rPr>
                <w:szCs w:val="24"/>
              </w:rPr>
              <w:t xml:space="preserve">if a Bidder withdraws its bid during the period of bid validity specified by the Bidder on the Letter of Bid, </w:t>
            </w:r>
            <w:r w:rsidR="00947897" w:rsidRPr="00CE72EB">
              <w:rPr>
                <w:szCs w:val="24"/>
              </w:rPr>
              <w:t xml:space="preserve">, or any extension thereto provided by the Bidder; </w:t>
            </w:r>
            <w:r w:rsidRPr="00CE72EB">
              <w:rPr>
                <w:szCs w:val="24"/>
              </w:rPr>
              <w:t>or</w:t>
            </w:r>
          </w:p>
          <w:p w:rsidR="007B586E" w:rsidRPr="00CE72EB" w:rsidRDefault="007B586E" w:rsidP="001E254C">
            <w:pPr>
              <w:pStyle w:val="P3Header1-Clauses"/>
              <w:numPr>
                <w:ilvl w:val="0"/>
                <w:numId w:val="36"/>
              </w:numPr>
              <w:tabs>
                <w:tab w:val="clear" w:pos="1224"/>
              </w:tabs>
              <w:ind w:left="1107"/>
              <w:rPr>
                <w:szCs w:val="24"/>
              </w:rPr>
            </w:pPr>
            <w:r w:rsidRPr="00CE72EB">
              <w:rPr>
                <w:szCs w:val="24"/>
              </w:rPr>
              <w:t xml:space="preserve">if the successful Bidder fails to: </w:t>
            </w:r>
          </w:p>
          <w:p w:rsidR="007B586E" w:rsidRPr="00CE72EB" w:rsidRDefault="007B586E" w:rsidP="001E254C">
            <w:pPr>
              <w:pStyle w:val="Heading4"/>
              <w:numPr>
                <w:ilvl w:val="1"/>
                <w:numId w:val="36"/>
              </w:numPr>
              <w:tabs>
                <w:tab w:val="clear" w:pos="1764"/>
              </w:tabs>
              <w:spacing w:before="0" w:after="200"/>
              <w:ind w:left="1467" w:hanging="360"/>
              <w:rPr>
                <w:rFonts w:ascii="Times New Roman" w:hAnsi="Times New Roman" w:cs="Times New Roman"/>
                <w:sz w:val="24"/>
                <w:szCs w:val="24"/>
              </w:rPr>
            </w:pPr>
            <w:r w:rsidRPr="00CE72EB">
              <w:rPr>
                <w:rFonts w:ascii="Times New Roman" w:hAnsi="Times New Roman" w:cs="Times New Roman"/>
                <w:sz w:val="24"/>
                <w:szCs w:val="24"/>
              </w:rPr>
              <w:t>sign the Contract in accordance with ITB 4</w:t>
            </w:r>
            <w:r w:rsidR="00947897" w:rsidRPr="00CE72EB">
              <w:rPr>
                <w:rFonts w:ascii="Times New Roman" w:hAnsi="Times New Roman" w:cs="Times New Roman"/>
                <w:sz w:val="24"/>
                <w:szCs w:val="24"/>
              </w:rPr>
              <w:t>1</w:t>
            </w:r>
            <w:r w:rsidRPr="00CE72EB">
              <w:rPr>
                <w:rFonts w:ascii="Times New Roman" w:hAnsi="Times New Roman" w:cs="Times New Roman"/>
                <w:sz w:val="24"/>
                <w:szCs w:val="24"/>
              </w:rPr>
              <w:t>; or</w:t>
            </w:r>
          </w:p>
          <w:p w:rsidR="007B586E" w:rsidRPr="00CE72EB" w:rsidRDefault="007B586E" w:rsidP="001E254C">
            <w:pPr>
              <w:pStyle w:val="Heading4"/>
              <w:numPr>
                <w:ilvl w:val="1"/>
                <w:numId w:val="36"/>
              </w:numPr>
              <w:tabs>
                <w:tab w:val="clear" w:pos="1764"/>
              </w:tabs>
              <w:spacing w:before="0" w:after="200"/>
              <w:ind w:left="1467" w:hanging="360"/>
              <w:rPr>
                <w:rFonts w:ascii="Times New Roman" w:hAnsi="Times New Roman" w:cs="Times New Roman"/>
                <w:sz w:val="24"/>
                <w:szCs w:val="24"/>
              </w:rPr>
            </w:pPr>
            <w:r w:rsidRPr="00CE72EB">
              <w:rPr>
                <w:rFonts w:ascii="Times New Roman" w:hAnsi="Times New Roman" w:cs="Times New Roman"/>
                <w:sz w:val="24"/>
                <w:szCs w:val="24"/>
              </w:rPr>
              <w:t xml:space="preserve">furnish a performance security </w:t>
            </w:r>
            <w:r w:rsidR="00A17B8B" w:rsidRPr="00CE72EB">
              <w:rPr>
                <w:rFonts w:ascii="Times New Roman" w:hAnsi="Times New Roman" w:cs="Times New Roman"/>
                <w:sz w:val="24"/>
                <w:szCs w:val="24"/>
              </w:rPr>
              <w:t xml:space="preserve">and if required in the BDS, the Environmental, Social, Health and Safety (ESHS) Performance Security </w:t>
            </w:r>
            <w:r w:rsidRPr="00CE72EB">
              <w:rPr>
                <w:rFonts w:ascii="Times New Roman" w:hAnsi="Times New Roman" w:cs="Times New Roman"/>
                <w:sz w:val="24"/>
                <w:szCs w:val="24"/>
              </w:rPr>
              <w:t>in accordance with ITB 4</w:t>
            </w:r>
            <w:r w:rsidR="00947897" w:rsidRPr="00CE72EB">
              <w:rPr>
                <w:rFonts w:ascii="Times New Roman" w:hAnsi="Times New Roman" w:cs="Times New Roman"/>
                <w:sz w:val="24"/>
                <w:szCs w:val="24"/>
              </w:rPr>
              <w:t>2</w:t>
            </w:r>
            <w:r w:rsidRPr="00CE72EB">
              <w:rPr>
                <w:rFonts w:ascii="Times New Roman" w:hAnsi="Times New Roman" w:cs="Times New Roman"/>
                <w:sz w:val="24"/>
                <w:szCs w:val="24"/>
              </w:rPr>
              <w: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rsidP="00A306F6">
            <w:pPr>
              <w:pStyle w:val="Header2-SubClauses"/>
              <w:rPr>
                <w:rFonts w:cs="Times New Roman"/>
              </w:rPr>
            </w:pPr>
            <w:r w:rsidRPr="00CE72EB">
              <w:rPr>
                <w:rFonts w:cs="Times New Roman"/>
              </w:rPr>
              <w:t xml:space="preserve">The </w:t>
            </w:r>
            <w:r w:rsidR="00A306F6" w:rsidRPr="00CE72EB">
              <w:rPr>
                <w:rFonts w:cs="Times New Roman"/>
              </w:rPr>
              <w:t>b</w:t>
            </w:r>
            <w:r w:rsidRPr="00CE72EB">
              <w:rPr>
                <w:rFonts w:cs="Times New Roman"/>
              </w:rPr>
              <w:t xml:space="preserve">id </w:t>
            </w:r>
            <w:r w:rsidR="00A306F6" w:rsidRPr="00CE72EB">
              <w:rPr>
                <w:rFonts w:cs="Times New Roman"/>
              </w:rPr>
              <w:t>s</w:t>
            </w:r>
            <w:r w:rsidRPr="00CE72EB">
              <w:rPr>
                <w:rFonts w:cs="Times New Roman"/>
              </w:rPr>
              <w:t xml:space="preserve">ecurity or the Bid Securing Declaration of a </w:t>
            </w:r>
            <w:r w:rsidRPr="00CE72EB">
              <w:rPr>
                <w:rStyle w:val="StyleHeader2-SubClausesItalicChar"/>
                <w:rFonts w:cs="Times New Roman"/>
                <w:i w:val="0"/>
              </w:rPr>
              <w:t>JV</w:t>
            </w:r>
            <w:r w:rsidRPr="00CE72EB">
              <w:rPr>
                <w:rFonts w:cs="Times New Roman"/>
                <w:i/>
              </w:rPr>
              <w:t xml:space="preserve"> </w:t>
            </w:r>
            <w:r w:rsidRPr="00CE72EB">
              <w:rPr>
                <w:rFonts w:cs="Times New Roman"/>
              </w:rPr>
              <w:t xml:space="preserve">shall be in the name of the </w:t>
            </w:r>
            <w:r w:rsidRPr="00CE72EB">
              <w:rPr>
                <w:rStyle w:val="StyleHeader2-SubClausesItalicChar"/>
                <w:rFonts w:cs="Times New Roman"/>
                <w:i w:val="0"/>
              </w:rPr>
              <w:t>JV</w:t>
            </w:r>
            <w:r w:rsidRPr="00CE72EB">
              <w:rPr>
                <w:rFonts w:cs="Times New Roman"/>
                <w:i/>
              </w:rPr>
              <w:t xml:space="preserve"> </w:t>
            </w:r>
            <w:r w:rsidRPr="00CE72EB">
              <w:rPr>
                <w:rFonts w:cs="Times New Roman"/>
              </w:rPr>
              <w:t xml:space="preserve">that submits the bid. If the </w:t>
            </w:r>
            <w:r w:rsidRPr="00CE72EB">
              <w:rPr>
                <w:rStyle w:val="StyleHeader2-SubClausesItalicChar"/>
                <w:rFonts w:cs="Times New Roman"/>
                <w:i w:val="0"/>
              </w:rPr>
              <w:t>JV</w:t>
            </w:r>
            <w:r w:rsidRPr="00CE72EB">
              <w:rPr>
                <w:rFonts w:cs="Times New Roman"/>
                <w:i/>
              </w:rPr>
              <w:t xml:space="preserve"> </w:t>
            </w:r>
            <w:r w:rsidRPr="00CE72EB">
              <w:rPr>
                <w:rFonts w:cs="Times New Roman"/>
              </w:rPr>
              <w:t xml:space="preserve">has not been constituted into a legally-enforceable </w:t>
            </w:r>
            <w:r w:rsidRPr="00CE72EB">
              <w:rPr>
                <w:rStyle w:val="StyleHeader2-SubClausesItalicChar"/>
                <w:rFonts w:cs="Times New Roman"/>
                <w:i w:val="0"/>
              </w:rPr>
              <w:t>JV</w:t>
            </w:r>
            <w:r w:rsidRPr="00CE72EB">
              <w:rPr>
                <w:rFonts w:cs="Times New Roman"/>
                <w:i/>
              </w:rPr>
              <w:t>,</w:t>
            </w:r>
            <w:r w:rsidRPr="00CE72EB">
              <w:rPr>
                <w:rFonts w:cs="Times New Roman"/>
              </w:rPr>
              <w:t xml:space="preserve"> at the time of bidding, the Bid Security or the Bid Securing Declaration shall be in the names of all future </w:t>
            </w:r>
            <w:r w:rsidR="00947897" w:rsidRPr="00CE72EB">
              <w:rPr>
                <w:rFonts w:cs="Times New Roman"/>
              </w:rPr>
              <w:t xml:space="preserve">members </w:t>
            </w:r>
            <w:r w:rsidRPr="00CE72EB">
              <w:rPr>
                <w:rFonts w:cs="Times New Roman"/>
              </w:rPr>
              <w:t xml:space="preserve">as named in the letter of intent </w:t>
            </w:r>
            <w:r w:rsidRPr="00CE72EB">
              <w:rPr>
                <w:rFonts w:cs="Times New Roman"/>
              </w:rPr>
              <w:lastRenderedPageBreak/>
              <w:t>mentioned in ITB 4.1</w:t>
            </w:r>
            <w:r w:rsidR="00947897" w:rsidRPr="00CE72EB">
              <w:rPr>
                <w:rFonts w:cs="Times New Roman"/>
              </w:rPr>
              <w:t xml:space="preserve"> and ITB 11.2</w:t>
            </w:r>
            <w:r w:rsidRPr="00CE72EB">
              <w:rPr>
                <w:rFonts w:cs="Times New Roman"/>
              </w:rPr>
              <w:t xml:space="preserve">. </w:t>
            </w:r>
          </w:p>
        </w:tc>
      </w:tr>
      <w:tr w:rsidR="00493775" w:rsidRPr="00CE72EB">
        <w:trPr>
          <w:jc w:val="center"/>
        </w:trPr>
        <w:tc>
          <w:tcPr>
            <w:tcW w:w="2430" w:type="dxa"/>
          </w:tcPr>
          <w:p w:rsidR="00493775" w:rsidRPr="00CE72EB" w:rsidRDefault="00493775" w:rsidP="00493775"/>
        </w:tc>
        <w:tc>
          <w:tcPr>
            <w:tcW w:w="7020" w:type="dxa"/>
          </w:tcPr>
          <w:p w:rsidR="00493775" w:rsidRPr="00CE72EB" w:rsidRDefault="00493775" w:rsidP="00493775">
            <w:pPr>
              <w:pStyle w:val="StyleHeader2-SubClausesAfter6pt"/>
            </w:pPr>
            <w:r w:rsidRPr="00CE72EB">
              <w:t xml:space="preserve">If a bid security is </w:t>
            </w:r>
            <w:r w:rsidRPr="00CE72EB">
              <w:rPr>
                <w:rStyle w:val="StyleHeader2-SubClausesBoldChar"/>
                <w:bCs w:val="0"/>
                <w:lang w:val="en-US"/>
              </w:rPr>
              <w:t>not required in the BDS</w:t>
            </w:r>
            <w:r w:rsidRPr="00CE72EB">
              <w:t>, and</w:t>
            </w:r>
          </w:p>
          <w:p w:rsidR="00493775" w:rsidRPr="00CE72EB" w:rsidRDefault="00493775" w:rsidP="001E254C">
            <w:pPr>
              <w:pStyle w:val="P3Header1-Clauses"/>
              <w:numPr>
                <w:ilvl w:val="1"/>
                <w:numId w:val="38"/>
              </w:numPr>
              <w:tabs>
                <w:tab w:val="clear" w:pos="936"/>
                <w:tab w:val="num" w:pos="1080"/>
              </w:tabs>
              <w:ind w:left="1107" w:hanging="567"/>
              <w:rPr>
                <w:szCs w:val="24"/>
              </w:rPr>
            </w:pPr>
            <w:r w:rsidRPr="00CE72EB">
              <w:rPr>
                <w:szCs w:val="24"/>
              </w:rPr>
              <w:t>if a Bidder withdraws its bid during the period of bid validity specified by the Bidder on the Letter of Bid, or</w:t>
            </w:r>
          </w:p>
          <w:p w:rsidR="00493775" w:rsidRPr="00CE72EB" w:rsidRDefault="00493775" w:rsidP="00493775">
            <w:pPr>
              <w:pStyle w:val="P3Header1-Clauses"/>
              <w:numPr>
                <w:ilvl w:val="0"/>
                <w:numId w:val="0"/>
              </w:numPr>
              <w:tabs>
                <w:tab w:val="num" w:pos="1080"/>
              </w:tabs>
              <w:ind w:left="1107" w:hanging="603"/>
              <w:rPr>
                <w:i/>
                <w:iCs/>
                <w:szCs w:val="24"/>
              </w:rPr>
            </w:pPr>
            <w:r w:rsidRPr="00CE72EB">
              <w:rPr>
                <w:szCs w:val="24"/>
              </w:rPr>
              <w:t>(b)</w:t>
            </w:r>
            <w:r w:rsidRPr="00CE72EB">
              <w:rPr>
                <w:szCs w:val="24"/>
              </w:rPr>
              <w:tab/>
              <w:t>if the successful Bidder fails to: sign the Contract in accordance with ITB 4</w:t>
            </w:r>
            <w:r w:rsidR="00371378" w:rsidRPr="00CE72EB">
              <w:rPr>
                <w:szCs w:val="24"/>
              </w:rPr>
              <w:t>1</w:t>
            </w:r>
            <w:r w:rsidRPr="00CE72EB">
              <w:rPr>
                <w:szCs w:val="24"/>
              </w:rPr>
              <w:t xml:space="preserve">; or furnish a performance security </w:t>
            </w:r>
            <w:r w:rsidR="00145B0C" w:rsidRPr="00CE72EB">
              <w:rPr>
                <w:color w:val="000000"/>
              </w:rPr>
              <w:t xml:space="preserve">and if required in the BDS, the Environmental, Social, Health and Safety (ESHS) Performance Security </w:t>
            </w:r>
            <w:r w:rsidRPr="00CE72EB">
              <w:rPr>
                <w:szCs w:val="24"/>
              </w:rPr>
              <w:t>in accordance with ITB 4</w:t>
            </w:r>
            <w:r w:rsidR="00371378" w:rsidRPr="00CE72EB">
              <w:rPr>
                <w:szCs w:val="24"/>
              </w:rPr>
              <w:t>2</w:t>
            </w:r>
            <w:r w:rsidRPr="00CE72EB">
              <w:rPr>
                <w:szCs w:val="24"/>
              </w:rPr>
              <w:t>;</w:t>
            </w:r>
          </w:p>
          <w:p w:rsidR="00493775" w:rsidRPr="00CE72EB" w:rsidRDefault="00493775" w:rsidP="00371378">
            <w:pPr>
              <w:spacing w:after="200"/>
              <w:ind w:left="562"/>
              <w:jc w:val="both"/>
            </w:pPr>
            <w:r w:rsidRPr="00CE72EB">
              <w:t>the Borrower may</w:t>
            </w:r>
            <w:r w:rsidRPr="00CE72EB">
              <w:rPr>
                <w:b/>
              </w:rPr>
              <w:t xml:space="preserve">, </w:t>
            </w:r>
            <w:r w:rsidRPr="00CE72EB">
              <w:rPr>
                <w:rStyle w:val="StyleHeader2-SubClausesBoldChar"/>
                <w:lang w:val="en-US"/>
              </w:rPr>
              <w:t>if provided for in the BDS</w:t>
            </w:r>
            <w:r w:rsidRPr="00CE72EB">
              <w:rPr>
                <w:b/>
              </w:rPr>
              <w:t>,</w:t>
            </w:r>
            <w:r w:rsidRPr="00CE72EB">
              <w:t xml:space="preserve"> declare the Bidder </w:t>
            </w:r>
            <w:r w:rsidR="00371378" w:rsidRPr="00CE72EB">
              <w:t xml:space="preserve">ineligible </w:t>
            </w:r>
            <w:r w:rsidRPr="00CE72EB">
              <w:t xml:space="preserve">to be awarded a contract by the Employer for a period of time </w:t>
            </w:r>
            <w:r w:rsidRPr="00CE72EB">
              <w:rPr>
                <w:rStyle w:val="StyleHeader2-SubClausesBoldChar"/>
                <w:lang w:val="en-US"/>
              </w:rPr>
              <w:t>as stated in the BDS</w:t>
            </w:r>
            <w:r w:rsidRPr="00CE72EB">
              <w:t>.</w:t>
            </w:r>
          </w:p>
        </w:tc>
      </w:tr>
      <w:tr w:rsidR="007B586E" w:rsidRPr="00CE72EB">
        <w:trPr>
          <w:jc w:val="center"/>
        </w:trPr>
        <w:tc>
          <w:tcPr>
            <w:tcW w:w="2430" w:type="dxa"/>
          </w:tcPr>
          <w:p w:rsidR="007B586E" w:rsidRPr="00CE72EB" w:rsidRDefault="007B586E">
            <w:pPr>
              <w:pStyle w:val="S1-Header2"/>
            </w:pPr>
            <w:bookmarkStart w:id="180" w:name="_Toc438438843"/>
            <w:bookmarkStart w:id="181" w:name="_Toc438532612"/>
            <w:bookmarkStart w:id="182" w:name="_Toc438733987"/>
            <w:bookmarkStart w:id="183" w:name="_Toc438907026"/>
            <w:bookmarkStart w:id="184" w:name="_Toc438907225"/>
            <w:bookmarkStart w:id="185" w:name="_Toc97371023"/>
            <w:bookmarkStart w:id="186" w:name="_Toc139863122"/>
            <w:bookmarkStart w:id="187" w:name="_Toc325723938"/>
            <w:r w:rsidRPr="00CE72EB">
              <w:t>Format and Signing of Bid</w:t>
            </w:r>
            <w:bookmarkEnd w:id="180"/>
            <w:bookmarkEnd w:id="181"/>
            <w:bookmarkEnd w:id="182"/>
            <w:bookmarkEnd w:id="183"/>
            <w:bookmarkEnd w:id="184"/>
            <w:bookmarkEnd w:id="185"/>
            <w:bookmarkEnd w:id="186"/>
            <w:bookmarkEnd w:id="187"/>
          </w:p>
        </w:tc>
        <w:tc>
          <w:tcPr>
            <w:tcW w:w="7020" w:type="dxa"/>
          </w:tcPr>
          <w:p w:rsidR="007B586E" w:rsidRPr="00CE72EB" w:rsidRDefault="007B586E">
            <w:pPr>
              <w:pStyle w:val="Header2-SubClauses"/>
              <w:rPr>
                <w:rFonts w:cs="Times New Roman"/>
              </w:rPr>
            </w:pPr>
            <w:r w:rsidRPr="00CE72EB">
              <w:rPr>
                <w:rFonts w:cs="Times New Roman"/>
              </w:rPr>
              <w:t>The Bidder shall prepare one original of the documents comprising the bid as described in ITB 11 and clearly mark it “</w:t>
            </w:r>
            <w:r w:rsidRPr="00CE72EB">
              <w:rPr>
                <w:rFonts w:cs="Times New Roman"/>
                <w:smallCaps/>
              </w:rPr>
              <w:t>Original</w:t>
            </w:r>
            <w:r w:rsidRPr="00CE72EB">
              <w:rPr>
                <w:rFonts w:cs="Times New Roman"/>
              </w:rPr>
              <w:t>”. Alternative bids, if permitted in accordance with ITB 13, shall be clearly marked “</w:t>
            </w:r>
            <w:r w:rsidRPr="00CE72EB">
              <w:rPr>
                <w:rFonts w:cs="Times New Roman"/>
                <w:smallCaps/>
              </w:rPr>
              <w:t>Alternative</w:t>
            </w:r>
            <w:r w:rsidRPr="00CE72EB">
              <w:rPr>
                <w:rFonts w:cs="Times New Roman"/>
              </w:rPr>
              <w:t xml:space="preserve">”. In addition, the Bidder shall submit copies of the bid in the number </w:t>
            </w:r>
            <w:r w:rsidRPr="00CE72EB">
              <w:rPr>
                <w:rFonts w:cs="Times New Roman"/>
                <w:b/>
              </w:rPr>
              <w:t>specified in the BDS,</w:t>
            </w:r>
            <w:r w:rsidRPr="00CE72EB">
              <w:rPr>
                <w:rFonts w:cs="Times New Roman"/>
              </w:rPr>
              <w:t xml:space="preserve"> and clearly mark each of them “</w:t>
            </w:r>
            <w:r w:rsidRPr="00CE72EB">
              <w:rPr>
                <w:rFonts w:cs="Times New Roman"/>
                <w:smallCaps/>
              </w:rPr>
              <w:t>Copy</w:t>
            </w:r>
            <w:r w:rsidRPr="00CE72EB">
              <w:rPr>
                <w:rFonts w:cs="Times New Roman"/>
              </w:rPr>
              <w:t xml:space="preserve">.” In the event of any discrepancy between the original and the copies, the original shall prevail. </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pPr>
              <w:pStyle w:val="Header2-SubClauses"/>
              <w:rPr>
                <w:rFonts w:cs="Times New Roman"/>
              </w:rPr>
            </w:pPr>
            <w:r w:rsidRPr="00CE72EB">
              <w:rPr>
                <w:rFonts w:cs="Times New Roman"/>
              </w:rPr>
              <w:t xml:space="preserve">The original and all copies of the bid shall be typed or written in indelible ink and shall be signed by a person duly authorized to sign on behalf of the Bidder. This authorization shall consist of a written confirmation as </w:t>
            </w:r>
            <w:r w:rsidRPr="00CE72EB">
              <w:rPr>
                <w:rFonts w:cs="Times New Roman"/>
                <w:b/>
              </w:rPr>
              <w:t>specified in the BDS</w:t>
            </w:r>
            <w:r w:rsidRPr="00CE72EB">
              <w:rPr>
                <w:rFonts w:cs="Times New Roman"/>
              </w:rPr>
              <w:t xml:space="preserve"> and shall be attached to the bid. The name and position held by each person signing the authorization must be typed or printed below the signature.</w:t>
            </w:r>
            <w:r w:rsidR="00371378" w:rsidRPr="00CE72EB">
              <w:rPr>
                <w:rFonts w:cs="Times New Roman"/>
              </w:rPr>
              <w:t xml:space="preserve"> </w:t>
            </w:r>
            <w:r w:rsidR="00371378" w:rsidRPr="00CE72EB">
              <w:rPr>
                <w:rFonts w:cs="Times New Roman"/>
                <w:iCs/>
              </w:rPr>
              <w:t>All pages of the bid where entries or amendments have been made shall be signed or initialed by the person signing the bid.</w:t>
            </w:r>
          </w:p>
        </w:tc>
      </w:tr>
      <w:tr w:rsidR="007B586E" w:rsidRPr="00CE72EB">
        <w:trPr>
          <w:jc w:val="center"/>
        </w:trPr>
        <w:tc>
          <w:tcPr>
            <w:tcW w:w="2430" w:type="dxa"/>
          </w:tcPr>
          <w:p w:rsidR="007B586E" w:rsidRPr="00CE72EB" w:rsidRDefault="007B586E">
            <w:pPr>
              <w:spacing w:before="120" w:after="120"/>
            </w:pPr>
          </w:p>
        </w:tc>
        <w:tc>
          <w:tcPr>
            <w:tcW w:w="7020" w:type="dxa"/>
          </w:tcPr>
          <w:p w:rsidR="00371378" w:rsidRPr="00CE72EB" w:rsidRDefault="00371378">
            <w:pPr>
              <w:pStyle w:val="Header2-SubClauses"/>
              <w:rPr>
                <w:rFonts w:cs="Times New Roman"/>
              </w:rPr>
            </w:pPr>
            <w:r w:rsidRPr="00CE72EB">
              <w:rPr>
                <w:rFonts w:cs="Times New Roman"/>
              </w:rPr>
              <w:t>In case the Bidder is a JV, the Bid shall be signed by an authorized representative of the JV on behalf of the JV, and so as to be legally binding on all the members as evidenced by a power of attorney signed by their legally authorized representatives.</w:t>
            </w:r>
          </w:p>
          <w:p w:rsidR="007B586E" w:rsidRPr="00CE72EB" w:rsidRDefault="007B586E" w:rsidP="002835CE">
            <w:pPr>
              <w:pStyle w:val="Header2-SubClauses"/>
              <w:rPr>
                <w:rFonts w:cs="Times New Roman"/>
              </w:rPr>
            </w:pPr>
            <w:r w:rsidRPr="00CE72EB">
              <w:rPr>
                <w:rFonts w:cs="Times New Roman"/>
              </w:rPr>
              <w:t>Any interlineations, erasures, or overwriting shall be valid only if they are signed or initialed by the person signing the bid.</w:t>
            </w:r>
          </w:p>
        </w:tc>
      </w:tr>
      <w:tr w:rsidR="007B586E" w:rsidRPr="00CE72EB">
        <w:trPr>
          <w:cantSplit/>
          <w:jc w:val="center"/>
        </w:trPr>
        <w:tc>
          <w:tcPr>
            <w:tcW w:w="9450" w:type="dxa"/>
            <w:gridSpan w:val="2"/>
          </w:tcPr>
          <w:p w:rsidR="007B586E" w:rsidRPr="00CE72EB" w:rsidRDefault="007B586E">
            <w:pPr>
              <w:pStyle w:val="StyleStyleS1-Header1TimesNewRoman14pt1"/>
            </w:pPr>
            <w:bookmarkStart w:id="188" w:name="_Toc438438844"/>
            <w:bookmarkStart w:id="189" w:name="_Toc438532613"/>
            <w:bookmarkStart w:id="190" w:name="_Toc438733988"/>
            <w:bookmarkStart w:id="191" w:name="_Toc438962070"/>
            <w:bookmarkStart w:id="192" w:name="_Toc461939619"/>
            <w:bookmarkStart w:id="193" w:name="_Toc97371024"/>
            <w:bookmarkStart w:id="194" w:name="_Toc325723939"/>
            <w:r w:rsidRPr="00CE72EB">
              <w:t>Submission and Opening of Bids</w:t>
            </w:r>
            <w:bookmarkEnd w:id="188"/>
            <w:bookmarkEnd w:id="189"/>
            <w:bookmarkEnd w:id="190"/>
            <w:bookmarkEnd w:id="191"/>
            <w:bookmarkEnd w:id="192"/>
            <w:bookmarkEnd w:id="193"/>
            <w:bookmarkEnd w:id="194"/>
          </w:p>
        </w:tc>
      </w:tr>
      <w:tr w:rsidR="007B586E" w:rsidRPr="00CE72EB">
        <w:trPr>
          <w:jc w:val="center"/>
        </w:trPr>
        <w:tc>
          <w:tcPr>
            <w:tcW w:w="2430" w:type="dxa"/>
          </w:tcPr>
          <w:p w:rsidR="007B586E" w:rsidRPr="00CE72EB" w:rsidRDefault="007B586E">
            <w:pPr>
              <w:pStyle w:val="S1-Header2"/>
            </w:pPr>
            <w:bookmarkStart w:id="195" w:name="_Toc438438845"/>
            <w:bookmarkStart w:id="196" w:name="_Toc438532614"/>
            <w:bookmarkStart w:id="197" w:name="_Toc438733989"/>
            <w:bookmarkStart w:id="198" w:name="_Toc438907027"/>
            <w:bookmarkStart w:id="199" w:name="_Toc438907226"/>
            <w:bookmarkStart w:id="200" w:name="_Toc97371025"/>
            <w:bookmarkStart w:id="201" w:name="_Toc139863123"/>
            <w:bookmarkStart w:id="202" w:name="_Toc325723940"/>
            <w:r w:rsidRPr="00CE72EB">
              <w:t xml:space="preserve">Sealing and </w:t>
            </w:r>
            <w:r w:rsidRPr="00CE72EB">
              <w:lastRenderedPageBreak/>
              <w:t>Marking of Bids</w:t>
            </w:r>
            <w:bookmarkEnd w:id="195"/>
            <w:bookmarkEnd w:id="196"/>
            <w:bookmarkEnd w:id="197"/>
            <w:bookmarkEnd w:id="198"/>
            <w:bookmarkEnd w:id="199"/>
            <w:bookmarkEnd w:id="200"/>
            <w:bookmarkEnd w:id="201"/>
            <w:bookmarkEnd w:id="202"/>
          </w:p>
        </w:tc>
        <w:tc>
          <w:tcPr>
            <w:tcW w:w="7020" w:type="dxa"/>
          </w:tcPr>
          <w:p w:rsidR="007B586E" w:rsidRPr="00CE72EB" w:rsidRDefault="00F0665C" w:rsidP="009D50E7">
            <w:pPr>
              <w:pStyle w:val="Header2-SubClauses"/>
              <w:rPr>
                <w:rFonts w:cs="Times New Roman"/>
              </w:rPr>
            </w:pPr>
            <w:r w:rsidRPr="00CE72EB">
              <w:lastRenderedPageBreak/>
              <w:t xml:space="preserve">The Bidder shall enclose the original and all copies of the bid, including alternative bids, if permitted in accordance with ITB </w:t>
            </w:r>
            <w:r w:rsidRPr="00CE72EB">
              <w:lastRenderedPageBreak/>
              <w:t>13, in separate sealed envelopes, duly marking the envelopes as “</w:t>
            </w:r>
            <w:r w:rsidRPr="00CE72EB">
              <w:rPr>
                <w:smallCaps/>
              </w:rPr>
              <w:t>Original</w:t>
            </w:r>
            <w:r w:rsidRPr="00CE72EB">
              <w:t>”, “</w:t>
            </w:r>
            <w:r w:rsidRPr="00CE72EB">
              <w:rPr>
                <w:smallCaps/>
              </w:rPr>
              <w:t>Alternative</w:t>
            </w:r>
            <w:r w:rsidRPr="00CE72EB">
              <w:t>” and “</w:t>
            </w:r>
            <w:r w:rsidRPr="00CE72EB">
              <w:rPr>
                <w:smallCaps/>
              </w:rPr>
              <w:t>Copy</w:t>
            </w:r>
            <w:r w:rsidRPr="00CE72EB">
              <w:t xml:space="preserve">.”  These envelopes containing the original and the copies shall then be enclosed in one single envelope. </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pPr>
              <w:pStyle w:val="StyleHeader2-SubClausesAfter6pt"/>
            </w:pPr>
            <w:r w:rsidRPr="00CE72EB">
              <w:t>The inner and outer envelopes shall:</w:t>
            </w:r>
          </w:p>
          <w:p w:rsidR="007B586E" w:rsidRPr="00CE72EB" w:rsidRDefault="007B586E">
            <w:pPr>
              <w:pStyle w:val="P3Header1-Clauses"/>
              <w:numPr>
                <w:ilvl w:val="0"/>
                <w:numId w:val="0"/>
              </w:numPr>
              <w:ind w:left="927" w:hanging="423"/>
              <w:rPr>
                <w:szCs w:val="24"/>
              </w:rPr>
            </w:pPr>
            <w:r w:rsidRPr="00CE72EB">
              <w:rPr>
                <w:szCs w:val="24"/>
              </w:rPr>
              <w:t>(a)</w:t>
            </w:r>
            <w:r w:rsidRPr="00CE72EB">
              <w:rPr>
                <w:szCs w:val="24"/>
              </w:rPr>
              <w:tab/>
              <w:t>bear the name and address of the Bidder;</w:t>
            </w:r>
          </w:p>
          <w:p w:rsidR="007B586E" w:rsidRPr="00CE72EB" w:rsidRDefault="007B586E">
            <w:pPr>
              <w:pStyle w:val="P3Header1-Clauses"/>
              <w:numPr>
                <w:ilvl w:val="0"/>
                <w:numId w:val="0"/>
              </w:numPr>
              <w:ind w:left="927" w:hanging="423"/>
              <w:rPr>
                <w:szCs w:val="24"/>
              </w:rPr>
            </w:pPr>
            <w:r w:rsidRPr="00CE72EB">
              <w:rPr>
                <w:szCs w:val="24"/>
              </w:rPr>
              <w:t>(b)</w:t>
            </w:r>
            <w:r w:rsidRPr="00CE72EB">
              <w:rPr>
                <w:szCs w:val="24"/>
              </w:rPr>
              <w:tab/>
              <w:t xml:space="preserve">be addressed to the </w:t>
            </w:r>
            <w:r w:rsidR="00283744" w:rsidRPr="00CE72EB">
              <w:rPr>
                <w:szCs w:val="24"/>
              </w:rPr>
              <w:t>Employer</w:t>
            </w:r>
            <w:r w:rsidRPr="00CE72EB">
              <w:rPr>
                <w:szCs w:val="24"/>
              </w:rPr>
              <w:t xml:space="preserve"> as </w:t>
            </w:r>
            <w:r w:rsidRPr="00CE72EB">
              <w:rPr>
                <w:b/>
                <w:szCs w:val="24"/>
              </w:rPr>
              <w:t>provided in the BDS</w:t>
            </w:r>
            <w:r w:rsidRPr="00CE72EB">
              <w:rPr>
                <w:szCs w:val="24"/>
              </w:rPr>
              <w:t xml:space="preserve"> pursuant to ITB 22.1;</w:t>
            </w:r>
          </w:p>
          <w:p w:rsidR="007B586E" w:rsidRPr="00CE72EB" w:rsidRDefault="007B586E">
            <w:pPr>
              <w:pStyle w:val="P3Header1-Clauses"/>
              <w:numPr>
                <w:ilvl w:val="0"/>
                <w:numId w:val="0"/>
              </w:numPr>
              <w:ind w:left="927" w:hanging="423"/>
              <w:rPr>
                <w:szCs w:val="24"/>
              </w:rPr>
            </w:pPr>
            <w:r w:rsidRPr="00CE72EB">
              <w:rPr>
                <w:szCs w:val="24"/>
              </w:rPr>
              <w:t>(c)</w:t>
            </w:r>
            <w:r w:rsidRPr="00CE72EB">
              <w:rPr>
                <w:szCs w:val="24"/>
              </w:rPr>
              <w:tab/>
              <w:t xml:space="preserve">bear the specific identification of this bidding process </w:t>
            </w:r>
            <w:r w:rsidR="005F0029" w:rsidRPr="00CE72EB">
              <w:rPr>
                <w:szCs w:val="24"/>
              </w:rPr>
              <w:t>specified</w:t>
            </w:r>
            <w:r w:rsidRPr="00CE72EB">
              <w:rPr>
                <w:szCs w:val="24"/>
              </w:rPr>
              <w:t xml:space="preserve"> in accordance with </w:t>
            </w:r>
            <w:r w:rsidR="00F0665C" w:rsidRPr="00CE72EB">
              <w:rPr>
                <w:szCs w:val="24"/>
              </w:rPr>
              <w:t>BDS</w:t>
            </w:r>
            <w:r w:rsidRPr="00CE72EB">
              <w:rPr>
                <w:szCs w:val="24"/>
              </w:rPr>
              <w:t xml:space="preserve"> 1.1; and</w:t>
            </w:r>
          </w:p>
          <w:p w:rsidR="007B586E" w:rsidRPr="00CE72EB" w:rsidRDefault="007B586E">
            <w:pPr>
              <w:pStyle w:val="P3Header1-Clauses"/>
              <w:numPr>
                <w:ilvl w:val="0"/>
                <w:numId w:val="0"/>
              </w:numPr>
              <w:ind w:left="927" w:hanging="423"/>
              <w:rPr>
                <w:szCs w:val="24"/>
              </w:rPr>
            </w:pPr>
            <w:r w:rsidRPr="00CE72EB">
              <w:rPr>
                <w:szCs w:val="24"/>
              </w:rPr>
              <w:t>(d)</w:t>
            </w:r>
            <w:r w:rsidRPr="00CE72EB">
              <w:rPr>
                <w:szCs w:val="24"/>
              </w:rPr>
              <w:tab/>
              <w:t>bear a warning not to open before the time and date for bid opening.</w:t>
            </w:r>
          </w:p>
        </w:tc>
      </w:tr>
      <w:tr w:rsidR="007B586E" w:rsidRPr="00CE72EB">
        <w:trPr>
          <w:jc w:val="center"/>
        </w:trPr>
        <w:tc>
          <w:tcPr>
            <w:tcW w:w="2430" w:type="dxa"/>
          </w:tcPr>
          <w:p w:rsidR="007B586E" w:rsidRPr="00CE72EB" w:rsidRDefault="007B586E">
            <w:pPr>
              <w:spacing w:before="100" w:after="120"/>
            </w:pPr>
          </w:p>
        </w:tc>
        <w:tc>
          <w:tcPr>
            <w:tcW w:w="7020" w:type="dxa"/>
          </w:tcPr>
          <w:p w:rsidR="007B586E" w:rsidRPr="00CE72EB" w:rsidRDefault="007B586E">
            <w:pPr>
              <w:pStyle w:val="Header2-SubClauses"/>
              <w:rPr>
                <w:rFonts w:cs="Times New Roman"/>
              </w:rPr>
            </w:pPr>
            <w:r w:rsidRPr="00CE72EB">
              <w:rPr>
                <w:rFonts w:cs="Times New Roman"/>
              </w:rPr>
              <w:t xml:space="preserve">If all envelopes are not sealed and marked as required, the </w:t>
            </w:r>
            <w:r w:rsidR="00283744" w:rsidRPr="00CE72EB">
              <w:rPr>
                <w:rStyle w:val="StyleHeader2-SubClausesItalicChar"/>
                <w:rFonts w:cs="Times New Roman"/>
                <w:i w:val="0"/>
              </w:rPr>
              <w:t>Employer</w:t>
            </w:r>
            <w:r w:rsidRPr="00CE72EB">
              <w:rPr>
                <w:rFonts w:cs="Times New Roman"/>
              </w:rPr>
              <w:t xml:space="preserve"> will assume no responsibility for the misplacement or premature opening of the bid.</w:t>
            </w:r>
          </w:p>
        </w:tc>
      </w:tr>
      <w:tr w:rsidR="007B586E" w:rsidRPr="00CE72EB">
        <w:trPr>
          <w:trHeight w:val="873"/>
          <w:jc w:val="center"/>
        </w:trPr>
        <w:tc>
          <w:tcPr>
            <w:tcW w:w="2430" w:type="dxa"/>
          </w:tcPr>
          <w:p w:rsidR="007B586E" w:rsidRPr="00CE72EB" w:rsidRDefault="007B586E">
            <w:pPr>
              <w:pStyle w:val="S1-Header2"/>
            </w:pPr>
            <w:bookmarkStart w:id="203" w:name="_Toc424009124"/>
            <w:bookmarkStart w:id="204" w:name="_Toc438438846"/>
            <w:bookmarkStart w:id="205" w:name="_Toc438532618"/>
            <w:bookmarkStart w:id="206" w:name="_Toc438733990"/>
            <w:bookmarkStart w:id="207" w:name="_Toc438907028"/>
            <w:bookmarkStart w:id="208" w:name="_Toc438907227"/>
            <w:bookmarkStart w:id="209" w:name="_Toc97371026"/>
            <w:bookmarkStart w:id="210" w:name="_Toc139863124"/>
            <w:bookmarkStart w:id="211" w:name="_Toc325723941"/>
            <w:r w:rsidRPr="00CE72EB">
              <w:t>Deadline for Submission of Bids</w:t>
            </w:r>
            <w:bookmarkEnd w:id="203"/>
            <w:bookmarkEnd w:id="204"/>
            <w:bookmarkEnd w:id="205"/>
            <w:bookmarkEnd w:id="206"/>
            <w:bookmarkEnd w:id="207"/>
            <w:bookmarkEnd w:id="208"/>
            <w:bookmarkEnd w:id="209"/>
            <w:bookmarkEnd w:id="210"/>
            <w:bookmarkEnd w:id="211"/>
          </w:p>
        </w:tc>
        <w:tc>
          <w:tcPr>
            <w:tcW w:w="7020" w:type="dxa"/>
          </w:tcPr>
          <w:p w:rsidR="007B586E" w:rsidRPr="00CE72EB" w:rsidRDefault="007B586E">
            <w:pPr>
              <w:pStyle w:val="Header2-SubClauses"/>
              <w:rPr>
                <w:rFonts w:cs="Times New Roman"/>
              </w:rPr>
            </w:pPr>
            <w:r w:rsidRPr="00CE72EB">
              <w:rPr>
                <w:rFonts w:cs="Times New Roman"/>
              </w:rPr>
              <w:t xml:space="preserve">Bids must be received by the </w:t>
            </w:r>
            <w:r w:rsidR="00283744" w:rsidRPr="00CE72EB">
              <w:rPr>
                <w:rStyle w:val="StyleHeader2-SubClausesItalicChar"/>
                <w:rFonts w:cs="Times New Roman"/>
                <w:i w:val="0"/>
              </w:rPr>
              <w:t>Employer</w:t>
            </w:r>
            <w:r w:rsidRPr="00CE72EB">
              <w:rPr>
                <w:rFonts w:cs="Times New Roman"/>
              </w:rPr>
              <w:t xml:space="preserve"> at the address and no later than the date and time </w:t>
            </w:r>
            <w:r w:rsidR="005F0029" w:rsidRPr="00CE72EB">
              <w:rPr>
                <w:rFonts w:cs="Times New Roman"/>
                <w:b/>
              </w:rPr>
              <w:t>specified</w:t>
            </w:r>
            <w:r w:rsidRPr="00CE72EB">
              <w:rPr>
                <w:rFonts w:cs="Times New Roman"/>
                <w:b/>
              </w:rPr>
              <w:t xml:space="preserve"> in the BDS</w:t>
            </w:r>
            <w:r w:rsidRPr="00CE72EB">
              <w:rPr>
                <w:rFonts w:cs="Times New Roman"/>
              </w:rPr>
              <w:t xml:space="preserve">. </w:t>
            </w:r>
            <w:r w:rsidR="00791174" w:rsidRPr="00CE72EB">
              <w:rPr>
                <w:rStyle w:val="StyleHeader2-SubClausesBoldChar"/>
                <w:b w:val="0"/>
                <w:lang w:val="en-US"/>
              </w:rPr>
              <w:t>When so</w:t>
            </w:r>
            <w:r w:rsidR="00791174" w:rsidRPr="00CE72EB">
              <w:rPr>
                <w:rStyle w:val="StyleHeader2-SubClausesBoldChar"/>
                <w:lang w:val="en-US"/>
              </w:rPr>
              <w:t xml:space="preserve"> specified in the BDS</w:t>
            </w:r>
            <w:r w:rsidR="00791174" w:rsidRPr="00CE72EB">
              <w:t xml:space="preserve">, bidders shall have the option of submitting their bids electronically. Bidders submitting bids electronically shall follow the electronic bid submission  procedures </w:t>
            </w:r>
            <w:r w:rsidR="00791174" w:rsidRPr="00CE72EB">
              <w:rPr>
                <w:rStyle w:val="StyleHeader2-SubClausesBoldChar"/>
                <w:lang w:val="en-US"/>
              </w:rPr>
              <w:t>specified in the BDS.</w:t>
            </w:r>
          </w:p>
        </w:tc>
      </w:tr>
      <w:tr w:rsidR="007B586E" w:rsidRPr="00CE72EB" w:rsidTr="00F74D24">
        <w:trPr>
          <w:jc w:val="center"/>
        </w:trPr>
        <w:tc>
          <w:tcPr>
            <w:tcW w:w="2430" w:type="dxa"/>
          </w:tcPr>
          <w:p w:rsidR="007B586E" w:rsidRPr="00CE72EB" w:rsidRDefault="007B586E">
            <w:pPr>
              <w:pStyle w:val="Header1-Clauses"/>
              <w:numPr>
                <w:ilvl w:val="0"/>
                <w:numId w:val="0"/>
              </w:numPr>
              <w:spacing w:before="100"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may, at its discretion, extend the deadline for the submission of bids by amending the Bidding Document in accordance with ITB 8, in which case all rights and obligations of the </w:t>
            </w:r>
            <w:r w:rsidR="00283744" w:rsidRPr="00CE72EB">
              <w:rPr>
                <w:rStyle w:val="StyleHeader2-SubClausesItalicChar"/>
                <w:rFonts w:cs="Times New Roman"/>
                <w:i w:val="0"/>
              </w:rPr>
              <w:t>Employer</w:t>
            </w:r>
            <w:r w:rsidRPr="00CE72EB">
              <w:rPr>
                <w:rFonts w:cs="Times New Roman"/>
              </w:rPr>
              <w:t xml:space="preserve"> and Bidders previously subject to the deadline shall thereafter be subject to the deadline as extended.</w:t>
            </w:r>
          </w:p>
        </w:tc>
      </w:tr>
      <w:tr w:rsidR="007B586E" w:rsidRPr="00CE72EB">
        <w:trPr>
          <w:jc w:val="center"/>
        </w:trPr>
        <w:tc>
          <w:tcPr>
            <w:tcW w:w="2430" w:type="dxa"/>
          </w:tcPr>
          <w:p w:rsidR="007B586E" w:rsidRPr="00CE72EB" w:rsidRDefault="007B586E">
            <w:pPr>
              <w:pStyle w:val="S1-Header2"/>
            </w:pPr>
            <w:bookmarkStart w:id="212" w:name="_Toc438438847"/>
            <w:bookmarkStart w:id="213" w:name="_Toc438532619"/>
            <w:bookmarkStart w:id="214" w:name="_Toc438733991"/>
            <w:bookmarkStart w:id="215" w:name="_Toc438907029"/>
            <w:bookmarkStart w:id="216" w:name="_Toc438907228"/>
            <w:bookmarkStart w:id="217" w:name="_Toc97371027"/>
            <w:bookmarkStart w:id="218" w:name="_Toc139863125"/>
            <w:bookmarkStart w:id="219" w:name="_Toc325723942"/>
            <w:r w:rsidRPr="00CE72EB">
              <w:t>Late Bids</w:t>
            </w:r>
            <w:bookmarkEnd w:id="212"/>
            <w:bookmarkEnd w:id="213"/>
            <w:bookmarkEnd w:id="214"/>
            <w:bookmarkEnd w:id="215"/>
            <w:bookmarkEnd w:id="216"/>
            <w:bookmarkEnd w:id="217"/>
            <w:bookmarkEnd w:id="218"/>
            <w:bookmarkEnd w:id="219"/>
          </w:p>
        </w:tc>
        <w:tc>
          <w:tcPr>
            <w:tcW w:w="7020" w:type="dxa"/>
          </w:tcPr>
          <w:p w:rsidR="007B586E" w:rsidRPr="00CE72EB" w:rsidRDefault="007B586E">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shall not consider any bid that arrives after the deadline for submission of bids, in accordance with ITB 22. Any bid received by the </w:t>
            </w:r>
            <w:r w:rsidR="00283744" w:rsidRPr="00CE72EB">
              <w:rPr>
                <w:rStyle w:val="StyleHeader2-SubClausesItalicChar"/>
                <w:rFonts w:cs="Times New Roman"/>
                <w:i w:val="0"/>
              </w:rPr>
              <w:t>Employer</w:t>
            </w:r>
            <w:r w:rsidRPr="00CE72EB">
              <w:rPr>
                <w:rFonts w:cs="Times New Roman"/>
              </w:rPr>
              <w:t xml:space="preserve"> after the deadline for submission of bids shall be declared late, rejected, and returned unopened to the Bidder.</w:t>
            </w:r>
          </w:p>
        </w:tc>
      </w:tr>
      <w:tr w:rsidR="007B586E" w:rsidRPr="00CE72EB">
        <w:trPr>
          <w:jc w:val="center"/>
        </w:trPr>
        <w:tc>
          <w:tcPr>
            <w:tcW w:w="2430" w:type="dxa"/>
          </w:tcPr>
          <w:p w:rsidR="007B586E" w:rsidRPr="00CE72EB" w:rsidRDefault="007B586E">
            <w:pPr>
              <w:pStyle w:val="S1-Header2"/>
            </w:pPr>
            <w:bookmarkStart w:id="220" w:name="_Toc424009126"/>
            <w:bookmarkStart w:id="221" w:name="_Toc438438848"/>
            <w:bookmarkStart w:id="222" w:name="_Toc438532620"/>
            <w:bookmarkStart w:id="223" w:name="_Toc438733992"/>
            <w:bookmarkStart w:id="224" w:name="_Toc438907030"/>
            <w:bookmarkStart w:id="225" w:name="_Toc438907229"/>
            <w:bookmarkStart w:id="226" w:name="_Toc97371028"/>
            <w:bookmarkStart w:id="227" w:name="_Toc139863126"/>
            <w:bookmarkStart w:id="228" w:name="_Toc325723943"/>
            <w:r w:rsidRPr="00CE72EB">
              <w:t>Withdrawal, Substitution, and Modification of Bids</w:t>
            </w:r>
            <w:bookmarkEnd w:id="220"/>
            <w:bookmarkEnd w:id="221"/>
            <w:bookmarkEnd w:id="222"/>
            <w:bookmarkEnd w:id="223"/>
            <w:bookmarkEnd w:id="224"/>
            <w:bookmarkEnd w:id="225"/>
            <w:bookmarkEnd w:id="226"/>
            <w:bookmarkEnd w:id="227"/>
            <w:bookmarkEnd w:id="228"/>
            <w:r w:rsidRPr="00CE72EB">
              <w:t xml:space="preserve"> </w:t>
            </w:r>
          </w:p>
        </w:tc>
        <w:tc>
          <w:tcPr>
            <w:tcW w:w="7020" w:type="dxa"/>
          </w:tcPr>
          <w:p w:rsidR="007B586E" w:rsidRPr="00CE72EB" w:rsidRDefault="007B586E">
            <w:pPr>
              <w:pStyle w:val="StyleHeader2-SubClausesAfter6pt"/>
            </w:pPr>
            <w:r w:rsidRPr="00CE72EB">
              <w:t>A Bidder may withdraw, substitute, or modify its bid after it has been submitted by sending a written notice, duly signed by an authorized representative, and shall include a copy of the authorization in accordance with ITB 20.2, (except that withdrawal notices do not require copies). The corresponding substitution or modification of the bid must accompany the respective written notice. All notices must be:</w:t>
            </w:r>
          </w:p>
          <w:p w:rsidR="007B586E" w:rsidRPr="00CE72EB" w:rsidRDefault="007B586E">
            <w:pPr>
              <w:pStyle w:val="P3Header1-Clauses"/>
              <w:numPr>
                <w:ilvl w:val="0"/>
                <w:numId w:val="0"/>
              </w:numPr>
              <w:ind w:left="927" w:hanging="423"/>
              <w:rPr>
                <w:szCs w:val="24"/>
              </w:rPr>
            </w:pPr>
            <w:r w:rsidRPr="00CE72EB">
              <w:rPr>
                <w:szCs w:val="24"/>
              </w:rPr>
              <w:lastRenderedPageBreak/>
              <w:t>(a)</w:t>
            </w:r>
            <w:r w:rsidRPr="00CE72EB">
              <w:rPr>
                <w:szCs w:val="24"/>
              </w:rPr>
              <w:tab/>
            </w:r>
            <w:r w:rsidRPr="00CE72EB">
              <w:rPr>
                <w:spacing w:val="-4"/>
                <w:szCs w:val="24"/>
              </w:rPr>
              <w:t>prepared and submitted in accordance with ITB 20 and ITB 21 (except that withdrawal notices do not require copies), and in addition, the respective envelopes shall be clearly marked “</w:t>
            </w:r>
            <w:r w:rsidRPr="00CE72EB">
              <w:rPr>
                <w:smallCaps/>
                <w:spacing w:val="-4"/>
                <w:szCs w:val="24"/>
              </w:rPr>
              <w:t>Withdrawal</w:t>
            </w:r>
            <w:r w:rsidRPr="00CE72EB">
              <w:rPr>
                <w:spacing w:val="-4"/>
                <w:szCs w:val="24"/>
              </w:rPr>
              <w:t>,” “</w:t>
            </w:r>
            <w:r w:rsidRPr="00CE72EB">
              <w:rPr>
                <w:smallCaps/>
                <w:spacing w:val="-4"/>
                <w:szCs w:val="24"/>
              </w:rPr>
              <w:t>Substitution</w:t>
            </w:r>
            <w:r w:rsidRPr="00CE72EB">
              <w:rPr>
                <w:spacing w:val="-4"/>
                <w:szCs w:val="24"/>
              </w:rPr>
              <w:t>,” “</w:t>
            </w:r>
            <w:r w:rsidRPr="00CE72EB">
              <w:rPr>
                <w:smallCaps/>
                <w:spacing w:val="-4"/>
                <w:szCs w:val="24"/>
              </w:rPr>
              <w:t>Modification</w:t>
            </w:r>
            <w:r w:rsidRPr="00CE72EB">
              <w:rPr>
                <w:spacing w:val="-4"/>
                <w:szCs w:val="24"/>
              </w:rPr>
              <w:t>;” and</w:t>
            </w:r>
          </w:p>
          <w:p w:rsidR="007B586E" w:rsidRPr="00CE72EB" w:rsidRDefault="007B586E">
            <w:pPr>
              <w:pStyle w:val="P3Header1-Clauses"/>
              <w:numPr>
                <w:ilvl w:val="0"/>
                <w:numId w:val="0"/>
              </w:numPr>
              <w:ind w:left="927" w:hanging="423"/>
              <w:rPr>
                <w:spacing w:val="-4"/>
                <w:szCs w:val="24"/>
              </w:rPr>
            </w:pPr>
            <w:r w:rsidRPr="00CE72EB">
              <w:rPr>
                <w:szCs w:val="24"/>
              </w:rPr>
              <w:t>(b)</w:t>
            </w:r>
            <w:r w:rsidRPr="00CE72EB">
              <w:rPr>
                <w:szCs w:val="24"/>
              </w:rPr>
              <w:tab/>
              <w:t xml:space="preserve">received by the </w:t>
            </w:r>
            <w:r w:rsidR="00283744" w:rsidRPr="00CE72EB">
              <w:rPr>
                <w:szCs w:val="24"/>
              </w:rPr>
              <w:t>Employer</w:t>
            </w:r>
            <w:r w:rsidRPr="00CE72EB">
              <w:rPr>
                <w:szCs w:val="24"/>
              </w:rPr>
              <w:t xml:space="preserve"> prior to the deadline prescribed for submission of bids, in accordance with ITB 22.</w:t>
            </w:r>
          </w:p>
        </w:tc>
      </w:tr>
      <w:tr w:rsidR="007B586E" w:rsidRPr="00CE72EB">
        <w:trPr>
          <w:jc w:val="center"/>
        </w:trPr>
        <w:tc>
          <w:tcPr>
            <w:tcW w:w="2430" w:type="dxa"/>
          </w:tcPr>
          <w:p w:rsidR="007B586E" w:rsidRPr="00CE72EB" w:rsidRDefault="007B586E">
            <w:pPr>
              <w:pStyle w:val="Header1-Clauses"/>
              <w:numPr>
                <w:ilvl w:val="0"/>
                <w:numId w:val="0"/>
              </w:numPr>
              <w:spacing w:after="24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Bids requested to be withdrawn in accordance with ITB 24.1 shall be returned unopened to the Bidders.</w:t>
            </w:r>
          </w:p>
        </w:tc>
      </w:tr>
      <w:tr w:rsidR="007B586E" w:rsidRPr="00CE72EB">
        <w:trPr>
          <w:jc w:val="center"/>
        </w:trPr>
        <w:tc>
          <w:tcPr>
            <w:tcW w:w="2430" w:type="dxa"/>
          </w:tcPr>
          <w:p w:rsidR="007B586E" w:rsidRPr="00CE72EB" w:rsidRDefault="007B586E">
            <w:pPr>
              <w:spacing w:before="100" w:after="120"/>
            </w:pPr>
          </w:p>
        </w:tc>
        <w:tc>
          <w:tcPr>
            <w:tcW w:w="7020" w:type="dxa"/>
          </w:tcPr>
          <w:p w:rsidR="007B586E" w:rsidRPr="00CE72EB" w:rsidRDefault="007B586E">
            <w:pPr>
              <w:pStyle w:val="Header2-SubClauses"/>
              <w:rPr>
                <w:rFonts w:cs="Times New Roman"/>
              </w:rPr>
            </w:pPr>
            <w:r w:rsidRPr="00CE72EB">
              <w:rPr>
                <w:rFonts w:cs="Times New Roman"/>
              </w:rPr>
              <w:t xml:space="preserve">No bid may be withdrawn, substituted, or modified in the interval between the deadline for submission of bids and the expiration of the period of bid validity specified by the Bidder on the Letter of Bid or any extension thereof.  </w:t>
            </w:r>
          </w:p>
        </w:tc>
      </w:tr>
      <w:tr w:rsidR="007B586E" w:rsidRPr="00CE72EB">
        <w:trPr>
          <w:jc w:val="center"/>
        </w:trPr>
        <w:tc>
          <w:tcPr>
            <w:tcW w:w="2430" w:type="dxa"/>
          </w:tcPr>
          <w:p w:rsidR="007B586E" w:rsidRPr="00CE72EB" w:rsidRDefault="007B586E">
            <w:pPr>
              <w:pStyle w:val="S1-Header2"/>
            </w:pPr>
            <w:bookmarkStart w:id="229" w:name="_Toc438438849"/>
            <w:bookmarkStart w:id="230" w:name="_Toc438532623"/>
            <w:bookmarkStart w:id="231" w:name="_Toc438733993"/>
            <w:bookmarkStart w:id="232" w:name="_Toc438907031"/>
            <w:bookmarkStart w:id="233" w:name="_Toc438907230"/>
            <w:bookmarkStart w:id="234" w:name="_Toc97371029"/>
            <w:bookmarkStart w:id="235" w:name="_Toc139863127"/>
            <w:bookmarkStart w:id="236" w:name="_Toc325723944"/>
            <w:r w:rsidRPr="00CE72EB">
              <w:t>Bid Opening</w:t>
            </w:r>
            <w:bookmarkEnd w:id="229"/>
            <w:bookmarkEnd w:id="230"/>
            <w:bookmarkEnd w:id="231"/>
            <w:bookmarkEnd w:id="232"/>
            <w:bookmarkEnd w:id="233"/>
            <w:bookmarkEnd w:id="234"/>
            <w:bookmarkEnd w:id="235"/>
            <w:bookmarkEnd w:id="236"/>
          </w:p>
        </w:tc>
        <w:tc>
          <w:tcPr>
            <w:tcW w:w="7020" w:type="dxa"/>
          </w:tcPr>
          <w:p w:rsidR="007B586E" w:rsidRPr="00CE72EB" w:rsidRDefault="00791174" w:rsidP="00791174">
            <w:pPr>
              <w:pStyle w:val="Header2-SubClauses"/>
              <w:rPr>
                <w:rFonts w:cs="Times New Roman"/>
              </w:rPr>
            </w:pPr>
            <w:r w:rsidRPr="00CE72EB">
              <w:t xml:space="preserve">Except in the cases specified in ITB 23 and 24, the Employer shall publicly open and read out in accordance with ITB 25.3 all bids received by the deadline, at the date, time and place </w:t>
            </w:r>
            <w:r w:rsidRPr="00CE72EB">
              <w:rPr>
                <w:b/>
              </w:rPr>
              <w:t>specified in the BDS</w:t>
            </w:r>
            <w:r w:rsidRPr="00CE72EB">
              <w:t xml:space="preserve">, in the presence of  Bidders` designated representatives and anyone who choose to attend. Any specific electronic bid opening procedures required if electronic bidding is permitted in accordance with ITB 22.1, shall be </w:t>
            </w:r>
            <w:r w:rsidRPr="00CE72EB">
              <w:rPr>
                <w:rStyle w:val="StyleHeader2-SubClausesBoldChar"/>
                <w:lang w:val="en-US"/>
              </w:rPr>
              <w:t>as</w:t>
            </w:r>
            <w:r w:rsidRPr="00CE72EB">
              <w:t xml:space="preserve"> </w:t>
            </w:r>
            <w:r w:rsidRPr="00CE72EB">
              <w:rPr>
                <w:rStyle w:val="StyleHeader2-SubClausesBoldChar"/>
                <w:lang w:val="en-US"/>
              </w:rPr>
              <w:t>specified in the BDS</w:t>
            </w:r>
            <w:r w:rsidR="007B586E" w:rsidRPr="00CE72EB">
              <w:rPr>
                <w:rFonts w:cs="Times New Roman"/>
              </w:rPr>
              <w:t>.</w:t>
            </w:r>
          </w:p>
        </w:tc>
      </w:tr>
      <w:tr w:rsidR="007B586E" w:rsidRPr="00CE72EB">
        <w:trPr>
          <w:jc w:val="center"/>
        </w:trPr>
        <w:tc>
          <w:tcPr>
            <w:tcW w:w="2430" w:type="dxa"/>
          </w:tcPr>
          <w:p w:rsidR="007B586E" w:rsidRPr="00CE72EB" w:rsidRDefault="007B586E">
            <w:pPr>
              <w:pStyle w:val="Header"/>
              <w:pBdr>
                <w:bottom w:val="none" w:sz="0" w:space="0" w:color="auto"/>
              </w:pBdr>
              <w:tabs>
                <w:tab w:val="clear" w:pos="9000"/>
              </w:tabs>
              <w:spacing w:before="100" w:after="120"/>
              <w:rPr>
                <w:rFonts w:ascii="Times New Roman" w:hAnsi="Times New Roman"/>
                <w:sz w:val="24"/>
                <w:szCs w:val="24"/>
                <w:lang w:val="en-US" w:eastAsia="en-US"/>
              </w:rPr>
            </w:pPr>
          </w:p>
        </w:tc>
        <w:tc>
          <w:tcPr>
            <w:tcW w:w="7020" w:type="dxa"/>
          </w:tcPr>
          <w:p w:rsidR="007B586E" w:rsidRPr="00CE72EB" w:rsidRDefault="007B586E">
            <w:pPr>
              <w:pStyle w:val="Header2-SubClauses"/>
              <w:rPr>
                <w:rFonts w:cs="Times New Roman"/>
              </w:rPr>
            </w:pPr>
            <w:r w:rsidRPr="00CE72EB">
              <w:rPr>
                <w:rFonts w:cs="Times New Roman"/>
              </w:rPr>
              <w:t>First, envelopes marked “</w:t>
            </w:r>
            <w:r w:rsidRPr="00CE72EB">
              <w:rPr>
                <w:rFonts w:cs="Times New Roman"/>
                <w:smallCaps/>
              </w:rPr>
              <w:t>Withdrawal</w:t>
            </w:r>
            <w:r w:rsidRPr="00CE72EB">
              <w:rPr>
                <w:rFonts w:cs="Times New Roman"/>
              </w:rPr>
              <w:t>” shall be opened and read out and the envelope with the corresponding bid shall not be opened, but returned to the Bidder. No bid withdrawal shall be permitted unless the corresponding withdrawal notice contains a valid authorization to request the withdrawal and is read out at bid opening. Next, envelopes marked “</w:t>
            </w:r>
            <w:r w:rsidRPr="00CE72EB">
              <w:rPr>
                <w:rFonts w:cs="Times New Roman"/>
                <w:smallCaps/>
              </w:rPr>
              <w:t>Substitution</w:t>
            </w:r>
            <w:r w:rsidRPr="00CE72EB">
              <w:rPr>
                <w:rFonts w:cs="Times New Roman"/>
              </w:rPr>
              <w:t>” shall be opened and read out and exchanged with the corresponding bid being substituted, and the substituted bid shall not be opened, but returned to the Bidder. No bid substitution shall be permitted unless the corresponding substitution notice contains a valid authorization to request the substitution and is read out at bid opening. Envelopes marked “</w:t>
            </w:r>
            <w:r w:rsidRPr="00CE72EB">
              <w:rPr>
                <w:rFonts w:cs="Times New Roman"/>
                <w:smallCaps/>
              </w:rPr>
              <w:t>Modification</w:t>
            </w:r>
            <w:r w:rsidRPr="00CE72EB">
              <w:rPr>
                <w:rFonts w:cs="Times New Roman"/>
              </w:rPr>
              <w:t>” shall be opened and read out with the corresponding bid. No bid modification shall be permitted unless the corresponding modification notice contains a valid authorization to request the modification and is read out at bid opening. Only envelopes that are opened and read out at bid opening shall be considered further.</w:t>
            </w:r>
          </w:p>
        </w:tc>
      </w:tr>
      <w:tr w:rsidR="007B586E" w:rsidRPr="00CE72EB">
        <w:trPr>
          <w:jc w:val="center"/>
        </w:trPr>
        <w:tc>
          <w:tcPr>
            <w:tcW w:w="2430" w:type="dxa"/>
          </w:tcPr>
          <w:p w:rsidR="007B586E" w:rsidRPr="00CE72EB" w:rsidRDefault="007B586E">
            <w:pPr>
              <w:spacing w:before="100" w:after="120"/>
            </w:pPr>
          </w:p>
        </w:tc>
        <w:tc>
          <w:tcPr>
            <w:tcW w:w="7020" w:type="dxa"/>
          </w:tcPr>
          <w:p w:rsidR="007B586E" w:rsidRPr="00CE72EB" w:rsidRDefault="00791174">
            <w:pPr>
              <w:pStyle w:val="Header2-SubClauses"/>
              <w:rPr>
                <w:rFonts w:cs="Times New Roman"/>
              </w:rPr>
            </w:pPr>
            <w:r w:rsidRPr="00CE72EB">
              <w:t>All other envelopes shall be opened one at a time, reading out: the name of the Bidder and whether there is a modification; the total Bid Price, per lot (contract) if applicable, including any discounts and alternative bids; the presence or absence of a bid security</w:t>
            </w:r>
            <w:r w:rsidR="003769D7" w:rsidRPr="00CE72EB">
              <w:t xml:space="preserve">, </w:t>
            </w:r>
            <w:r w:rsidR="003769D7" w:rsidRPr="00CE72EB">
              <w:rPr>
                <w:color w:val="000000"/>
              </w:rPr>
              <w:t>or Bid Securing Declaration</w:t>
            </w:r>
            <w:r w:rsidRPr="00CE72EB">
              <w:t xml:space="preserve">, if required; and any other </w:t>
            </w:r>
            <w:r w:rsidRPr="00CE72EB">
              <w:lastRenderedPageBreak/>
              <w:t xml:space="preserve">details as the Employer may consider appropriate. Only discounts and alternative bids read out at bid opening shall be considered for evaluation. </w:t>
            </w:r>
            <w:r w:rsidRPr="00CE72EB">
              <w:rPr>
                <w:iCs/>
              </w:rPr>
              <w:t>The Letter of Bid and</w:t>
            </w:r>
            <w:r w:rsidRPr="00CE72EB">
              <w:rPr>
                <w:i/>
              </w:rPr>
              <w:t xml:space="preserve"> </w:t>
            </w:r>
            <w:r w:rsidRPr="00CE72EB">
              <w:t>the</w:t>
            </w:r>
            <w:r w:rsidRPr="00CE72EB">
              <w:rPr>
                <w:i/>
              </w:rPr>
              <w:t xml:space="preserve"> </w:t>
            </w:r>
            <w:r w:rsidRPr="00CE72EB">
              <w:t>Bill of Quantities</w:t>
            </w:r>
            <w:r w:rsidRPr="00CE72EB">
              <w:rPr>
                <w:i/>
              </w:rPr>
              <w:t xml:space="preserve"> </w:t>
            </w:r>
            <w:r w:rsidRPr="00CE72EB">
              <w:rPr>
                <w:iCs/>
              </w:rPr>
              <w:t xml:space="preserve">are to be initialed by representatives of the Employer attending bid opening in the manner </w:t>
            </w:r>
            <w:r w:rsidRPr="00CE72EB">
              <w:rPr>
                <w:b/>
                <w:iCs/>
              </w:rPr>
              <w:t>specified in the BDS</w:t>
            </w:r>
            <w:r w:rsidRPr="00CE72EB">
              <w:rPr>
                <w:iCs/>
              </w:rPr>
              <w:t>.</w:t>
            </w:r>
            <w:r w:rsidRPr="00CE72EB">
              <w:t xml:space="preserve"> The Employer shall neither discuss the merits of any bid nor reject any bid (except for late bids, in accordance with ITB 23.1)</w:t>
            </w:r>
            <w:r w:rsidR="007B586E" w:rsidRPr="00CE72EB">
              <w:rPr>
                <w:rFonts w:cs="Times New Roman"/>
              </w:rPr>
              <w:t>.</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rsidP="00791174">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shall prepare a record of the bid opening that shall include, as a minimum: the name of the Bidder and whether there is a withdrawal, substitution, or modification; the Bid Price, per </w:t>
            </w:r>
            <w:r w:rsidR="00791174" w:rsidRPr="00CE72EB">
              <w:rPr>
                <w:rFonts w:cs="Times New Roman"/>
              </w:rPr>
              <w:t>lot (</w:t>
            </w:r>
            <w:r w:rsidRPr="00CE72EB">
              <w:rPr>
                <w:rFonts w:cs="Times New Roman"/>
              </w:rPr>
              <w:t>contract</w:t>
            </w:r>
            <w:r w:rsidR="00791174" w:rsidRPr="00CE72EB">
              <w:rPr>
                <w:rFonts w:cs="Times New Roman"/>
              </w:rPr>
              <w:t>)</w:t>
            </w:r>
            <w:r w:rsidRPr="00CE72EB">
              <w:rPr>
                <w:rFonts w:cs="Times New Roman"/>
              </w:rPr>
              <w:t xml:space="preserve"> if applicable, including any discounts and alternative </w:t>
            </w:r>
            <w:r w:rsidR="00791174" w:rsidRPr="00CE72EB">
              <w:rPr>
                <w:rFonts w:cs="Times New Roman"/>
              </w:rPr>
              <w:t>bids</w:t>
            </w:r>
            <w:r w:rsidRPr="00CE72EB">
              <w:rPr>
                <w:rFonts w:cs="Times New Roman"/>
              </w:rPr>
              <w:t>; and the presence or absence of a bid security, if one was required. The Bidders’ representatives who are present shall be requested to sign the record. The omission of a Bidder’s signature on the record shall not invalidate the contents and effect of the record. A copy of the record shall be distributed to all Bidders.</w:t>
            </w:r>
          </w:p>
        </w:tc>
      </w:tr>
      <w:tr w:rsidR="007B586E" w:rsidRPr="00CE72EB">
        <w:trPr>
          <w:cantSplit/>
          <w:jc w:val="center"/>
        </w:trPr>
        <w:tc>
          <w:tcPr>
            <w:tcW w:w="9450" w:type="dxa"/>
            <w:gridSpan w:val="2"/>
          </w:tcPr>
          <w:p w:rsidR="007B586E" w:rsidRPr="00CE72EB" w:rsidRDefault="007B586E">
            <w:pPr>
              <w:pStyle w:val="StyleStyleS1-Header1TimesNewRoman14pt1"/>
            </w:pPr>
            <w:bookmarkStart w:id="237" w:name="_Toc438438850"/>
            <w:bookmarkStart w:id="238" w:name="_Toc438532629"/>
            <w:bookmarkStart w:id="239" w:name="_Toc438733994"/>
            <w:bookmarkStart w:id="240" w:name="_Toc438962076"/>
            <w:bookmarkStart w:id="241" w:name="_Toc461939620"/>
            <w:bookmarkStart w:id="242" w:name="_Toc97371030"/>
            <w:bookmarkStart w:id="243" w:name="_Toc325723945"/>
            <w:r w:rsidRPr="00CE72EB">
              <w:t>Evaluation and Comparison of Bids</w:t>
            </w:r>
            <w:bookmarkEnd w:id="237"/>
            <w:bookmarkEnd w:id="238"/>
            <w:bookmarkEnd w:id="239"/>
            <w:bookmarkEnd w:id="240"/>
            <w:bookmarkEnd w:id="241"/>
            <w:bookmarkEnd w:id="242"/>
            <w:bookmarkEnd w:id="243"/>
          </w:p>
        </w:tc>
      </w:tr>
      <w:tr w:rsidR="007B586E" w:rsidRPr="00CE72EB">
        <w:trPr>
          <w:jc w:val="center"/>
        </w:trPr>
        <w:tc>
          <w:tcPr>
            <w:tcW w:w="2430" w:type="dxa"/>
          </w:tcPr>
          <w:p w:rsidR="007B586E" w:rsidRPr="00CE72EB" w:rsidRDefault="007B586E">
            <w:pPr>
              <w:pStyle w:val="S1-Header2"/>
            </w:pPr>
            <w:bookmarkStart w:id="244" w:name="_Toc438438851"/>
            <w:bookmarkStart w:id="245" w:name="_Toc438532630"/>
            <w:bookmarkStart w:id="246" w:name="_Toc438733995"/>
            <w:bookmarkStart w:id="247" w:name="_Toc438907032"/>
            <w:bookmarkStart w:id="248" w:name="_Toc438907231"/>
            <w:bookmarkStart w:id="249" w:name="_Toc97371031"/>
            <w:bookmarkStart w:id="250" w:name="_Toc139863128"/>
            <w:bookmarkStart w:id="251" w:name="_Toc325723946"/>
            <w:r w:rsidRPr="00CE72EB">
              <w:t>Confidentiality</w:t>
            </w:r>
            <w:bookmarkEnd w:id="244"/>
            <w:bookmarkEnd w:id="245"/>
            <w:bookmarkEnd w:id="246"/>
            <w:bookmarkEnd w:id="247"/>
            <w:bookmarkEnd w:id="248"/>
            <w:bookmarkEnd w:id="249"/>
            <w:bookmarkEnd w:id="250"/>
            <w:bookmarkEnd w:id="251"/>
          </w:p>
        </w:tc>
        <w:tc>
          <w:tcPr>
            <w:tcW w:w="7020" w:type="dxa"/>
          </w:tcPr>
          <w:p w:rsidR="007B586E" w:rsidRPr="00CE72EB" w:rsidRDefault="007B586E" w:rsidP="00276916">
            <w:pPr>
              <w:pStyle w:val="Header2-SubClauses"/>
              <w:spacing w:after="120"/>
              <w:rPr>
                <w:rFonts w:cs="Times New Roman"/>
              </w:rPr>
            </w:pPr>
            <w:r w:rsidRPr="00CE72EB">
              <w:rPr>
                <w:rFonts w:cs="Times New Roman"/>
              </w:rPr>
              <w:t xml:space="preserve">Information relating to the evaluation of bids and recommendation of contract award, shall not be disclosed to Bidders or any other persons not officially concerned with </w:t>
            </w:r>
            <w:r w:rsidR="00CB6A0E" w:rsidRPr="00CE72EB">
              <w:rPr>
                <w:rFonts w:cs="Times New Roman"/>
              </w:rPr>
              <w:t xml:space="preserve">the bidding </w:t>
            </w:r>
            <w:r w:rsidRPr="00CE72EB">
              <w:rPr>
                <w:rFonts w:cs="Times New Roman"/>
              </w:rPr>
              <w:t>process until information on Contract award is communicated to all Bidders</w:t>
            </w:r>
            <w:r w:rsidR="00CB6A0E" w:rsidRPr="00CE72EB">
              <w:rPr>
                <w:rFonts w:cs="Times New Roman"/>
              </w:rPr>
              <w:t xml:space="preserve"> in accordance with ITB 40</w:t>
            </w:r>
            <w:r w:rsidRPr="00CE72EB">
              <w:rPr>
                <w:rFonts w:cs="Times New Roman"/>
              </w:rPr>
              <w:t>.</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pPr>
              <w:pStyle w:val="Header2-SubClauses"/>
              <w:spacing w:after="120"/>
              <w:rPr>
                <w:rFonts w:cs="Times New Roman"/>
              </w:rPr>
            </w:pPr>
            <w:r w:rsidRPr="00CE72EB">
              <w:rPr>
                <w:rFonts w:cs="Times New Roman"/>
              </w:rPr>
              <w:t xml:space="preserve">Any attempt by a Bidder to influence the </w:t>
            </w:r>
            <w:r w:rsidR="00283744" w:rsidRPr="00CE72EB">
              <w:rPr>
                <w:rFonts w:cs="Times New Roman"/>
              </w:rPr>
              <w:t>Employer</w:t>
            </w:r>
            <w:r w:rsidRPr="00CE72EB">
              <w:rPr>
                <w:rFonts w:cs="Times New Roman"/>
              </w:rPr>
              <w:t xml:space="preserve"> in the evaluation of the bids or Contract award decisions may result in the rejection of its bid.  </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rsidP="00276916">
            <w:pPr>
              <w:pStyle w:val="StyleHeader2-SubClausesAfter6pt"/>
            </w:pPr>
            <w:r w:rsidRPr="00CE72EB">
              <w:t>Notwithstanding ITB 2</w:t>
            </w:r>
            <w:r w:rsidR="00276916" w:rsidRPr="00CE72EB">
              <w:t>6</w:t>
            </w:r>
            <w:r w:rsidRPr="00CE72EB">
              <w:t xml:space="preserve">.2, from the time of bid opening to the time of Contract award, if a Bidder wishes to contact the </w:t>
            </w:r>
            <w:r w:rsidR="00283744" w:rsidRPr="00CE72EB">
              <w:rPr>
                <w:rStyle w:val="StyleHeader2-SubClausesItalicChar"/>
                <w:rFonts w:cs="Times New Roman"/>
                <w:i w:val="0"/>
              </w:rPr>
              <w:t>Employer</w:t>
            </w:r>
            <w:r w:rsidRPr="00CE72EB">
              <w:t xml:space="preserve"> on any matter related to the bidding process, it </w:t>
            </w:r>
            <w:r w:rsidR="00CB6A0E" w:rsidRPr="00CE72EB">
              <w:t xml:space="preserve">shall </w:t>
            </w:r>
            <w:r w:rsidRPr="00CE72EB">
              <w:t>do so in writing.</w:t>
            </w:r>
          </w:p>
        </w:tc>
      </w:tr>
      <w:tr w:rsidR="007B586E" w:rsidRPr="00CE72EB">
        <w:trPr>
          <w:jc w:val="center"/>
        </w:trPr>
        <w:tc>
          <w:tcPr>
            <w:tcW w:w="2430" w:type="dxa"/>
          </w:tcPr>
          <w:p w:rsidR="007B586E" w:rsidRPr="00CE72EB" w:rsidRDefault="007B586E">
            <w:pPr>
              <w:pStyle w:val="S1-Header2"/>
            </w:pPr>
            <w:bookmarkStart w:id="252" w:name="_Toc424009129"/>
            <w:bookmarkStart w:id="253" w:name="_Toc438438852"/>
            <w:bookmarkStart w:id="254" w:name="_Toc438532631"/>
            <w:bookmarkStart w:id="255" w:name="_Toc438733996"/>
            <w:bookmarkStart w:id="256" w:name="_Toc438907033"/>
            <w:bookmarkStart w:id="257" w:name="_Toc438907232"/>
            <w:bookmarkStart w:id="258" w:name="_Toc97371032"/>
            <w:bookmarkStart w:id="259" w:name="_Toc139863129"/>
            <w:bookmarkStart w:id="260" w:name="_Toc325723947"/>
            <w:r w:rsidRPr="00CE72EB">
              <w:t>Clarification of Bids</w:t>
            </w:r>
            <w:bookmarkEnd w:id="252"/>
            <w:bookmarkEnd w:id="253"/>
            <w:bookmarkEnd w:id="254"/>
            <w:bookmarkEnd w:id="255"/>
            <w:bookmarkEnd w:id="256"/>
            <w:bookmarkEnd w:id="257"/>
            <w:bookmarkEnd w:id="258"/>
            <w:bookmarkEnd w:id="259"/>
            <w:bookmarkEnd w:id="260"/>
          </w:p>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StyleHeader2-SubClausesAfter6pt"/>
            </w:pPr>
            <w:r w:rsidRPr="00CE72EB">
              <w:t xml:space="preserve">To assist in the examination, evaluation, and comparison of the bids, and qualification of the Bidders, the </w:t>
            </w:r>
            <w:r w:rsidR="00283744" w:rsidRPr="00CE72EB">
              <w:rPr>
                <w:rStyle w:val="StyleHeader2-SubClausesItalicChar"/>
                <w:rFonts w:cs="Times New Roman"/>
                <w:i w:val="0"/>
              </w:rPr>
              <w:t>Employer</w:t>
            </w:r>
            <w:r w:rsidRPr="00CE72EB">
              <w:t xml:space="preserve"> may, at its discretion, ask any Bidder for a clarification of its bid</w:t>
            </w:r>
            <w:r w:rsidR="00CB6A0E" w:rsidRPr="00CE72EB">
              <w:t xml:space="preserve"> given a reasonable time for a response</w:t>
            </w:r>
            <w:r w:rsidRPr="00CE72EB">
              <w:t xml:space="preserve">. Any clarification submitted by a Bidder that is not in response to a request by the </w:t>
            </w:r>
            <w:r w:rsidR="00283744" w:rsidRPr="00CE72EB">
              <w:rPr>
                <w:rStyle w:val="StyleHeader2-SubClausesItalicChar"/>
                <w:rFonts w:cs="Times New Roman"/>
                <w:i w:val="0"/>
              </w:rPr>
              <w:t>Employer</w:t>
            </w:r>
            <w:r w:rsidRPr="00CE72EB">
              <w:t xml:space="preserve"> shall not be considered. The </w:t>
            </w:r>
            <w:r w:rsidR="00283744" w:rsidRPr="00CE72EB">
              <w:rPr>
                <w:rStyle w:val="StyleHeader2-SubClausesItalicChar"/>
                <w:rFonts w:cs="Times New Roman"/>
                <w:i w:val="0"/>
              </w:rPr>
              <w:t>Employer</w:t>
            </w:r>
            <w:r w:rsidRPr="00CE72EB">
              <w:t>’s request for clarification and the response shall be in writing. No change</w:t>
            </w:r>
            <w:r w:rsidR="00CB6A0E" w:rsidRPr="00CE72EB">
              <w:t xml:space="preserve">, including any voluntary increase or decrease </w:t>
            </w:r>
            <w:r w:rsidRPr="00CE72EB">
              <w:t xml:space="preserve">in the prices or substance of the bid shall be sought, offered, or permitted, except to confirm the correction of arithmetic errors discovered by the </w:t>
            </w:r>
            <w:r w:rsidR="00283744" w:rsidRPr="00CE72EB">
              <w:rPr>
                <w:rStyle w:val="StyleHeader2-SubClausesItalicChar"/>
                <w:rFonts w:cs="Times New Roman"/>
                <w:i w:val="0"/>
              </w:rPr>
              <w:t>Employer</w:t>
            </w:r>
            <w:r w:rsidRPr="00CE72EB">
              <w:t xml:space="preserve"> in the evaluation of the bids, in accordance with ITB 31.</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StyleHeader2-SubClausesAfter6pt"/>
            </w:pPr>
            <w:r w:rsidRPr="00CE72EB">
              <w:t xml:space="preserve">If a Bidder does not provide clarifications of its bid by the date and time set in the </w:t>
            </w:r>
            <w:r w:rsidR="00283744" w:rsidRPr="00CE72EB">
              <w:rPr>
                <w:rStyle w:val="StyleHeader2-SubClausesItalicChar"/>
                <w:rFonts w:cs="Times New Roman"/>
                <w:i w:val="0"/>
              </w:rPr>
              <w:t>Employer</w:t>
            </w:r>
            <w:r w:rsidRPr="00CE72EB">
              <w:t>’s request for clarification, its bid may be rejected.</w:t>
            </w:r>
          </w:p>
        </w:tc>
      </w:tr>
      <w:tr w:rsidR="007B586E" w:rsidRPr="00CE72EB">
        <w:trPr>
          <w:cantSplit/>
          <w:jc w:val="center"/>
        </w:trPr>
        <w:tc>
          <w:tcPr>
            <w:tcW w:w="2430" w:type="dxa"/>
          </w:tcPr>
          <w:p w:rsidR="007B586E" w:rsidRPr="00CE72EB" w:rsidRDefault="007B586E">
            <w:pPr>
              <w:pStyle w:val="S1-Header2"/>
            </w:pPr>
            <w:bookmarkStart w:id="261" w:name="_Toc97371033"/>
            <w:bookmarkStart w:id="262" w:name="_Toc139863130"/>
            <w:bookmarkStart w:id="263" w:name="_Toc325723948"/>
            <w:r w:rsidRPr="00CE72EB">
              <w:t>Deviations, Reservations, and Omissions</w:t>
            </w:r>
            <w:bookmarkEnd w:id="261"/>
            <w:bookmarkEnd w:id="262"/>
            <w:bookmarkEnd w:id="263"/>
          </w:p>
        </w:tc>
        <w:tc>
          <w:tcPr>
            <w:tcW w:w="7020" w:type="dxa"/>
          </w:tcPr>
          <w:p w:rsidR="007B586E" w:rsidRPr="00CE72EB" w:rsidRDefault="007B586E">
            <w:pPr>
              <w:pStyle w:val="Header2-SubClauses"/>
              <w:rPr>
                <w:rFonts w:cs="Times New Roman"/>
              </w:rPr>
            </w:pPr>
            <w:r w:rsidRPr="00CE72EB">
              <w:rPr>
                <w:rFonts w:cs="Times New Roman"/>
              </w:rPr>
              <w:t>During the evaluation of bids, the following definitions apply:</w:t>
            </w:r>
          </w:p>
          <w:p w:rsidR="007B586E" w:rsidRPr="00CE72EB" w:rsidRDefault="007B586E">
            <w:pPr>
              <w:pStyle w:val="P3Header1-Clauses"/>
              <w:numPr>
                <w:ilvl w:val="0"/>
                <w:numId w:val="0"/>
              </w:numPr>
              <w:ind w:left="927" w:hanging="423"/>
              <w:rPr>
                <w:szCs w:val="24"/>
              </w:rPr>
            </w:pPr>
            <w:r w:rsidRPr="00CE72EB">
              <w:rPr>
                <w:szCs w:val="24"/>
              </w:rPr>
              <w:t>(a)</w:t>
            </w:r>
            <w:r w:rsidRPr="00CE72EB">
              <w:rPr>
                <w:szCs w:val="24"/>
              </w:rPr>
              <w:tab/>
              <w:t>“Deviation” is a departure from the requirements specified in the Bidding Document;</w:t>
            </w:r>
          </w:p>
          <w:p w:rsidR="007B586E" w:rsidRPr="00CE72EB" w:rsidRDefault="007B586E">
            <w:pPr>
              <w:pStyle w:val="P3Header1-Clauses"/>
              <w:numPr>
                <w:ilvl w:val="0"/>
                <w:numId w:val="0"/>
              </w:numPr>
              <w:ind w:left="927" w:hanging="423"/>
              <w:rPr>
                <w:szCs w:val="24"/>
              </w:rPr>
            </w:pPr>
            <w:r w:rsidRPr="00CE72EB">
              <w:rPr>
                <w:szCs w:val="24"/>
              </w:rPr>
              <w:t>(b)</w:t>
            </w:r>
            <w:r w:rsidRPr="00CE72EB">
              <w:rPr>
                <w:szCs w:val="24"/>
              </w:rPr>
              <w:tab/>
              <w:t>“Reservation” is the setting of limiting conditions or withholding from complete acceptance of the requirements specified in the Bidding Document; and</w:t>
            </w:r>
          </w:p>
          <w:p w:rsidR="007B586E" w:rsidRPr="00CE72EB" w:rsidRDefault="007B586E">
            <w:pPr>
              <w:pStyle w:val="P3Header1-Clauses"/>
              <w:numPr>
                <w:ilvl w:val="0"/>
                <w:numId w:val="0"/>
              </w:numPr>
              <w:ind w:left="927" w:hanging="423"/>
              <w:rPr>
                <w:i/>
                <w:szCs w:val="24"/>
              </w:rPr>
            </w:pPr>
            <w:r w:rsidRPr="00CE72EB">
              <w:rPr>
                <w:szCs w:val="24"/>
              </w:rPr>
              <w:t>(c)</w:t>
            </w:r>
            <w:r w:rsidRPr="00CE72EB">
              <w:rPr>
                <w:szCs w:val="24"/>
              </w:rPr>
              <w:tab/>
              <w:t>“Omission” is the failure to submit part or all of the information or documentation required in the Bidding Document.</w:t>
            </w:r>
          </w:p>
        </w:tc>
      </w:tr>
      <w:tr w:rsidR="007B586E" w:rsidRPr="00CE72EB">
        <w:trPr>
          <w:jc w:val="center"/>
        </w:trPr>
        <w:tc>
          <w:tcPr>
            <w:tcW w:w="2430" w:type="dxa"/>
          </w:tcPr>
          <w:p w:rsidR="007B586E" w:rsidRPr="00CE72EB" w:rsidRDefault="007B586E">
            <w:pPr>
              <w:pStyle w:val="S1-Header2"/>
            </w:pPr>
            <w:bookmarkStart w:id="264" w:name="_Toc97371034"/>
            <w:bookmarkStart w:id="265" w:name="_Toc139863131"/>
            <w:bookmarkStart w:id="266" w:name="_Toc325723949"/>
            <w:bookmarkStart w:id="267" w:name="_Toc438438854"/>
            <w:bookmarkStart w:id="268" w:name="_Toc438532636"/>
            <w:bookmarkStart w:id="269" w:name="_Toc438733998"/>
            <w:bookmarkStart w:id="270" w:name="_Toc438907035"/>
            <w:bookmarkStart w:id="271" w:name="_Toc438907234"/>
            <w:r w:rsidRPr="00CE72EB">
              <w:t>Determination of Responsiveness</w:t>
            </w:r>
            <w:bookmarkEnd w:id="264"/>
            <w:bookmarkEnd w:id="265"/>
            <w:bookmarkEnd w:id="266"/>
            <w:r w:rsidRPr="00CE72EB">
              <w:t xml:space="preserve"> </w:t>
            </w:r>
            <w:bookmarkEnd w:id="267"/>
            <w:bookmarkEnd w:id="268"/>
            <w:bookmarkEnd w:id="269"/>
            <w:bookmarkEnd w:id="270"/>
            <w:bookmarkEnd w:id="271"/>
          </w:p>
        </w:tc>
        <w:tc>
          <w:tcPr>
            <w:tcW w:w="7020" w:type="dxa"/>
          </w:tcPr>
          <w:p w:rsidR="007B586E" w:rsidRPr="00CE72EB" w:rsidRDefault="007B586E">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’s determination of a bid’s responsiveness is to be based on the contents of the bid itself, as defined in ITB11.</w:t>
            </w:r>
          </w:p>
        </w:tc>
      </w:tr>
      <w:tr w:rsidR="007B586E" w:rsidRPr="00CE72EB">
        <w:trPr>
          <w:jc w:val="center"/>
        </w:trPr>
        <w:tc>
          <w:tcPr>
            <w:tcW w:w="2430" w:type="dxa"/>
          </w:tcPr>
          <w:p w:rsidR="007B586E" w:rsidRPr="00CE72EB" w:rsidRDefault="007B586E">
            <w:pPr>
              <w:pStyle w:val="explanatorynotes"/>
              <w:suppressAutoHyphens w:val="0"/>
              <w:spacing w:before="120" w:after="120" w:line="240" w:lineRule="auto"/>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A substantially responsive bid is one that meets the requirements of the Bidding Document without material deviation, reservation, or omission. A material deviation, reservation, or omission is one that,</w:t>
            </w:r>
          </w:p>
          <w:p w:rsidR="007B586E" w:rsidRPr="00CE72EB" w:rsidRDefault="007B586E">
            <w:pPr>
              <w:pStyle w:val="P3Header1-Clauses"/>
              <w:numPr>
                <w:ilvl w:val="0"/>
                <w:numId w:val="0"/>
              </w:numPr>
              <w:ind w:left="927" w:hanging="423"/>
              <w:rPr>
                <w:szCs w:val="24"/>
              </w:rPr>
            </w:pPr>
            <w:r w:rsidRPr="00CE72EB">
              <w:rPr>
                <w:szCs w:val="24"/>
              </w:rPr>
              <w:t>(a)</w:t>
            </w:r>
            <w:r w:rsidRPr="00CE72EB">
              <w:rPr>
                <w:szCs w:val="24"/>
              </w:rPr>
              <w:tab/>
              <w:t>if accepted, would:</w:t>
            </w:r>
          </w:p>
          <w:p w:rsidR="007B586E" w:rsidRPr="00CE72EB" w:rsidRDefault="007B586E">
            <w:pPr>
              <w:pStyle w:val="Heading4"/>
              <w:numPr>
                <w:ilvl w:val="0"/>
                <w:numId w:val="0"/>
              </w:numPr>
              <w:spacing w:before="0" w:after="200"/>
              <w:ind w:left="1467" w:hanging="540"/>
              <w:rPr>
                <w:rFonts w:ascii="Times New Roman" w:hAnsi="Times New Roman" w:cs="Times New Roman"/>
                <w:sz w:val="24"/>
                <w:szCs w:val="24"/>
              </w:rPr>
            </w:pPr>
            <w:r w:rsidRPr="00CE72EB">
              <w:rPr>
                <w:rFonts w:ascii="Times New Roman" w:hAnsi="Times New Roman" w:cs="Times New Roman"/>
                <w:sz w:val="24"/>
                <w:szCs w:val="24"/>
              </w:rPr>
              <w:t>(i)</w:t>
            </w:r>
            <w:r w:rsidRPr="00CE72EB">
              <w:rPr>
                <w:rFonts w:ascii="Times New Roman" w:hAnsi="Times New Roman" w:cs="Times New Roman"/>
                <w:sz w:val="24"/>
                <w:szCs w:val="24"/>
              </w:rPr>
              <w:tab/>
              <w:t>affect in any substantial way the scope, quality, or performance of the Works specified in the Contract; or</w:t>
            </w:r>
          </w:p>
          <w:p w:rsidR="007B586E" w:rsidRPr="00CE72EB" w:rsidRDefault="007B586E">
            <w:pPr>
              <w:pStyle w:val="Heading4"/>
              <w:numPr>
                <w:ilvl w:val="0"/>
                <w:numId w:val="0"/>
              </w:numPr>
              <w:spacing w:before="0" w:after="200"/>
              <w:ind w:left="1467" w:hanging="540"/>
              <w:rPr>
                <w:rFonts w:ascii="Times New Roman" w:hAnsi="Times New Roman" w:cs="Times New Roman"/>
                <w:sz w:val="24"/>
                <w:szCs w:val="24"/>
              </w:rPr>
            </w:pPr>
            <w:r w:rsidRPr="00CE72EB">
              <w:rPr>
                <w:rFonts w:ascii="Times New Roman" w:hAnsi="Times New Roman" w:cs="Times New Roman"/>
                <w:sz w:val="24"/>
                <w:szCs w:val="24"/>
              </w:rPr>
              <w:t>(ii)</w:t>
            </w:r>
            <w:r w:rsidRPr="00CE72EB">
              <w:rPr>
                <w:rFonts w:ascii="Times New Roman" w:hAnsi="Times New Roman" w:cs="Times New Roman"/>
                <w:sz w:val="24"/>
                <w:szCs w:val="24"/>
              </w:rPr>
              <w:tab/>
              <w:t xml:space="preserve">limit in any substantial way, inconsistent with the Bidding Document, the </w:t>
            </w:r>
            <w:r w:rsidR="00283744" w:rsidRPr="00CE72EB">
              <w:rPr>
                <w:rFonts w:ascii="Times New Roman" w:hAnsi="Times New Roman" w:cs="Times New Roman"/>
                <w:sz w:val="24"/>
                <w:szCs w:val="24"/>
              </w:rPr>
              <w:t>Employer</w:t>
            </w:r>
            <w:r w:rsidRPr="00CE72EB">
              <w:rPr>
                <w:rFonts w:ascii="Times New Roman" w:hAnsi="Times New Roman" w:cs="Times New Roman"/>
                <w:sz w:val="24"/>
                <w:szCs w:val="24"/>
              </w:rPr>
              <w:t>’s rights or the Bidder’s obligations under the proposed Contract; or</w:t>
            </w:r>
          </w:p>
          <w:p w:rsidR="007B586E" w:rsidRPr="00CE72EB" w:rsidRDefault="007B586E">
            <w:pPr>
              <w:pStyle w:val="P3Header1-Clauses"/>
              <w:numPr>
                <w:ilvl w:val="0"/>
                <w:numId w:val="0"/>
              </w:numPr>
              <w:ind w:left="927" w:hanging="423"/>
              <w:rPr>
                <w:szCs w:val="24"/>
              </w:rPr>
            </w:pPr>
            <w:r w:rsidRPr="00CE72EB">
              <w:rPr>
                <w:szCs w:val="24"/>
              </w:rPr>
              <w:t>(b)</w:t>
            </w:r>
            <w:r w:rsidRPr="00CE72EB">
              <w:rPr>
                <w:szCs w:val="24"/>
              </w:rPr>
              <w:tab/>
              <w:t>if rectified, would unfairly affect the competitive position of other Bidders presenting substantially responsive bids.</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rsidP="00CB5B6C">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shall examine the technical aspects of the bid submitted in accordance with ITB 16, Technical Proposal, in particular, to confirm that all requirements of Section </w:t>
            </w:r>
            <w:r w:rsidR="00CB5B6C" w:rsidRPr="00CE72EB">
              <w:rPr>
                <w:rFonts w:cs="Times New Roman"/>
              </w:rPr>
              <w:t>VII</w:t>
            </w:r>
            <w:r w:rsidRPr="00CE72EB">
              <w:rPr>
                <w:rFonts w:cs="Times New Roman"/>
              </w:rPr>
              <w:t xml:space="preserve"> (</w:t>
            </w:r>
            <w:r w:rsidR="00CB5B6C" w:rsidRPr="00CE72EB">
              <w:rPr>
                <w:rFonts w:cs="Times New Roman"/>
              </w:rPr>
              <w:t>Work</w:t>
            </w:r>
            <w:r w:rsidRPr="00CE72EB">
              <w:rPr>
                <w:rFonts w:cs="Times New Roman"/>
              </w:rPr>
              <w:t>s Requirements) have been met without any material deviation, reservation or omission.</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pPr>
              <w:pStyle w:val="StyleHeader2-SubClausesAfter6pt"/>
            </w:pPr>
            <w:r w:rsidRPr="00CE72EB">
              <w:t xml:space="preserve">If a bid is not substantially responsive to the requirements of the Bidding Document, it shall be rejected by the </w:t>
            </w:r>
            <w:r w:rsidR="00283744" w:rsidRPr="00CE72EB">
              <w:rPr>
                <w:rStyle w:val="StyleHeader2-SubClausesItalicChar"/>
                <w:rFonts w:cs="Times New Roman"/>
                <w:i w:val="0"/>
              </w:rPr>
              <w:t>Employer</w:t>
            </w:r>
            <w:r w:rsidRPr="00CE72EB">
              <w:t xml:space="preserve"> and may not subsequently be made responsive by correction of the material deviation, reservation, or omission.</w:t>
            </w:r>
          </w:p>
        </w:tc>
      </w:tr>
      <w:tr w:rsidR="007B586E" w:rsidRPr="00CE72EB">
        <w:trPr>
          <w:jc w:val="center"/>
        </w:trPr>
        <w:tc>
          <w:tcPr>
            <w:tcW w:w="2430" w:type="dxa"/>
          </w:tcPr>
          <w:p w:rsidR="007B586E" w:rsidRPr="00CE72EB" w:rsidRDefault="007B586E">
            <w:pPr>
              <w:pStyle w:val="S1-Header2"/>
            </w:pPr>
            <w:bookmarkStart w:id="272" w:name="_Hlt438533232"/>
            <w:bookmarkStart w:id="273" w:name="_Toc97371035"/>
            <w:bookmarkStart w:id="274" w:name="_Toc139863132"/>
            <w:bookmarkStart w:id="275" w:name="_Toc325723950"/>
            <w:bookmarkEnd w:id="272"/>
            <w:r w:rsidRPr="00CE72EB">
              <w:t xml:space="preserve">Nonconformities, Errors, and </w:t>
            </w:r>
            <w:r w:rsidRPr="00CE72EB">
              <w:lastRenderedPageBreak/>
              <w:t>Omissions</w:t>
            </w:r>
            <w:bookmarkEnd w:id="273"/>
            <w:bookmarkEnd w:id="274"/>
            <w:bookmarkEnd w:id="275"/>
          </w:p>
        </w:tc>
        <w:tc>
          <w:tcPr>
            <w:tcW w:w="7020" w:type="dxa"/>
          </w:tcPr>
          <w:p w:rsidR="007B586E" w:rsidRPr="00CE72EB" w:rsidRDefault="007B586E">
            <w:pPr>
              <w:pStyle w:val="StyleHeader2-SubClausesAfter6pt"/>
            </w:pPr>
            <w:r w:rsidRPr="00CE72EB">
              <w:lastRenderedPageBreak/>
              <w:t xml:space="preserve">Provided that a bid is substantially responsive, the </w:t>
            </w:r>
            <w:r w:rsidR="00283744" w:rsidRPr="00CE72EB">
              <w:rPr>
                <w:rStyle w:val="StyleHeader2-SubClausesItalicChar"/>
                <w:rFonts w:cs="Times New Roman"/>
                <w:i w:val="0"/>
              </w:rPr>
              <w:t>Employer</w:t>
            </w:r>
            <w:r w:rsidRPr="00CE72EB">
              <w:t xml:space="preserve"> may </w:t>
            </w:r>
            <w:r w:rsidRPr="00CE72EB">
              <w:lastRenderedPageBreak/>
              <w:t>waive any nonconformities in the bid.</w:t>
            </w:r>
          </w:p>
        </w:tc>
      </w:tr>
      <w:tr w:rsidR="007B586E" w:rsidRPr="00CE72EB">
        <w:trPr>
          <w:jc w:val="center"/>
        </w:trPr>
        <w:tc>
          <w:tcPr>
            <w:tcW w:w="2430" w:type="dxa"/>
          </w:tcPr>
          <w:p w:rsidR="007B586E" w:rsidRPr="00CE72EB" w:rsidRDefault="007B586E">
            <w:pPr>
              <w:pStyle w:val="explanatorynotes"/>
              <w:suppressAutoHyphens w:val="0"/>
              <w:spacing w:before="100" w:after="100" w:line="240" w:lineRule="auto"/>
              <w:rPr>
                <w:rFonts w:ascii="Times New Roman" w:hAnsi="Times New Roman"/>
                <w:sz w:val="24"/>
                <w:szCs w:val="24"/>
              </w:rPr>
            </w:pPr>
          </w:p>
        </w:tc>
        <w:tc>
          <w:tcPr>
            <w:tcW w:w="7020" w:type="dxa"/>
          </w:tcPr>
          <w:p w:rsidR="007B586E" w:rsidRPr="00CE72EB" w:rsidRDefault="007B586E">
            <w:pPr>
              <w:pStyle w:val="StyleHeader2-SubClausesAfter6pt"/>
            </w:pPr>
            <w:r w:rsidRPr="00CE72EB">
              <w:t xml:space="preserve">Provided that a bid is substantially responsive, the </w:t>
            </w:r>
            <w:r w:rsidR="00283744" w:rsidRPr="00CE72EB">
              <w:rPr>
                <w:rStyle w:val="StyleHeader2-SubClausesItalicChar"/>
                <w:rFonts w:cs="Times New Roman"/>
                <w:i w:val="0"/>
              </w:rPr>
              <w:t>Employer</w:t>
            </w:r>
            <w:r w:rsidRPr="00CE72EB">
              <w:t xml:space="preserve"> may request that the Bidder submit the necessary information or documentation, within a reasonable period of time, to rectify nonmaterial nonconformities in the bid related to documentation requirements. Requesting information or documentation on such nonconformities shall not be related to any aspect of the price of the </w:t>
            </w:r>
            <w:r w:rsidR="00CB6A0E" w:rsidRPr="00CE72EB">
              <w:t>B</w:t>
            </w:r>
            <w:r w:rsidRPr="00CE72EB">
              <w:t xml:space="preserve">id. Failure of the Bidder to comply with the request may result in the rejection of its </w:t>
            </w:r>
            <w:r w:rsidR="00CB6A0E" w:rsidRPr="00CE72EB">
              <w:t>B</w:t>
            </w:r>
            <w:r w:rsidRPr="00CE72EB">
              <w:t>id.</w:t>
            </w:r>
          </w:p>
        </w:tc>
      </w:tr>
      <w:tr w:rsidR="007B586E" w:rsidRPr="00CE72EB">
        <w:trPr>
          <w:jc w:val="center"/>
        </w:trPr>
        <w:tc>
          <w:tcPr>
            <w:tcW w:w="2430" w:type="dxa"/>
          </w:tcPr>
          <w:p w:rsidR="007B586E" w:rsidRPr="00CE72EB" w:rsidRDefault="007B586E">
            <w:pPr>
              <w:spacing w:before="100" w:after="100"/>
            </w:pPr>
          </w:p>
        </w:tc>
        <w:tc>
          <w:tcPr>
            <w:tcW w:w="7020" w:type="dxa"/>
          </w:tcPr>
          <w:p w:rsidR="007B586E" w:rsidRPr="00CE72EB" w:rsidRDefault="007B586E">
            <w:pPr>
              <w:pStyle w:val="StyleHeader2-SubClausesAfter6pt"/>
            </w:pPr>
            <w:r w:rsidRPr="00CE72EB">
              <w:t xml:space="preserve">Provided that a bid is substantially responsive, the </w:t>
            </w:r>
            <w:r w:rsidR="00283744" w:rsidRPr="00CE72EB">
              <w:rPr>
                <w:rStyle w:val="StyleHeader2-SubClausesItalicChar"/>
                <w:rFonts w:cs="Times New Roman"/>
                <w:i w:val="0"/>
              </w:rPr>
              <w:t>Employer</w:t>
            </w:r>
            <w:r w:rsidRPr="00CE72EB">
              <w:t xml:space="preserve"> shall rectify quantifiable nonmaterial nonconformities related to the Bid Price. To this effect, the Bid Price may be adjusted, for comparison purposes only, to reflect the price of a missing or non-conforming item or component. The adjustment shall be made using the methods </w:t>
            </w:r>
            <w:r w:rsidR="005F0029" w:rsidRPr="00CE72EB">
              <w:t>specified</w:t>
            </w:r>
            <w:r w:rsidRPr="00CE72EB">
              <w:t xml:space="preserve"> in Section III (Evaluation and Qualification Criteria).</w:t>
            </w:r>
          </w:p>
        </w:tc>
      </w:tr>
      <w:tr w:rsidR="007B586E" w:rsidRPr="00CE72EB">
        <w:trPr>
          <w:jc w:val="center"/>
        </w:trPr>
        <w:tc>
          <w:tcPr>
            <w:tcW w:w="2430" w:type="dxa"/>
          </w:tcPr>
          <w:p w:rsidR="007B586E" w:rsidRPr="00CE72EB" w:rsidRDefault="007B586E">
            <w:pPr>
              <w:pStyle w:val="S1-Header2"/>
            </w:pPr>
            <w:bookmarkStart w:id="276" w:name="_Toc97371036"/>
            <w:bookmarkStart w:id="277" w:name="_Toc139863133"/>
            <w:bookmarkStart w:id="278" w:name="_Toc325723951"/>
            <w:r w:rsidRPr="00CE72EB">
              <w:t>Correction of Arithmetical Errors</w:t>
            </w:r>
            <w:bookmarkEnd w:id="276"/>
            <w:bookmarkEnd w:id="277"/>
            <w:bookmarkEnd w:id="278"/>
          </w:p>
        </w:tc>
        <w:tc>
          <w:tcPr>
            <w:tcW w:w="7020" w:type="dxa"/>
          </w:tcPr>
          <w:p w:rsidR="007B586E" w:rsidRPr="00CE72EB" w:rsidRDefault="007B586E">
            <w:pPr>
              <w:pStyle w:val="StyleHeader2-SubClausesAfter6pt"/>
            </w:pPr>
            <w:r w:rsidRPr="00CE72EB">
              <w:t xml:space="preserve">Provided that the bid is substantially responsive, the </w:t>
            </w:r>
            <w:r w:rsidR="00283744" w:rsidRPr="00CE72EB">
              <w:rPr>
                <w:rStyle w:val="StyleHeader2-SubClausesItalicChar"/>
                <w:rFonts w:cs="Times New Roman"/>
                <w:i w:val="0"/>
              </w:rPr>
              <w:t>Employer</w:t>
            </w:r>
            <w:r w:rsidRPr="00CE72EB">
              <w:t xml:space="preserve"> shall correct arithmetical errors on the following basis:</w:t>
            </w:r>
          </w:p>
          <w:p w:rsidR="007B586E" w:rsidRPr="00CE72EB" w:rsidRDefault="007B586E">
            <w:pPr>
              <w:pStyle w:val="P3Header1-Clauses"/>
              <w:numPr>
                <w:ilvl w:val="0"/>
                <w:numId w:val="0"/>
              </w:numPr>
              <w:ind w:left="927" w:hanging="423"/>
              <w:rPr>
                <w:szCs w:val="24"/>
              </w:rPr>
            </w:pPr>
            <w:r w:rsidRPr="00CE72EB">
              <w:rPr>
                <w:szCs w:val="24"/>
              </w:rPr>
              <w:t>(a)</w:t>
            </w:r>
            <w:r w:rsidRPr="00CE72EB">
              <w:rPr>
                <w:szCs w:val="24"/>
              </w:rPr>
              <w:tab/>
              <w:t xml:space="preserve">only for </w:t>
            </w:r>
            <w:r w:rsidR="008549E3" w:rsidRPr="00CE72EB">
              <w:rPr>
                <w:szCs w:val="24"/>
              </w:rPr>
              <w:t>admeasurement</w:t>
            </w:r>
            <w:r w:rsidRPr="00CE72EB">
              <w:rPr>
                <w:szCs w:val="24"/>
              </w:rPr>
              <w:t xml:space="preserve"> contracts, if there is a discrepancy between the unit price and the total price that is obtained by multiplying the unit price and quantity, the unit price shall prevail and the total price shall be corrected, unless in the opinion of the </w:t>
            </w:r>
            <w:r w:rsidR="00283744" w:rsidRPr="00CE72EB">
              <w:rPr>
                <w:szCs w:val="24"/>
              </w:rPr>
              <w:t>Employer</w:t>
            </w:r>
            <w:r w:rsidRPr="00CE72EB">
              <w:rPr>
                <w:szCs w:val="24"/>
              </w:rPr>
              <w:t xml:space="preserve"> there is an obvious misplacement of the decimal point in the unit price, in which case the total price as quoted shall govern and the unit price shall be corrected;</w:t>
            </w:r>
          </w:p>
          <w:p w:rsidR="007B586E" w:rsidRPr="00CE72EB" w:rsidRDefault="007B586E">
            <w:pPr>
              <w:pStyle w:val="P3Header1-Clauses"/>
              <w:numPr>
                <w:ilvl w:val="0"/>
                <w:numId w:val="0"/>
              </w:numPr>
              <w:ind w:left="927" w:hanging="423"/>
              <w:rPr>
                <w:szCs w:val="24"/>
              </w:rPr>
            </w:pPr>
            <w:r w:rsidRPr="00CE72EB">
              <w:rPr>
                <w:szCs w:val="24"/>
              </w:rPr>
              <w:t>(b)</w:t>
            </w:r>
            <w:r w:rsidRPr="00CE72EB">
              <w:rPr>
                <w:szCs w:val="24"/>
              </w:rPr>
              <w:tab/>
              <w:t>if there is an error in a total corresponding to the addition or subtraction of subtotals, the subtotals shall prevail and the total shall be corrected; and</w:t>
            </w:r>
          </w:p>
          <w:p w:rsidR="007B586E" w:rsidRPr="00CE72EB" w:rsidRDefault="007B586E">
            <w:pPr>
              <w:pStyle w:val="P3Header1-Clauses"/>
              <w:numPr>
                <w:ilvl w:val="0"/>
                <w:numId w:val="0"/>
              </w:numPr>
              <w:ind w:left="927" w:hanging="423"/>
              <w:rPr>
                <w:szCs w:val="24"/>
              </w:rPr>
            </w:pPr>
            <w:r w:rsidRPr="00CE72EB">
              <w:rPr>
                <w:szCs w:val="24"/>
              </w:rPr>
              <w:t>(c)</w:t>
            </w:r>
            <w:r w:rsidRPr="00CE72EB">
              <w:rPr>
                <w:szCs w:val="24"/>
              </w:rPr>
              <w:tab/>
              <w:t>if there is a discrepancy between words and figures, the amount in words shall prevail, unless the amount expressed in words is related to an arithmetic error, in which case the amount in figures shall prevail subject to (a) and (b) above.</w:t>
            </w:r>
          </w:p>
        </w:tc>
      </w:tr>
      <w:tr w:rsidR="007B586E" w:rsidRPr="00CE72EB">
        <w:trPr>
          <w:jc w:val="center"/>
        </w:trPr>
        <w:tc>
          <w:tcPr>
            <w:tcW w:w="2430" w:type="dxa"/>
          </w:tcPr>
          <w:p w:rsidR="007B586E" w:rsidRPr="00CE72EB" w:rsidRDefault="007B586E">
            <w:pPr>
              <w:pStyle w:val="Header1-Clauses"/>
              <w:numPr>
                <w:ilvl w:val="0"/>
                <w:numId w:val="0"/>
              </w:numPr>
              <w:spacing w:before="100" w:after="100"/>
              <w:rPr>
                <w:rFonts w:ascii="Times New Roman" w:hAnsi="Times New Roman"/>
                <w:sz w:val="24"/>
                <w:szCs w:val="24"/>
              </w:rPr>
            </w:pPr>
          </w:p>
        </w:tc>
        <w:tc>
          <w:tcPr>
            <w:tcW w:w="7020" w:type="dxa"/>
          </w:tcPr>
          <w:p w:rsidR="007B586E" w:rsidRPr="00CE72EB" w:rsidRDefault="00152955">
            <w:pPr>
              <w:pStyle w:val="StyleHeader2-SubClausesAfter6pt"/>
            </w:pPr>
            <w:r w:rsidRPr="00CE72EB">
              <w:t>Bidders shall be requested to accept correction of arithmetical errors. Failure to accept the correction in accordance with ITB 31.1, shall result in the rejection of the Bid</w:t>
            </w:r>
            <w:r w:rsidR="007B586E" w:rsidRPr="00CE72EB">
              <w:t>.</w:t>
            </w:r>
          </w:p>
        </w:tc>
      </w:tr>
      <w:tr w:rsidR="007B586E" w:rsidRPr="00CE72EB">
        <w:trPr>
          <w:jc w:val="center"/>
        </w:trPr>
        <w:tc>
          <w:tcPr>
            <w:tcW w:w="2430" w:type="dxa"/>
          </w:tcPr>
          <w:p w:rsidR="007B586E" w:rsidRPr="00CE72EB" w:rsidRDefault="007B586E">
            <w:pPr>
              <w:pStyle w:val="S1-Header2"/>
            </w:pPr>
            <w:bookmarkStart w:id="279" w:name="_Toc97371037"/>
            <w:bookmarkStart w:id="280" w:name="_Toc139863134"/>
            <w:bookmarkStart w:id="281" w:name="_Toc325723952"/>
            <w:r w:rsidRPr="00CE72EB">
              <w:t>Conversion to Single Currency</w:t>
            </w:r>
            <w:bookmarkEnd w:id="279"/>
            <w:bookmarkEnd w:id="280"/>
            <w:bookmarkEnd w:id="281"/>
            <w:r w:rsidRPr="00CE72EB">
              <w:t xml:space="preserve"> </w:t>
            </w:r>
          </w:p>
        </w:tc>
        <w:tc>
          <w:tcPr>
            <w:tcW w:w="7020" w:type="dxa"/>
          </w:tcPr>
          <w:p w:rsidR="007B586E" w:rsidRPr="00CE72EB" w:rsidRDefault="007B586E">
            <w:pPr>
              <w:pStyle w:val="StyleHeader2-SubClausesAfter6pt"/>
            </w:pPr>
            <w:r w:rsidRPr="00CE72EB">
              <w:t xml:space="preserve">For evaluation and comparison purposes, the currency(ies) of the </w:t>
            </w:r>
            <w:r w:rsidR="00152955" w:rsidRPr="00CE72EB">
              <w:t>B</w:t>
            </w:r>
            <w:r w:rsidRPr="00CE72EB">
              <w:t xml:space="preserve">id shall be converted into a single currency as </w:t>
            </w:r>
            <w:r w:rsidRPr="00CE72EB">
              <w:rPr>
                <w:b/>
              </w:rPr>
              <w:t>specified in the BDS</w:t>
            </w:r>
            <w:r w:rsidRPr="00CE72EB">
              <w:t xml:space="preserve">. </w:t>
            </w:r>
          </w:p>
        </w:tc>
      </w:tr>
      <w:tr w:rsidR="007B586E" w:rsidRPr="00CE72EB">
        <w:trPr>
          <w:jc w:val="center"/>
        </w:trPr>
        <w:tc>
          <w:tcPr>
            <w:tcW w:w="2430" w:type="dxa"/>
          </w:tcPr>
          <w:p w:rsidR="007B586E" w:rsidRPr="00CE72EB" w:rsidRDefault="007B586E">
            <w:pPr>
              <w:pStyle w:val="S1-Header2"/>
            </w:pPr>
            <w:bookmarkStart w:id="282" w:name="_Toc438438858"/>
            <w:bookmarkStart w:id="283" w:name="_Toc438532647"/>
            <w:bookmarkStart w:id="284" w:name="_Toc438734002"/>
            <w:bookmarkStart w:id="285" w:name="_Toc438907039"/>
            <w:bookmarkStart w:id="286" w:name="_Toc438907238"/>
            <w:bookmarkStart w:id="287" w:name="_Toc97371038"/>
            <w:bookmarkStart w:id="288" w:name="_Toc139863135"/>
            <w:bookmarkStart w:id="289" w:name="_Toc325723953"/>
            <w:r w:rsidRPr="00CE72EB">
              <w:t xml:space="preserve">Margin of </w:t>
            </w:r>
            <w:r w:rsidRPr="00CE72EB">
              <w:lastRenderedPageBreak/>
              <w:t>Preference</w:t>
            </w:r>
            <w:bookmarkEnd w:id="282"/>
            <w:bookmarkEnd w:id="283"/>
            <w:bookmarkEnd w:id="284"/>
            <w:bookmarkEnd w:id="285"/>
            <w:bookmarkEnd w:id="286"/>
            <w:bookmarkEnd w:id="287"/>
            <w:bookmarkEnd w:id="288"/>
            <w:bookmarkEnd w:id="289"/>
          </w:p>
        </w:tc>
        <w:tc>
          <w:tcPr>
            <w:tcW w:w="7020" w:type="dxa"/>
          </w:tcPr>
          <w:p w:rsidR="00636D0B" w:rsidRPr="00CE72EB" w:rsidRDefault="00152955" w:rsidP="00C8738F">
            <w:pPr>
              <w:pStyle w:val="Header2-SubClauses"/>
              <w:rPr>
                <w:rFonts w:cs="Times New Roman"/>
              </w:rPr>
            </w:pPr>
            <w:r w:rsidRPr="00CE72EB">
              <w:rPr>
                <w:b/>
                <w:spacing w:val="-2"/>
              </w:rPr>
              <w:lastRenderedPageBreak/>
              <w:t>Unless otherwise specified in the</w:t>
            </w:r>
            <w:r w:rsidRPr="00CE72EB">
              <w:rPr>
                <w:spacing w:val="-2"/>
              </w:rPr>
              <w:t xml:space="preserve"> </w:t>
            </w:r>
            <w:r w:rsidRPr="00CE72EB">
              <w:rPr>
                <w:b/>
                <w:spacing w:val="-2"/>
              </w:rPr>
              <w:t xml:space="preserve">BDS, </w:t>
            </w:r>
            <w:r w:rsidRPr="00CE72EB">
              <w:rPr>
                <w:spacing w:val="-2"/>
              </w:rPr>
              <w:t xml:space="preserve">a margin of preference </w:t>
            </w:r>
            <w:r w:rsidRPr="00CE72EB">
              <w:rPr>
                <w:spacing w:val="-2"/>
              </w:rPr>
              <w:lastRenderedPageBreak/>
              <w:t>for domestic bidders</w:t>
            </w:r>
            <w:r w:rsidRPr="00CE72EB">
              <w:rPr>
                <w:rStyle w:val="FootnoteReference"/>
                <w:spacing w:val="-2"/>
              </w:rPr>
              <w:footnoteReference w:id="4"/>
            </w:r>
            <w:r w:rsidRPr="00CE72EB">
              <w:rPr>
                <w:spacing w:val="-2"/>
              </w:rPr>
              <w:t xml:space="preserve"> shall not apply</w:t>
            </w:r>
            <w:r w:rsidR="007B586E" w:rsidRPr="00CE72EB">
              <w:rPr>
                <w:rFonts w:cs="Times New Roman"/>
              </w:rPr>
              <w:t>.</w:t>
            </w:r>
          </w:p>
        </w:tc>
      </w:tr>
      <w:tr w:rsidR="00152955" w:rsidRPr="00CE72EB">
        <w:trPr>
          <w:jc w:val="center"/>
        </w:trPr>
        <w:tc>
          <w:tcPr>
            <w:tcW w:w="2430" w:type="dxa"/>
          </w:tcPr>
          <w:p w:rsidR="00152955" w:rsidRPr="00CE72EB" w:rsidRDefault="00152955">
            <w:pPr>
              <w:pStyle w:val="S1-Header2"/>
            </w:pPr>
            <w:bookmarkStart w:id="290" w:name="_Toc325723954"/>
            <w:r w:rsidRPr="00CE72EB">
              <w:lastRenderedPageBreak/>
              <w:t>Subcontractors</w:t>
            </w:r>
            <w:bookmarkEnd w:id="290"/>
          </w:p>
        </w:tc>
        <w:tc>
          <w:tcPr>
            <w:tcW w:w="7020" w:type="dxa"/>
          </w:tcPr>
          <w:p w:rsidR="00152955" w:rsidRPr="00CE72EB" w:rsidRDefault="00152955">
            <w:pPr>
              <w:pStyle w:val="Header2-SubClauses"/>
              <w:rPr>
                <w:spacing w:val="-2"/>
              </w:rPr>
            </w:pPr>
            <w:r w:rsidRPr="00CE72EB">
              <w:rPr>
                <w:spacing w:val="-2"/>
              </w:rPr>
              <w:t>Unless otherwise stated in the</w:t>
            </w:r>
            <w:r w:rsidRPr="00CE72EB">
              <w:rPr>
                <w:bCs/>
                <w:spacing w:val="-2"/>
              </w:rPr>
              <w:t xml:space="preserve"> BDS, the Employer does not intend to execute any specific elements of the Works by sub-contractors selected in advance by the Employer.</w:t>
            </w:r>
          </w:p>
          <w:p w:rsidR="00152955" w:rsidRPr="00CE72EB" w:rsidRDefault="00152955">
            <w:pPr>
              <w:pStyle w:val="Header2-SubClauses"/>
              <w:rPr>
                <w:spacing w:val="-2"/>
              </w:rPr>
            </w:pPr>
            <w:r w:rsidRPr="00CE72EB">
              <w:rPr>
                <w:bCs/>
                <w:spacing w:val="-2"/>
              </w:rPr>
              <w:t xml:space="preserve">The Employer may permit subcontracting for certain specialized works as indicated in Section III. When subcontracting is permitted by the Employer, the specialized </w:t>
            </w:r>
            <w:r w:rsidRPr="00CE72EB">
              <w:rPr>
                <w:spacing w:val="-2"/>
              </w:rPr>
              <w:t>sub-contractor’s</w:t>
            </w:r>
            <w:r w:rsidRPr="00CE72EB">
              <w:rPr>
                <w:bCs/>
                <w:spacing w:val="-2"/>
              </w:rPr>
              <w:t xml:space="preserve"> experience shall be considered for evaluation. Section III describes the qualification criteria for sub-contractors.</w:t>
            </w:r>
          </w:p>
          <w:p w:rsidR="00152955" w:rsidRPr="00CE72EB" w:rsidRDefault="00152955">
            <w:pPr>
              <w:pStyle w:val="Header2-SubClauses"/>
              <w:rPr>
                <w:spacing w:val="-2"/>
              </w:rPr>
            </w:pPr>
            <w:r w:rsidRPr="00CE72EB">
              <w:rPr>
                <w:bCs/>
                <w:spacing w:val="-2"/>
              </w:rPr>
              <w:t xml:space="preserve">Bidders may propose subcontracting up to the percentage of total value of contracts or the volume of works as </w:t>
            </w:r>
            <w:r w:rsidRPr="00CE72EB">
              <w:rPr>
                <w:b/>
                <w:spacing w:val="-2"/>
              </w:rPr>
              <w:t>specified in the</w:t>
            </w:r>
            <w:r w:rsidRPr="00CE72EB">
              <w:rPr>
                <w:bCs/>
                <w:spacing w:val="-2"/>
              </w:rPr>
              <w:t xml:space="preserve"> </w:t>
            </w:r>
            <w:r w:rsidRPr="00CE72EB">
              <w:rPr>
                <w:b/>
                <w:spacing w:val="-2"/>
              </w:rPr>
              <w:t>BDS.</w:t>
            </w:r>
          </w:p>
        </w:tc>
      </w:tr>
      <w:tr w:rsidR="007B586E" w:rsidRPr="00CE72EB">
        <w:trPr>
          <w:cantSplit/>
          <w:jc w:val="center"/>
        </w:trPr>
        <w:tc>
          <w:tcPr>
            <w:tcW w:w="2430" w:type="dxa"/>
          </w:tcPr>
          <w:p w:rsidR="007B586E" w:rsidRPr="00CE72EB" w:rsidRDefault="007B586E">
            <w:pPr>
              <w:pStyle w:val="S1-Header2"/>
            </w:pPr>
            <w:bookmarkStart w:id="291" w:name="_Toc438438859"/>
            <w:bookmarkStart w:id="292" w:name="_Toc438532648"/>
            <w:bookmarkStart w:id="293" w:name="_Toc438734003"/>
            <w:bookmarkStart w:id="294" w:name="_Toc438907040"/>
            <w:bookmarkStart w:id="295" w:name="_Toc438907239"/>
            <w:bookmarkStart w:id="296" w:name="_Toc97371039"/>
            <w:bookmarkStart w:id="297" w:name="_Toc139863136"/>
            <w:bookmarkStart w:id="298" w:name="_Toc325723955"/>
            <w:r w:rsidRPr="00CE72EB">
              <w:t>Evaluation of Bids</w:t>
            </w:r>
            <w:bookmarkEnd w:id="291"/>
            <w:bookmarkEnd w:id="292"/>
            <w:bookmarkEnd w:id="293"/>
            <w:bookmarkEnd w:id="294"/>
            <w:bookmarkEnd w:id="295"/>
            <w:bookmarkEnd w:id="296"/>
            <w:bookmarkEnd w:id="297"/>
            <w:bookmarkEnd w:id="298"/>
          </w:p>
        </w:tc>
        <w:tc>
          <w:tcPr>
            <w:tcW w:w="7020" w:type="dxa"/>
          </w:tcPr>
          <w:p w:rsidR="007B586E" w:rsidRPr="00CE72EB" w:rsidRDefault="007B586E">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shall use the criteria and methodologies listed in this Clause. No other evaluation criteria or methodologies shall be permitted.</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 xml:space="preserve">To evaluate a bid, the </w:t>
            </w:r>
            <w:r w:rsidR="00283744" w:rsidRPr="00CE72EB">
              <w:rPr>
                <w:rStyle w:val="StyleHeader2-SubClausesItalicChar"/>
                <w:rFonts w:cs="Times New Roman"/>
                <w:i w:val="0"/>
              </w:rPr>
              <w:t>Employer</w:t>
            </w:r>
            <w:r w:rsidRPr="00CE72EB">
              <w:rPr>
                <w:rFonts w:cs="Times New Roman"/>
                <w:iCs/>
              </w:rPr>
              <w:t xml:space="preserve"> </w:t>
            </w:r>
            <w:r w:rsidRPr="00CE72EB">
              <w:rPr>
                <w:rFonts w:cs="Times New Roman"/>
              </w:rPr>
              <w:t>shall consider the following:</w:t>
            </w:r>
          </w:p>
          <w:p w:rsidR="007B586E" w:rsidRPr="00CE72EB" w:rsidRDefault="007B586E">
            <w:pPr>
              <w:pStyle w:val="P3Header1-Clauses"/>
              <w:numPr>
                <w:ilvl w:val="0"/>
                <w:numId w:val="0"/>
              </w:numPr>
              <w:ind w:left="927" w:hanging="423"/>
              <w:rPr>
                <w:szCs w:val="24"/>
              </w:rPr>
            </w:pPr>
            <w:r w:rsidRPr="00CE72EB">
              <w:rPr>
                <w:szCs w:val="24"/>
              </w:rPr>
              <w:t>(a)</w:t>
            </w:r>
            <w:r w:rsidRPr="00CE72EB">
              <w:rPr>
                <w:szCs w:val="24"/>
              </w:rPr>
              <w:tab/>
              <w:t>the bid price, excluding Provisional Sums and the provision, if any, for contingencies in the Summary Bill of Quantities</w:t>
            </w:r>
            <w:r w:rsidR="006542E1" w:rsidRPr="00CE72EB">
              <w:rPr>
                <w:rStyle w:val="FootnoteReference"/>
              </w:rPr>
              <w:footnoteReference w:id="5"/>
            </w:r>
            <w:r w:rsidRPr="00CE72EB">
              <w:rPr>
                <w:szCs w:val="24"/>
              </w:rPr>
              <w:t xml:space="preserve"> for admeasurement contracts</w:t>
            </w:r>
            <w:r w:rsidR="00F9786A" w:rsidRPr="00CE72EB">
              <w:rPr>
                <w:szCs w:val="24"/>
              </w:rPr>
              <w:t>,</w:t>
            </w:r>
            <w:r w:rsidRPr="00CE72EB">
              <w:rPr>
                <w:szCs w:val="24"/>
              </w:rPr>
              <w:t xml:space="preserve"> but including Daywork</w:t>
            </w:r>
            <w:r w:rsidR="006542E1" w:rsidRPr="00CE72EB">
              <w:rPr>
                <w:rStyle w:val="FootnoteReference"/>
              </w:rPr>
              <w:footnoteReference w:id="6"/>
            </w:r>
            <w:r w:rsidRPr="00CE72EB">
              <w:rPr>
                <w:szCs w:val="24"/>
              </w:rPr>
              <w:t xml:space="preserve"> items, where priced competitively;</w:t>
            </w:r>
          </w:p>
          <w:p w:rsidR="007B586E" w:rsidRPr="00CE72EB" w:rsidRDefault="007B586E">
            <w:pPr>
              <w:pStyle w:val="P3Header1-Clauses"/>
              <w:numPr>
                <w:ilvl w:val="0"/>
                <w:numId w:val="0"/>
              </w:numPr>
              <w:ind w:left="927" w:hanging="423"/>
              <w:rPr>
                <w:szCs w:val="24"/>
              </w:rPr>
            </w:pPr>
            <w:r w:rsidRPr="00CE72EB">
              <w:rPr>
                <w:szCs w:val="24"/>
              </w:rPr>
              <w:t>(b)</w:t>
            </w:r>
            <w:r w:rsidRPr="00CE72EB">
              <w:rPr>
                <w:szCs w:val="24"/>
              </w:rPr>
              <w:tab/>
              <w:t>price adjustment for correction of arithmetic errors in accordance with ITB 31.1;</w:t>
            </w:r>
          </w:p>
          <w:p w:rsidR="007B586E" w:rsidRPr="00CE72EB" w:rsidRDefault="007B586E">
            <w:pPr>
              <w:pStyle w:val="P3Header1-Clauses"/>
              <w:numPr>
                <w:ilvl w:val="0"/>
                <w:numId w:val="0"/>
              </w:numPr>
              <w:ind w:left="927" w:hanging="423"/>
              <w:rPr>
                <w:szCs w:val="24"/>
              </w:rPr>
            </w:pPr>
            <w:r w:rsidRPr="00CE72EB">
              <w:rPr>
                <w:szCs w:val="24"/>
              </w:rPr>
              <w:t>(c)</w:t>
            </w:r>
            <w:r w:rsidRPr="00CE72EB">
              <w:rPr>
                <w:szCs w:val="24"/>
              </w:rPr>
              <w:tab/>
              <w:t>price adjustment due to discounts offered in accordance with ITB 14.</w:t>
            </w:r>
            <w:r w:rsidR="00CB5B6C" w:rsidRPr="00CE72EB">
              <w:rPr>
                <w:szCs w:val="24"/>
              </w:rPr>
              <w:t>4</w:t>
            </w:r>
            <w:r w:rsidRPr="00CE72EB">
              <w:rPr>
                <w:szCs w:val="24"/>
              </w:rPr>
              <w:t>;</w:t>
            </w:r>
          </w:p>
          <w:p w:rsidR="007B586E" w:rsidRPr="00CE72EB" w:rsidRDefault="007B586E">
            <w:pPr>
              <w:pStyle w:val="P3Header1-Clauses"/>
              <w:numPr>
                <w:ilvl w:val="0"/>
                <w:numId w:val="0"/>
              </w:numPr>
              <w:ind w:left="927" w:hanging="423"/>
              <w:rPr>
                <w:szCs w:val="24"/>
              </w:rPr>
            </w:pPr>
            <w:r w:rsidRPr="00CE72EB">
              <w:rPr>
                <w:szCs w:val="24"/>
              </w:rPr>
              <w:t>(d)</w:t>
            </w:r>
            <w:r w:rsidRPr="00CE72EB">
              <w:rPr>
                <w:szCs w:val="24"/>
              </w:rPr>
              <w:tab/>
            </w:r>
            <w:r w:rsidRPr="00CE72EB">
              <w:rPr>
                <w:spacing w:val="-4"/>
                <w:szCs w:val="24"/>
              </w:rPr>
              <w:t xml:space="preserve">converting the amount resulting from applying (a) to (c) above, </w:t>
            </w:r>
            <w:r w:rsidRPr="00CE72EB">
              <w:rPr>
                <w:spacing w:val="-4"/>
                <w:szCs w:val="24"/>
              </w:rPr>
              <w:lastRenderedPageBreak/>
              <w:t>if relevant, to a single currency in accordance with ITB 32;</w:t>
            </w:r>
          </w:p>
          <w:p w:rsidR="007B586E" w:rsidRPr="00CE72EB" w:rsidRDefault="007B586E">
            <w:pPr>
              <w:pStyle w:val="P3Header1-Clauses"/>
              <w:numPr>
                <w:ilvl w:val="0"/>
                <w:numId w:val="0"/>
              </w:numPr>
              <w:ind w:left="927" w:hanging="423"/>
              <w:rPr>
                <w:szCs w:val="24"/>
              </w:rPr>
            </w:pPr>
            <w:r w:rsidRPr="00CE72EB">
              <w:rPr>
                <w:szCs w:val="24"/>
              </w:rPr>
              <w:t>(e)</w:t>
            </w:r>
            <w:r w:rsidRPr="00CE72EB">
              <w:rPr>
                <w:szCs w:val="24"/>
              </w:rPr>
              <w:tab/>
            </w:r>
            <w:r w:rsidR="00152955" w:rsidRPr="00CE72EB">
              <w:rPr>
                <w:szCs w:val="24"/>
              </w:rPr>
              <w:t xml:space="preserve">price </w:t>
            </w:r>
            <w:r w:rsidRPr="00CE72EB">
              <w:rPr>
                <w:szCs w:val="24"/>
              </w:rPr>
              <w:t>adjustment for nonconformities in accordance with ITB 30.3;</w:t>
            </w:r>
          </w:p>
          <w:p w:rsidR="007B586E" w:rsidRPr="00CE72EB" w:rsidRDefault="007B586E" w:rsidP="00152955">
            <w:pPr>
              <w:pStyle w:val="P3Header1-Clauses"/>
              <w:numPr>
                <w:ilvl w:val="0"/>
                <w:numId w:val="0"/>
              </w:numPr>
              <w:ind w:left="927" w:hanging="423"/>
              <w:rPr>
                <w:b/>
                <w:bCs/>
                <w:i/>
                <w:iCs/>
                <w:szCs w:val="24"/>
              </w:rPr>
            </w:pPr>
            <w:r w:rsidRPr="00CE72EB">
              <w:rPr>
                <w:szCs w:val="24"/>
              </w:rPr>
              <w:t>(f)</w:t>
            </w:r>
            <w:r w:rsidRPr="00CE72EB">
              <w:rPr>
                <w:szCs w:val="24"/>
              </w:rPr>
              <w:tab/>
            </w:r>
            <w:r w:rsidR="00152955" w:rsidRPr="00CE72EB">
              <w:rPr>
                <w:szCs w:val="24"/>
              </w:rPr>
              <w:t xml:space="preserve">the additional </w:t>
            </w:r>
            <w:r w:rsidRPr="00CE72EB">
              <w:rPr>
                <w:szCs w:val="24"/>
              </w:rPr>
              <w:t xml:space="preserve">evaluation factors </w:t>
            </w:r>
            <w:r w:rsidR="00152955" w:rsidRPr="00CE72EB">
              <w:rPr>
                <w:szCs w:val="24"/>
              </w:rPr>
              <w:t xml:space="preserve">are </w:t>
            </w:r>
            <w:r w:rsidR="005F0029" w:rsidRPr="00CE72EB">
              <w:rPr>
                <w:szCs w:val="24"/>
              </w:rPr>
              <w:t>specified</w:t>
            </w:r>
            <w:r w:rsidRPr="00CE72EB">
              <w:rPr>
                <w:szCs w:val="24"/>
              </w:rPr>
              <w:t xml:space="preserve"> in Section III (Evaluation and Qualification Criteria);</w:t>
            </w:r>
          </w:p>
        </w:tc>
      </w:tr>
      <w:tr w:rsidR="007B586E" w:rsidRPr="00CE72EB">
        <w:trPr>
          <w:jc w:val="center"/>
        </w:trPr>
        <w:tc>
          <w:tcPr>
            <w:tcW w:w="2430" w:type="dxa"/>
          </w:tcPr>
          <w:p w:rsidR="007B586E" w:rsidRPr="00CE72EB" w:rsidRDefault="007B586E">
            <w:pPr>
              <w:spacing w:before="140" w:after="120"/>
            </w:pPr>
          </w:p>
        </w:tc>
        <w:tc>
          <w:tcPr>
            <w:tcW w:w="7020" w:type="dxa"/>
          </w:tcPr>
          <w:p w:rsidR="007B586E" w:rsidRPr="00CE72EB" w:rsidRDefault="007B586E">
            <w:pPr>
              <w:pStyle w:val="Header2-SubClauses"/>
              <w:rPr>
                <w:rFonts w:cs="Times New Roman"/>
              </w:rPr>
            </w:pPr>
            <w:r w:rsidRPr="00CE72EB">
              <w:rPr>
                <w:rFonts w:cs="Times New Roman"/>
              </w:rPr>
              <w:t>The estimated effect of the price adjustment provisions of the Conditions of Contract, applied over the period of execution of the Contract, shall not be taken into account in bid evaluation.</w:t>
            </w:r>
          </w:p>
        </w:tc>
      </w:tr>
      <w:tr w:rsidR="007B586E" w:rsidRPr="00CE72EB">
        <w:trPr>
          <w:jc w:val="center"/>
        </w:trPr>
        <w:tc>
          <w:tcPr>
            <w:tcW w:w="2430" w:type="dxa"/>
          </w:tcPr>
          <w:p w:rsidR="007B586E" w:rsidRPr="00CE72EB" w:rsidRDefault="007B586E">
            <w:pPr>
              <w:spacing w:before="140" w:after="120"/>
            </w:pPr>
          </w:p>
        </w:tc>
        <w:tc>
          <w:tcPr>
            <w:tcW w:w="7020" w:type="dxa"/>
          </w:tcPr>
          <w:p w:rsidR="007B586E" w:rsidRPr="00CE72EB" w:rsidRDefault="007B586E" w:rsidP="004B1320">
            <w:pPr>
              <w:pStyle w:val="Header2-SubClauses"/>
              <w:rPr>
                <w:rFonts w:cs="Times New Roman"/>
              </w:rPr>
            </w:pPr>
            <w:r w:rsidRPr="00CE72EB">
              <w:rPr>
                <w:rFonts w:cs="Times New Roman"/>
              </w:rPr>
              <w:t xml:space="preserve">If this Bidding Document allows Bidders to quote separate prices for different </w:t>
            </w:r>
            <w:r w:rsidR="00152955" w:rsidRPr="00CE72EB">
              <w:rPr>
                <w:rFonts w:cs="Times New Roman"/>
              </w:rPr>
              <w:t>lots (</w:t>
            </w:r>
            <w:r w:rsidRPr="00CE72EB">
              <w:rPr>
                <w:rFonts w:cs="Times New Roman"/>
              </w:rPr>
              <w:t>contracts</w:t>
            </w:r>
            <w:r w:rsidR="00152955" w:rsidRPr="00CE72EB">
              <w:rPr>
                <w:rFonts w:cs="Times New Roman"/>
              </w:rPr>
              <w:t>)</w:t>
            </w:r>
            <w:r w:rsidRPr="00CE72EB">
              <w:rPr>
                <w:rFonts w:cs="Times New Roman"/>
              </w:rPr>
              <w:t>, the methodology to determine the lowest evaluated price of the contract combinations, including any discounts offered in the Letter of Bid, is specified in Section III</w:t>
            </w:r>
            <w:r w:rsidR="004B1320" w:rsidRPr="00CE72EB">
              <w:rPr>
                <w:rFonts w:cs="Times New Roman"/>
              </w:rPr>
              <w:t>.</w:t>
            </w:r>
            <w:r w:rsidRPr="00CE72EB">
              <w:rPr>
                <w:rFonts w:cs="Times New Roman"/>
              </w:rPr>
              <w:t xml:space="preserve"> Evalua</w:t>
            </w:r>
            <w:r w:rsidR="004B1320" w:rsidRPr="00CE72EB">
              <w:rPr>
                <w:rFonts w:cs="Times New Roman"/>
              </w:rPr>
              <w:t>tion and Qualification Criteria</w:t>
            </w:r>
            <w:r w:rsidRPr="00CE72EB">
              <w:rPr>
                <w:rFonts w:cs="Times New Roman"/>
              </w:rPr>
              <w:t>.</w:t>
            </w:r>
          </w:p>
        </w:tc>
      </w:tr>
      <w:tr w:rsidR="007B586E" w:rsidRPr="00CE72EB">
        <w:trPr>
          <w:jc w:val="center"/>
        </w:trPr>
        <w:tc>
          <w:tcPr>
            <w:tcW w:w="2430" w:type="dxa"/>
          </w:tcPr>
          <w:p w:rsidR="007B586E" w:rsidRPr="00CE72EB" w:rsidRDefault="007B586E">
            <w:pPr>
              <w:spacing w:before="140" w:after="120"/>
            </w:pPr>
          </w:p>
        </w:tc>
        <w:tc>
          <w:tcPr>
            <w:tcW w:w="7020" w:type="dxa"/>
          </w:tcPr>
          <w:p w:rsidR="007B586E" w:rsidRPr="00CE72EB" w:rsidRDefault="007B586E" w:rsidP="004B1320">
            <w:pPr>
              <w:pStyle w:val="Header2-SubClauses"/>
              <w:rPr>
                <w:rFonts w:cs="Times New Roman"/>
              </w:rPr>
            </w:pPr>
            <w:r w:rsidRPr="00CE72EB">
              <w:rPr>
                <w:rFonts w:cs="Times New Roman"/>
              </w:rPr>
              <w:t>If the bid for an admeasurement contract, which results in the lowest Evaluated Bid Price, is seriously unbalanced</w:t>
            </w:r>
            <w:r w:rsidR="00672226" w:rsidRPr="00CE72EB">
              <w:rPr>
                <w:rFonts w:cs="Times New Roman"/>
              </w:rPr>
              <w:t xml:space="preserve"> or</w:t>
            </w:r>
            <w:r w:rsidRPr="00CE72EB">
              <w:rPr>
                <w:rFonts w:cs="Times New Roman"/>
              </w:rPr>
              <w:t xml:space="preserve">, front loaded in the opinion of the </w:t>
            </w:r>
            <w:r w:rsidR="00283744" w:rsidRPr="00CE72EB">
              <w:rPr>
                <w:rStyle w:val="StyleHeader2-SubClausesItalicChar"/>
                <w:rFonts w:cs="Times New Roman"/>
                <w:i w:val="0"/>
              </w:rPr>
              <w:t>Employer</w:t>
            </w:r>
            <w:r w:rsidRPr="00CE72EB">
              <w:rPr>
                <w:rFonts w:cs="Times New Roman"/>
              </w:rPr>
              <w:t xml:space="preserve">, the </w:t>
            </w:r>
            <w:r w:rsidR="00283744" w:rsidRPr="00CE72EB">
              <w:rPr>
                <w:rStyle w:val="StyleHeader2-SubClausesItalicChar"/>
                <w:rFonts w:cs="Times New Roman"/>
                <w:i w:val="0"/>
              </w:rPr>
              <w:t>Employer</w:t>
            </w:r>
            <w:r w:rsidRPr="00CE72EB">
              <w:rPr>
                <w:rFonts w:cs="Times New Roman"/>
              </w:rPr>
              <w:t xml:space="preserve"> may require the Bidder to produce detailed price analyses for any or all items of the Bill of Quantities, </w:t>
            </w:r>
            <w:r w:rsidRPr="00CE72EB">
              <w:rPr>
                <w:rStyle w:val="StyleHeader2-SubClausesItalicChar"/>
                <w:rFonts w:cs="Times New Roman"/>
                <w:i w:val="0"/>
                <w:iCs w:val="0"/>
              </w:rPr>
              <w:t xml:space="preserve">to demonstrate the internal consistency of those prices with the construction methods and schedule proposed. After evaluation of the price analyses, taking into consideration the schedule of estimated Contract payments, the </w:t>
            </w:r>
            <w:r w:rsidR="00283744" w:rsidRPr="00CE72EB">
              <w:rPr>
                <w:rStyle w:val="StyleHeader2-SubClausesItalicChar"/>
                <w:rFonts w:cs="Times New Roman"/>
                <w:i w:val="0"/>
                <w:iCs w:val="0"/>
              </w:rPr>
              <w:t>Employer</w:t>
            </w:r>
            <w:r w:rsidRPr="00CE72EB">
              <w:rPr>
                <w:rStyle w:val="StyleHeader2-SubClausesItalicChar"/>
                <w:rFonts w:cs="Times New Roman"/>
                <w:i w:val="0"/>
                <w:iCs w:val="0"/>
              </w:rPr>
              <w:t xml:space="preserve"> may require that the amount of the performance security be increased at the expense of the Bidder to a level sufficient to protect the </w:t>
            </w:r>
            <w:r w:rsidR="00283744" w:rsidRPr="00CE72EB">
              <w:rPr>
                <w:rStyle w:val="StyleHeader2-SubClausesItalicChar"/>
                <w:rFonts w:cs="Times New Roman"/>
                <w:i w:val="0"/>
                <w:iCs w:val="0"/>
              </w:rPr>
              <w:t>Employer</w:t>
            </w:r>
            <w:r w:rsidRPr="00CE72EB">
              <w:rPr>
                <w:rStyle w:val="StyleHeader2-SubClausesItalicChar"/>
                <w:rFonts w:cs="Times New Roman"/>
                <w:i w:val="0"/>
                <w:iCs w:val="0"/>
              </w:rPr>
              <w:t xml:space="preserve"> against financial loss in the event of default of the successful Bidder under the Contract</w:t>
            </w:r>
            <w:r w:rsidRPr="00CE72EB">
              <w:rPr>
                <w:rFonts w:cs="Times New Roman"/>
                <w:i/>
              </w:rPr>
              <w:t>.</w:t>
            </w:r>
          </w:p>
        </w:tc>
      </w:tr>
      <w:tr w:rsidR="007B586E" w:rsidRPr="00CE72EB">
        <w:trPr>
          <w:jc w:val="center"/>
        </w:trPr>
        <w:tc>
          <w:tcPr>
            <w:tcW w:w="2430" w:type="dxa"/>
          </w:tcPr>
          <w:p w:rsidR="007B586E" w:rsidRPr="00CE72EB" w:rsidRDefault="007B586E">
            <w:pPr>
              <w:pStyle w:val="S1-Header2"/>
            </w:pPr>
            <w:bookmarkStart w:id="299" w:name="_Toc438438860"/>
            <w:bookmarkStart w:id="300" w:name="_Toc438532654"/>
            <w:bookmarkStart w:id="301" w:name="_Toc438734004"/>
            <w:bookmarkStart w:id="302" w:name="_Toc438907041"/>
            <w:bookmarkStart w:id="303" w:name="_Toc438907240"/>
            <w:bookmarkStart w:id="304" w:name="_Toc97371040"/>
            <w:bookmarkStart w:id="305" w:name="_Toc139863137"/>
            <w:bookmarkStart w:id="306" w:name="_Toc325723956"/>
            <w:r w:rsidRPr="00CE72EB">
              <w:t>Comparison of Bids</w:t>
            </w:r>
            <w:bookmarkEnd w:id="299"/>
            <w:bookmarkEnd w:id="300"/>
            <w:bookmarkEnd w:id="301"/>
            <w:bookmarkEnd w:id="302"/>
            <w:bookmarkEnd w:id="303"/>
            <w:bookmarkEnd w:id="304"/>
            <w:bookmarkEnd w:id="305"/>
            <w:bookmarkEnd w:id="306"/>
          </w:p>
        </w:tc>
        <w:tc>
          <w:tcPr>
            <w:tcW w:w="7020" w:type="dxa"/>
          </w:tcPr>
          <w:p w:rsidR="007B586E" w:rsidRPr="00CE72EB" w:rsidRDefault="007B586E">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shall compare </w:t>
            </w:r>
            <w:r w:rsidR="00152955" w:rsidRPr="00CE72EB">
              <w:rPr>
                <w:rFonts w:cs="Times New Roman"/>
              </w:rPr>
              <w:t xml:space="preserve">the evaluated prices of </w:t>
            </w:r>
            <w:r w:rsidRPr="00CE72EB">
              <w:rPr>
                <w:rFonts w:cs="Times New Roman"/>
              </w:rPr>
              <w:t xml:space="preserve">all substantially responsive bids </w:t>
            </w:r>
            <w:r w:rsidR="00152955" w:rsidRPr="00CE72EB">
              <w:rPr>
                <w:rFonts w:cs="Times New Roman"/>
              </w:rPr>
              <w:t xml:space="preserve">established </w:t>
            </w:r>
            <w:r w:rsidRPr="00CE72EB">
              <w:rPr>
                <w:rFonts w:cs="Times New Roman"/>
              </w:rPr>
              <w:t>in accordance with ITB 3</w:t>
            </w:r>
            <w:r w:rsidR="00152955" w:rsidRPr="00CE72EB">
              <w:rPr>
                <w:rFonts w:cs="Times New Roman"/>
              </w:rPr>
              <w:t>5</w:t>
            </w:r>
            <w:r w:rsidRPr="00CE72EB">
              <w:rPr>
                <w:rFonts w:cs="Times New Roman"/>
              </w:rPr>
              <w:t>.2 to determine the lowest evaluated bid</w:t>
            </w:r>
            <w:r w:rsidRPr="00CE72EB">
              <w:rPr>
                <w:rStyle w:val="StyleHeader2-SubClausesItalicChar"/>
                <w:rFonts w:cs="Times New Roman"/>
              </w:rPr>
              <w:t>.</w:t>
            </w:r>
          </w:p>
        </w:tc>
      </w:tr>
      <w:tr w:rsidR="007B586E" w:rsidRPr="00CE72EB">
        <w:trPr>
          <w:jc w:val="center"/>
        </w:trPr>
        <w:tc>
          <w:tcPr>
            <w:tcW w:w="2430" w:type="dxa"/>
          </w:tcPr>
          <w:p w:rsidR="007B586E" w:rsidRPr="00CE72EB" w:rsidRDefault="007B586E">
            <w:pPr>
              <w:pStyle w:val="S1-Header2"/>
            </w:pPr>
            <w:bookmarkStart w:id="307" w:name="_Toc438438861"/>
            <w:bookmarkStart w:id="308" w:name="_Toc438532655"/>
            <w:bookmarkStart w:id="309" w:name="_Toc438734005"/>
            <w:bookmarkStart w:id="310" w:name="_Toc438907042"/>
            <w:bookmarkStart w:id="311" w:name="_Toc438907241"/>
            <w:bookmarkStart w:id="312" w:name="_Toc97371041"/>
            <w:bookmarkStart w:id="313" w:name="_Toc139863138"/>
            <w:bookmarkStart w:id="314" w:name="_Toc325723957"/>
            <w:r w:rsidRPr="00CE72EB">
              <w:t>Qualification of the Bidder</w:t>
            </w:r>
            <w:bookmarkEnd w:id="307"/>
            <w:bookmarkEnd w:id="308"/>
            <w:bookmarkEnd w:id="309"/>
            <w:bookmarkEnd w:id="310"/>
            <w:bookmarkEnd w:id="311"/>
            <w:bookmarkEnd w:id="312"/>
            <w:bookmarkEnd w:id="313"/>
            <w:bookmarkEnd w:id="314"/>
          </w:p>
        </w:tc>
        <w:tc>
          <w:tcPr>
            <w:tcW w:w="7020" w:type="dxa"/>
          </w:tcPr>
          <w:p w:rsidR="007B586E" w:rsidRPr="00CE72EB" w:rsidRDefault="007B586E" w:rsidP="004B1320">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shall determine to its satisfaction whether the Bidder that is selected as having submitted the lowest evaluated and substantially responsive bid </w:t>
            </w:r>
            <w:r w:rsidRPr="00CE72EB">
              <w:rPr>
                <w:rFonts w:cs="Times New Roman"/>
                <w:iCs/>
              </w:rPr>
              <w:t>meets the qualifying criteria specified in Section III</w:t>
            </w:r>
            <w:r w:rsidR="004B1320" w:rsidRPr="00CE72EB">
              <w:rPr>
                <w:rFonts w:cs="Times New Roman"/>
                <w:iCs/>
              </w:rPr>
              <w:t>.</w:t>
            </w:r>
            <w:r w:rsidRPr="00CE72EB">
              <w:rPr>
                <w:rFonts w:cs="Times New Roman"/>
                <w:iCs/>
              </w:rPr>
              <w:t xml:space="preserve"> Evalua</w:t>
            </w:r>
            <w:r w:rsidR="004B1320" w:rsidRPr="00CE72EB">
              <w:rPr>
                <w:rFonts w:cs="Times New Roman"/>
                <w:iCs/>
              </w:rPr>
              <w:t>tion and Qualification Criteria</w:t>
            </w:r>
            <w:r w:rsidRPr="00CE72EB">
              <w:rPr>
                <w:rFonts w:cs="Times New Roman"/>
              </w:rPr>
              <w:t>.</w:t>
            </w:r>
          </w:p>
        </w:tc>
      </w:tr>
      <w:tr w:rsidR="007B586E" w:rsidRPr="00CE72EB">
        <w:trPr>
          <w:jc w:val="center"/>
        </w:trPr>
        <w:tc>
          <w:tcPr>
            <w:tcW w:w="2430" w:type="dxa"/>
          </w:tcPr>
          <w:p w:rsidR="007B586E" w:rsidRPr="00CE72EB" w:rsidRDefault="007B586E">
            <w:pPr>
              <w:pStyle w:val="Header1-Clauses"/>
              <w:numPr>
                <w:ilvl w:val="0"/>
                <w:numId w:val="0"/>
              </w:numPr>
              <w:spacing w:before="140"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The determination shall be based upon an examination of the documentary evidence of the Bidder’s qualifications submitted by the Bidder, pursuant to ITB 17.1.</w:t>
            </w:r>
          </w:p>
        </w:tc>
      </w:tr>
      <w:tr w:rsidR="007B586E" w:rsidRPr="00CE72EB">
        <w:trPr>
          <w:jc w:val="center"/>
        </w:trPr>
        <w:tc>
          <w:tcPr>
            <w:tcW w:w="2430" w:type="dxa"/>
          </w:tcPr>
          <w:p w:rsidR="007B586E" w:rsidRPr="00CE72EB" w:rsidRDefault="007B586E">
            <w:pPr>
              <w:spacing w:before="120" w:after="120"/>
            </w:pPr>
          </w:p>
        </w:tc>
        <w:tc>
          <w:tcPr>
            <w:tcW w:w="7020" w:type="dxa"/>
          </w:tcPr>
          <w:p w:rsidR="007B586E" w:rsidRPr="00CE72EB" w:rsidRDefault="007B586E">
            <w:pPr>
              <w:pStyle w:val="Header2-SubClauses"/>
              <w:rPr>
                <w:rFonts w:cs="Times New Roman"/>
              </w:rPr>
            </w:pPr>
            <w:r w:rsidRPr="00CE72EB">
              <w:rPr>
                <w:rFonts w:cs="Times New Roman"/>
              </w:rPr>
              <w:t xml:space="preserve">An affirmative determination of qualification shall be a prerequisite for award of the Contract to the Bidder. A negative determination shall result in disqualification of the bid, in which event the </w:t>
            </w:r>
            <w:r w:rsidR="00283744" w:rsidRPr="00CE72EB">
              <w:rPr>
                <w:rStyle w:val="StyleHeader2-SubClausesItalicChar"/>
                <w:rFonts w:cs="Times New Roman"/>
                <w:i w:val="0"/>
              </w:rPr>
              <w:t>Employer</w:t>
            </w:r>
            <w:r w:rsidRPr="00CE72EB">
              <w:rPr>
                <w:rFonts w:cs="Times New Roman"/>
              </w:rPr>
              <w:t xml:space="preserve"> shall proceed to the next lowest evaluated bid to make a similar determination of that Bidder’s </w:t>
            </w:r>
            <w:r w:rsidRPr="00CE72EB">
              <w:rPr>
                <w:rFonts w:cs="Times New Roman"/>
              </w:rPr>
              <w:lastRenderedPageBreak/>
              <w:t>qualifications to perform satisfactorily.</w:t>
            </w:r>
          </w:p>
        </w:tc>
      </w:tr>
      <w:tr w:rsidR="007B586E" w:rsidRPr="00CE72EB">
        <w:trPr>
          <w:trHeight w:val="1332"/>
          <w:jc w:val="center"/>
        </w:trPr>
        <w:tc>
          <w:tcPr>
            <w:tcW w:w="2430" w:type="dxa"/>
          </w:tcPr>
          <w:p w:rsidR="007B586E" w:rsidRPr="00CE72EB" w:rsidRDefault="00283744">
            <w:pPr>
              <w:pStyle w:val="S1-Header2"/>
            </w:pPr>
            <w:bookmarkStart w:id="315" w:name="_Toc438438862"/>
            <w:bookmarkStart w:id="316" w:name="_Toc438532656"/>
            <w:bookmarkStart w:id="317" w:name="_Toc438734006"/>
            <w:bookmarkStart w:id="318" w:name="_Toc438907043"/>
            <w:bookmarkStart w:id="319" w:name="_Toc438907242"/>
            <w:bookmarkStart w:id="320" w:name="_Toc97371042"/>
            <w:bookmarkStart w:id="321" w:name="_Toc139863139"/>
            <w:bookmarkStart w:id="322" w:name="_Toc325723958"/>
            <w:r w:rsidRPr="00CE72EB">
              <w:rPr>
                <w:b w:val="0"/>
                <w:iCs/>
              </w:rPr>
              <w:lastRenderedPageBreak/>
              <w:t>Employer</w:t>
            </w:r>
            <w:r w:rsidR="007B586E" w:rsidRPr="00CE72EB">
              <w:rPr>
                <w:iCs/>
              </w:rPr>
              <w:t xml:space="preserve">’s </w:t>
            </w:r>
            <w:r w:rsidR="007B586E" w:rsidRPr="00CE72EB">
              <w:t>Right to Accept Any Bid, and to Reject Any or All Bids</w:t>
            </w:r>
            <w:bookmarkEnd w:id="315"/>
            <w:bookmarkEnd w:id="316"/>
            <w:bookmarkEnd w:id="317"/>
            <w:bookmarkEnd w:id="318"/>
            <w:bookmarkEnd w:id="319"/>
            <w:bookmarkEnd w:id="320"/>
            <w:bookmarkEnd w:id="321"/>
            <w:bookmarkEnd w:id="322"/>
          </w:p>
        </w:tc>
        <w:tc>
          <w:tcPr>
            <w:tcW w:w="7020" w:type="dxa"/>
          </w:tcPr>
          <w:p w:rsidR="007B586E" w:rsidRPr="00CE72EB" w:rsidRDefault="007B586E">
            <w:pPr>
              <w:pStyle w:val="Header2-SubClauses"/>
              <w:rPr>
                <w:rFonts w:cs="Times New Roman"/>
              </w:rPr>
            </w:pPr>
            <w:r w:rsidRPr="00CE72EB">
              <w:rPr>
                <w:rFonts w:cs="Times New Roman"/>
              </w:rPr>
              <w:t xml:space="preserve">The </w:t>
            </w:r>
            <w:r w:rsidR="00283744" w:rsidRPr="00CE72EB">
              <w:rPr>
                <w:rStyle w:val="StyleHeader2-SubClausesItalicChar"/>
                <w:rFonts w:cs="Times New Roman"/>
                <w:i w:val="0"/>
              </w:rPr>
              <w:t>Employer</w:t>
            </w:r>
            <w:r w:rsidRPr="00CE72EB">
              <w:rPr>
                <w:rFonts w:cs="Times New Roman"/>
              </w:rPr>
              <w:t xml:space="preserve"> reserves the right to accept or reject any bid, and to annul the bidding process and reject all bids at any time prior to contract award, without thereby incurring any liability to Bidders. In case of annulment, all bids submitted and specifically, bid securities, shall be promptly returned to the Bidders.</w:t>
            </w:r>
          </w:p>
        </w:tc>
      </w:tr>
      <w:tr w:rsidR="007B586E" w:rsidRPr="00CE72EB">
        <w:trPr>
          <w:cantSplit/>
          <w:jc w:val="center"/>
        </w:trPr>
        <w:tc>
          <w:tcPr>
            <w:tcW w:w="9450" w:type="dxa"/>
            <w:gridSpan w:val="2"/>
          </w:tcPr>
          <w:p w:rsidR="007B586E" w:rsidRPr="00CE72EB" w:rsidRDefault="007B586E">
            <w:pPr>
              <w:pStyle w:val="StyleStyleS1-Header1TimesNewRoman14pt1"/>
            </w:pPr>
            <w:bookmarkStart w:id="323" w:name="_Toc438438863"/>
            <w:bookmarkStart w:id="324" w:name="_Toc438532657"/>
            <w:bookmarkStart w:id="325" w:name="_Toc438734007"/>
            <w:bookmarkStart w:id="326" w:name="_Toc438962089"/>
            <w:bookmarkStart w:id="327" w:name="_Toc461939621"/>
            <w:bookmarkStart w:id="328" w:name="_Toc97371043"/>
            <w:bookmarkStart w:id="329" w:name="_Toc325723959"/>
            <w:r w:rsidRPr="00CE72EB">
              <w:t>Award of Contract</w:t>
            </w:r>
            <w:bookmarkEnd w:id="323"/>
            <w:bookmarkEnd w:id="324"/>
            <w:bookmarkEnd w:id="325"/>
            <w:bookmarkEnd w:id="326"/>
            <w:bookmarkEnd w:id="327"/>
            <w:bookmarkEnd w:id="328"/>
            <w:bookmarkEnd w:id="329"/>
          </w:p>
        </w:tc>
      </w:tr>
      <w:tr w:rsidR="007B586E" w:rsidRPr="00CE72EB">
        <w:trPr>
          <w:jc w:val="center"/>
        </w:trPr>
        <w:tc>
          <w:tcPr>
            <w:tcW w:w="2430" w:type="dxa"/>
          </w:tcPr>
          <w:p w:rsidR="007B586E" w:rsidRPr="00CE72EB" w:rsidRDefault="007B586E">
            <w:pPr>
              <w:pStyle w:val="S1-Header2"/>
            </w:pPr>
            <w:bookmarkStart w:id="330" w:name="_Toc438438864"/>
            <w:bookmarkStart w:id="331" w:name="_Toc438532658"/>
            <w:bookmarkStart w:id="332" w:name="_Toc438734008"/>
            <w:bookmarkStart w:id="333" w:name="_Toc438907044"/>
            <w:bookmarkStart w:id="334" w:name="_Toc438907243"/>
            <w:bookmarkStart w:id="335" w:name="_Toc97371044"/>
            <w:bookmarkStart w:id="336" w:name="_Toc139863140"/>
            <w:bookmarkStart w:id="337" w:name="_Toc325723960"/>
            <w:r w:rsidRPr="00CE72EB">
              <w:t>Award Criteria</w:t>
            </w:r>
            <w:bookmarkEnd w:id="330"/>
            <w:bookmarkEnd w:id="331"/>
            <w:bookmarkEnd w:id="332"/>
            <w:bookmarkEnd w:id="333"/>
            <w:bookmarkEnd w:id="334"/>
            <w:bookmarkEnd w:id="335"/>
            <w:bookmarkEnd w:id="336"/>
            <w:bookmarkEnd w:id="337"/>
          </w:p>
        </w:tc>
        <w:tc>
          <w:tcPr>
            <w:tcW w:w="7020" w:type="dxa"/>
          </w:tcPr>
          <w:p w:rsidR="007B586E" w:rsidRPr="00CE72EB" w:rsidRDefault="007B586E" w:rsidP="009A002D">
            <w:pPr>
              <w:pStyle w:val="Header2-SubClauses"/>
              <w:rPr>
                <w:rFonts w:cs="Times New Roman"/>
              </w:rPr>
            </w:pPr>
            <w:r w:rsidRPr="00CE72EB">
              <w:rPr>
                <w:rStyle w:val="StyleHeader2-SubClausesItalicChar"/>
                <w:rFonts w:cs="Times New Roman"/>
                <w:i w:val="0"/>
              </w:rPr>
              <w:t>Subject to ITB 37.1</w:t>
            </w:r>
            <w:r w:rsidRPr="00CE72EB">
              <w:rPr>
                <w:rFonts w:cs="Times New Roman"/>
                <w:i/>
              </w:rPr>
              <w:t>,</w:t>
            </w:r>
            <w:r w:rsidRPr="00CE72EB">
              <w:rPr>
                <w:rFonts w:cs="Times New Roman"/>
              </w:rPr>
              <w:t xml:space="preserve"> the </w:t>
            </w:r>
            <w:r w:rsidR="00283744" w:rsidRPr="00CE72EB">
              <w:rPr>
                <w:rStyle w:val="StyleHeader2-SubClausesItalicChar"/>
                <w:rFonts w:cs="Times New Roman"/>
                <w:i w:val="0"/>
              </w:rPr>
              <w:t>Employer</w:t>
            </w:r>
            <w:r w:rsidRPr="00CE72EB">
              <w:rPr>
                <w:rFonts w:cs="Times New Roman"/>
              </w:rPr>
              <w:t xml:space="preserve"> shall award the Contract to the Bidder whose </w:t>
            </w:r>
            <w:r w:rsidR="009A002D" w:rsidRPr="00CE72EB">
              <w:rPr>
                <w:rFonts w:cs="Times New Roman"/>
              </w:rPr>
              <w:t xml:space="preserve">bid </w:t>
            </w:r>
            <w:r w:rsidRPr="00CE72EB">
              <w:rPr>
                <w:rFonts w:cs="Times New Roman"/>
              </w:rPr>
              <w:t xml:space="preserve"> has been determined to be the lowest evaluated bid and is substantially responsive to the Bidding Document, provided further that the Bidder is determined to be qualified to perform the Contract satisfactorily.</w:t>
            </w:r>
          </w:p>
        </w:tc>
      </w:tr>
      <w:tr w:rsidR="007B586E" w:rsidRPr="00CE72EB">
        <w:trPr>
          <w:trHeight w:val="720"/>
          <w:jc w:val="center"/>
        </w:trPr>
        <w:tc>
          <w:tcPr>
            <w:tcW w:w="2430" w:type="dxa"/>
          </w:tcPr>
          <w:p w:rsidR="007B586E" w:rsidRPr="00CE72EB" w:rsidRDefault="007B586E">
            <w:pPr>
              <w:pStyle w:val="S1-Header2"/>
            </w:pPr>
            <w:bookmarkStart w:id="338" w:name="_Toc438438866"/>
            <w:bookmarkStart w:id="339" w:name="_Toc438532660"/>
            <w:bookmarkStart w:id="340" w:name="_Toc438734010"/>
            <w:bookmarkStart w:id="341" w:name="_Toc438907046"/>
            <w:bookmarkStart w:id="342" w:name="_Toc438907245"/>
            <w:bookmarkStart w:id="343" w:name="_Toc97371045"/>
            <w:bookmarkStart w:id="344" w:name="_Toc139863141"/>
            <w:bookmarkStart w:id="345" w:name="_Toc325723961"/>
            <w:r w:rsidRPr="00CE72EB">
              <w:t>Notification of Award</w:t>
            </w:r>
            <w:bookmarkEnd w:id="338"/>
            <w:bookmarkEnd w:id="339"/>
            <w:bookmarkEnd w:id="340"/>
            <w:bookmarkEnd w:id="341"/>
            <w:bookmarkEnd w:id="342"/>
            <w:bookmarkEnd w:id="343"/>
            <w:bookmarkEnd w:id="344"/>
            <w:bookmarkEnd w:id="345"/>
          </w:p>
        </w:tc>
        <w:tc>
          <w:tcPr>
            <w:tcW w:w="7020" w:type="dxa"/>
          </w:tcPr>
          <w:p w:rsidR="00152955" w:rsidRPr="00CE72EB" w:rsidRDefault="007B586E" w:rsidP="00152955">
            <w:pPr>
              <w:pStyle w:val="Header2-SubClauses"/>
              <w:rPr>
                <w:rFonts w:cs="Times New Roman"/>
              </w:rPr>
            </w:pPr>
            <w:r w:rsidRPr="00CE72EB">
              <w:rPr>
                <w:rFonts w:cs="Times New Roman"/>
              </w:rPr>
              <w:t xml:space="preserve">Prior to the expiration of the period of bid validity, the </w:t>
            </w:r>
            <w:r w:rsidR="00283744" w:rsidRPr="00CE72EB">
              <w:rPr>
                <w:rStyle w:val="StyleHeader2-SubClausesItalicChar"/>
                <w:rFonts w:cs="Times New Roman"/>
                <w:i w:val="0"/>
              </w:rPr>
              <w:t>Employer</w:t>
            </w:r>
            <w:r w:rsidRPr="00CE72EB">
              <w:rPr>
                <w:rFonts w:cs="Times New Roman"/>
              </w:rPr>
              <w:t xml:space="preserve"> shall notify the successful Bidder, in writing, via the Letter of Acceptance included in the Contract Forms, that its bid has been accepted.  At the same time, the </w:t>
            </w:r>
            <w:r w:rsidR="00283744" w:rsidRPr="00CE72EB">
              <w:rPr>
                <w:rStyle w:val="StyleHeader2-SubClausesItalicChar"/>
                <w:rFonts w:cs="Times New Roman"/>
                <w:i w:val="0"/>
              </w:rPr>
              <w:t>Employer</w:t>
            </w:r>
            <w:r w:rsidRPr="00CE72EB">
              <w:rPr>
                <w:rFonts w:cs="Times New Roman"/>
              </w:rPr>
              <w:t xml:space="preserve"> shall also notify all other Bidders of the results of the bidding, and shall </w:t>
            </w:r>
            <w:r w:rsidRPr="00CE72EB">
              <w:rPr>
                <w:rFonts w:cs="Times New Roman"/>
                <w:spacing w:val="-4"/>
              </w:rPr>
              <w:t xml:space="preserve">publish </w:t>
            </w:r>
            <w:r w:rsidRPr="00CE72EB">
              <w:rPr>
                <w:rFonts w:cs="Times New Roman"/>
                <w:iCs/>
                <w:spacing w:val="-4"/>
              </w:rPr>
              <w:t xml:space="preserve">in UNDB online </w:t>
            </w:r>
            <w:r w:rsidRPr="00CE72EB">
              <w:rPr>
                <w:rFonts w:cs="Times New Roman"/>
                <w:spacing w:val="-4"/>
              </w:rPr>
              <w:t xml:space="preserve">the results identifying the bid and lot </w:t>
            </w:r>
            <w:r w:rsidR="00152955" w:rsidRPr="00CE72EB">
              <w:rPr>
                <w:rFonts w:cs="Times New Roman"/>
                <w:spacing w:val="-4"/>
              </w:rPr>
              <w:t xml:space="preserve">(contract) </w:t>
            </w:r>
            <w:r w:rsidRPr="00CE72EB">
              <w:rPr>
                <w:rFonts w:cs="Times New Roman"/>
                <w:spacing w:val="-4"/>
              </w:rPr>
              <w:t xml:space="preserve">numbers and the following information: </w:t>
            </w:r>
          </w:p>
          <w:p w:rsidR="00152955" w:rsidRPr="00CE72EB" w:rsidRDefault="007B586E" w:rsidP="00EB5341">
            <w:pPr>
              <w:pStyle w:val="Header2-SubClauses"/>
              <w:numPr>
                <w:ilvl w:val="0"/>
                <w:numId w:val="0"/>
              </w:numPr>
              <w:tabs>
                <w:tab w:val="left" w:pos="1197"/>
              </w:tabs>
              <w:ind w:left="1197" w:hanging="630"/>
              <w:rPr>
                <w:rFonts w:cs="Times New Roman"/>
                <w:spacing w:val="-4"/>
              </w:rPr>
            </w:pPr>
            <w:r w:rsidRPr="00CE72EB">
              <w:rPr>
                <w:rFonts w:cs="Times New Roman"/>
                <w:spacing w:val="-4"/>
              </w:rPr>
              <w:t xml:space="preserve">(i) </w:t>
            </w:r>
            <w:r w:rsidR="00E25AC8" w:rsidRPr="00CE72EB">
              <w:rPr>
                <w:rFonts w:cs="Times New Roman"/>
                <w:spacing w:val="-4"/>
              </w:rPr>
              <w:tab/>
            </w:r>
            <w:r w:rsidRPr="00CE72EB">
              <w:rPr>
                <w:rFonts w:cs="Times New Roman"/>
                <w:spacing w:val="-4"/>
              </w:rPr>
              <w:t xml:space="preserve">name of each Bidder who submitted a Bid; </w:t>
            </w:r>
          </w:p>
          <w:p w:rsidR="00152955" w:rsidRPr="00CE72EB" w:rsidRDefault="007B586E" w:rsidP="00EB5341">
            <w:pPr>
              <w:pStyle w:val="Header2-SubClauses"/>
              <w:numPr>
                <w:ilvl w:val="0"/>
                <w:numId w:val="0"/>
              </w:numPr>
              <w:ind w:left="1197" w:hanging="630"/>
              <w:rPr>
                <w:rFonts w:cs="Times New Roman"/>
                <w:spacing w:val="-4"/>
              </w:rPr>
            </w:pPr>
            <w:r w:rsidRPr="00CE72EB">
              <w:rPr>
                <w:rFonts w:cs="Times New Roman"/>
                <w:spacing w:val="-4"/>
              </w:rPr>
              <w:t>(ii)</w:t>
            </w:r>
            <w:r w:rsidR="00E25AC8" w:rsidRPr="00CE72EB">
              <w:rPr>
                <w:rFonts w:cs="Times New Roman"/>
                <w:spacing w:val="-4"/>
              </w:rPr>
              <w:tab/>
            </w:r>
            <w:r w:rsidRPr="00CE72EB">
              <w:rPr>
                <w:rFonts w:cs="Times New Roman"/>
                <w:spacing w:val="-4"/>
              </w:rPr>
              <w:t xml:space="preserve">bid prices as read out at Bid Opening; </w:t>
            </w:r>
          </w:p>
          <w:p w:rsidR="00152955" w:rsidRPr="00CE72EB" w:rsidRDefault="007B586E" w:rsidP="00EB5341">
            <w:pPr>
              <w:pStyle w:val="Header2-SubClauses"/>
              <w:numPr>
                <w:ilvl w:val="0"/>
                <w:numId w:val="0"/>
              </w:numPr>
              <w:ind w:left="1197" w:hanging="630"/>
              <w:rPr>
                <w:rFonts w:cs="Times New Roman"/>
                <w:spacing w:val="-4"/>
              </w:rPr>
            </w:pPr>
            <w:r w:rsidRPr="00CE72EB">
              <w:rPr>
                <w:rFonts w:cs="Times New Roman"/>
                <w:spacing w:val="-4"/>
              </w:rPr>
              <w:t>(iii)</w:t>
            </w:r>
            <w:r w:rsidR="00E25AC8" w:rsidRPr="00CE72EB">
              <w:rPr>
                <w:rFonts w:cs="Times New Roman"/>
                <w:spacing w:val="-4"/>
              </w:rPr>
              <w:tab/>
            </w:r>
            <w:r w:rsidRPr="00CE72EB">
              <w:rPr>
                <w:rFonts w:cs="Times New Roman"/>
                <w:spacing w:val="-4"/>
              </w:rPr>
              <w:t xml:space="preserve">name and evaluated prices of each Bid that was evaluated; </w:t>
            </w:r>
          </w:p>
          <w:p w:rsidR="00152955" w:rsidRPr="00CE72EB" w:rsidRDefault="007B586E" w:rsidP="00EB5341">
            <w:pPr>
              <w:pStyle w:val="Header2-SubClauses"/>
              <w:numPr>
                <w:ilvl w:val="0"/>
                <w:numId w:val="0"/>
              </w:numPr>
              <w:ind w:left="1197" w:hanging="630"/>
              <w:rPr>
                <w:rFonts w:cs="Times New Roman"/>
                <w:spacing w:val="-4"/>
              </w:rPr>
            </w:pPr>
            <w:r w:rsidRPr="00CE72EB">
              <w:rPr>
                <w:rFonts w:cs="Times New Roman"/>
                <w:spacing w:val="-4"/>
              </w:rPr>
              <w:t>(iv)</w:t>
            </w:r>
            <w:r w:rsidR="00E25AC8" w:rsidRPr="00CE72EB">
              <w:rPr>
                <w:rFonts w:cs="Times New Roman"/>
                <w:spacing w:val="-4"/>
              </w:rPr>
              <w:tab/>
            </w:r>
            <w:r w:rsidRPr="00CE72EB">
              <w:rPr>
                <w:rFonts w:cs="Times New Roman"/>
                <w:spacing w:val="-4"/>
              </w:rPr>
              <w:t xml:space="preserve">name of bidders whose bids were rejected and the reasons for their rejection; and </w:t>
            </w:r>
          </w:p>
          <w:p w:rsidR="007B586E" w:rsidRPr="00CE72EB" w:rsidRDefault="007B586E" w:rsidP="00E25AC8">
            <w:pPr>
              <w:pStyle w:val="Header2-SubClauses"/>
              <w:numPr>
                <w:ilvl w:val="0"/>
                <w:numId w:val="0"/>
              </w:numPr>
              <w:ind w:left="1197" w:hanging="630"/>
              <w:rPr>
                <w:rFonts w:cs="Times New Roman"/>
              </w:rPr>
            </w:pPr>
            <w:r w:rsidRPr="00CE72EB">
              <w:rPr>
                <w:rFonts w:cs="Times New Roman"/>
                <w:spacing w:val="-4"/>
              </w:rPr>
              <w:t xml:space="preserve">(v) </w:t>
            </w:r>
            <w:r w:rsidR="00E25AC8" w:rsidRPr="00CE72EB">
              <w:rPr>
                <w:rFonts w:cs="Times New Roman"/>
                <w:spacing w:val="-4"/>
              </w:rPr>
              <w:tab/>
            </w:r>
            <w:r w:rsidRPr="00CE72EB">
              <w:rPr>
                <w:rFonts w:cs="Times New Roman"/>
                <w:spacing w:val="-4"/>
              </w:rPr>
              <w:t>name of the winning Bidder, and the Price it offered, as well as the duration and summary scope of the contract awarded.</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Until a formal contract is prepared and executed, the notification of award shall constitute a binding Contract.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StyleHeader2-SubClausesItalic"/>
              <w:rPr>
                <w:rFonts w:cs="Times New Roman"/>
              </w:rPr>
            </w:pPr>
            <w:r w:rsidRPr="00CE72EB">
              <w:rPr>
                <w:rFonts w:cs="Times New Roman"/>
                <w:i w:val="0"/>
              </w:rPr>
              <w:t xml:space="preserve">The </w:t>
            </w:r>
            <w:r w:rsidR="00283744" w:rsidRPr="00CE72EB">
              <w:rPr>
                <w:rFonts w:cs="Times New Roman"/>
                <w:i w:val="0"/>
              </w:rPr>
              <w:t>Employer</w:t>
            </w:r>
            <w:r w:rsidRPr="00CE72EB">
              <w:rPr>
                <w:rFonts w:cs="Times New Roman"/>
                <w:i w:val="0"/>
              </w:rPr>
              <w:t xml:space="preserve"> shall promptly respond in writing to any unsuccessful Bidder who, after notification of award in accordance with ITB </w:t>
            </w:r>
            <w:r w:rsidR="00152955" w:rsidRPr="00CE72EB">
              <w:rPr>
                <w:rFonts w:cs="Times New Roman"/>
                <w:i w:val="0"/>
              </w:rPr>
              <w:t>40</w:t>
            </w:r>
            <w:r w:rsidRPr="00CE72EB">
              <w:rPr>
                <w:rFonts w:cs="Times New Roman"/>
                <w:i w:val="0"/>
              </w:rPr>
              <w:t>.1, requests in writing the grounds on which its bid was not selected</w:t>
            </w:r>
            <w:r w:rsidRPr="00CE72EB">
              <w:rPr>
                <w:rFonts w:cs="Times New Roman"/>
              </w:rPr>
              <w:t>.</w:t>
            </w:r>
          </w:p>
        </w:tc>
      </w:tr>
      <w:tr w:rsidR="007B586E" w:rsidRPr="00CE72EB">
        <w:trPr>
          <w:jc w:val="center"/>
        </w:trPr>
        <w:tc>
          <w:tcPr>
            <w:tcW w:w="2430" w:type="dxa"/>
          </w:tcPr>
          <w:p w:rsidR="007B586E" w:rsidRPr="00CE72EB" w:rsidRDefault="007B586E" w:rsidP="00E25AC8">
            <w:pPr>
              <w:pStyle w:val="S1-Header2"/>
              <w:pageBreakBefore/>
            </w:pPr>
            <w:bookmarkStart w:id="346" w:name="_Toc438438867"/>
            <w:bookmarkStart w:id="347" w:name="_Toc438532661"/>
            <w:bookmarkStart w:id="348" w:name="_Toc438734011"/>
            <w:bookmarkStart w:id="349" w:name="_Toc438907047"/>
            <w:bookmarkStart w:id="350" w:name="_Toc438907246"/>
            <w:bookmarkStart w:id="351" w:name="_Toc97371046"/>
            <w:bookmarkStart w:id="352" w:name="_Toc139863142"/>
            <w:bookmarkStart w:id="353" w:name="_Toc325723962"/>
            <w:r w:rsidRPr="00CE72EB">
              <w:lastRenderedPageBreak/>
              <w:t>Signing of Contract</w:t>
            </w:r>
            <w:bookmarkEnd w:id="346"/>
            <w:bookmarkEnd w:id="347"/>
            <w:bookmarkEnd w:id="348"/>
            <w:bookmarkEnd w:id="349"/>
            <w:bookmarkEnd w:id="350"/>
            <w:bookmarkEnd w:id="351"/>
            <w:bookmarkEnd w:id="352"/>
            <w:bookmarkEnd w:id="353"/>
          </w:p>
        </w:tc>
        <w:tc>
          <w:tcPr>
            <w:tcW w:w="7020" w:type="dxa"/>
          </w:tcPr>
          <w:p w:rsidR="007B586E" w:rsidRPr="00CE72EB" w:rsidRDefault="007B586E">
            <w:pPr>
              <w:pStyle w:val="Header2-SubClauses"/>
              <w:rPr>
                <w:rFonts w:cs="Times New Roman"/>
              </w:rPr>
            </w:pPr>
            <w:r w:rsidRPr="00CE72EB">
              <w:rPr>
                <w:rFonts w:cs="Times New Roman"/>
              </w:rPr>
              <w:t xml:space="preserve">Promptly upon notification, the </w:t>
            </w:r>
            <w:r w:rsidR="00283744" w:rsidRPr="00CE72EB">
              <w:rPr>
                <w:rStyle w:val="StyleHeader2-SubClausesItalicChar"/>
                <w:rFonts w:cs="Times New Roman"/>
                <w:i w:val="0"/>
              </w:rPr>
              <w:t>Employer</w:t>
            </w:r>
            <w:r w:rsidRPr="00CE72EB">
              <w:rPr>
                <w:rFonts w:cs="Times New Roman"/>
              </w:rPr>
              <w:t xml:space="preserve"> shall send the successful Bidder the Contract Agreement.</w:t>
            </w:r>
          </w:p>
        </w:tc>
      </w:tr>
      <w:tr w:rsidR="007B586E" w:rsidRPr="00CE72EB">
        <w:trPr>
          <w:jc w:val="center"/>
        </w:trPr>
        <w:tc>
          <w:tcPr>
            <w:tcW w:w="2430" w:type="dxa"/>
          </w:tcPr>
          <w:p w:rsidR="007B586E" w:rsidRPr="00CE72EB" w:rsidRDefault="007B586E">
            <w:pPr>
              <w:pStyle w:val="Header1-Clauses"/>
              <w:numPr>
                <w:ilvl w:val="0"/>
                <w:numId w:val="0"/>
              </w:numPr>
              <w:spacing w:after="120"/>
              <w:rPr>
                <w:rFonts w:ascii="Times New Roman" w:hAnsi="Times New Roman"/>
                <w:sz w:val="24"/>
                <w:szCs w:val="24"/>
              </w:rPr>
            </w:pPr>
          </w:p>
        </w:tc>
        <w:tc>
          <w:tcPr>
            <w:tcW w:w="7020" w:type="dxa"/>
          </w:tcPr>
          <w:p w:rsidR="007B586E" w:rsidRPr="00CE72EB" w:rsidRDefault="007B586E">
            <w:pPr>
              <w:pStyle w:val="Header2-SubClauses"/>
              <w:rPr>
                <w:rFonts w:cs="Times New Roman"/>
              </w:rPr>
            </w:pPr>
            <w:r w:rsidRPr="00CE72EB">
              <w:rPr>
                <w:rFonts w:cs="Times New Roman"/>
              </w:rPr>
              <w:t xml:space="preserve">Within twenty-eight (28) days of receipt of the Contract Agreement, the successful Bidder shall sign, date, and return it to the </w:t>
            </w:r>
            <w:r w:rsidR="00283744" w:rsidRPr="00CE72EB">
              <w:rPr>
                <w:rStyle w:val="StyleHeader2-SubClausesItalicChar"/>
                <w:rFonts w:cs="Times New Roman"/>
                <w:i w:val="0"/>
              </w:rPr>
              <w:t>Employer</w:t>
            </w:r>
            <w:r w:rsidRPr="00CE72EB">
              <w:rPr>
                <w:rFonts w:cs="Times New Roman"/>
              </w:rPr>
              <w:t>.</w:t>
            </w:r>
          </w:p>
        </w:tc>
      </w:tr>
      <w:tr w:rsidR="007B586E" w:rsidRPr="00CE72EB" w:rsidTr="005C1474">
        <w:trPr>
          <w:cantSplit/>
          <w:jc w:val="center"/>
        </w:trPr>
        <w:tc>
          <w:tcPr>
            <w:tcW w:w="2430" w:type="dxa"/>
          </w:tcPr>
          <w:p w:rsidR="007B586E" w:rsidRPr="00CE72EB" w:rsidRDefault="007B586E">
            <w:pPr>
              <w:pStyle w:val="S1-Header2"/>
            </w:pPr>
            <w:bookmarkStart w:id="354" w:name="_Toc438438868"/>
            <w:bookmarkStart w:id="355" w:name="_Toc438532662"/>
            <w:bookmarkStart w:id="356" w:name="_Toc438734012"/>
            <w:bookmarkStart w:id="357" w:name="_Toc438907048"/>
            <w:bookmarkStart w:id="358" w:name="_Toc438907247"/>
            <w:bookmarkStart w:id="359" w:name="_Toc97371047"/>
            <w:bookmarkStart w:id="360" w:name="_Toc139863143"/>
            <w:bookmarkStart w:id="361" w:name="_Toc325723963"/>
            <w:r w:rsidRPr="00CE72EB">
              <w:t>Performance Security</w:t>
            </w:r>
            <w:bookmarkEnd w:id="354"/>
            <w:bookmarkEnd w:id="355"/>
            <w:bookmarkEnd w:id="356"/>
            <w:bookmarkEnd w:id="357"/>
            <w:bookmarkEnd w:id="358"/>
            <w:bookmarkEnd w:id="359"/>
            <w:bookmarkEnd w:id="360"/>
            <w:bookmarkEnd w:id="361"/>
          </w:p>
        </w:tc>
        <w:tc>
          <w:tcPr>
            <w:tcW w:w="7020" w:type="dxa"/>
          </w:tcPr>
          <w:p w:rsidR="007B586E" w:rsidRPr="00CE72EB" w:rsidRDefault="007B586E" w:rsidP="004B1320">
            <w:pPr>
              <w:pStyle w:val="Header2-SubClauses"/>
              <w:rPr>
                <w:rFonts w:cs="Times New Roman"/>
              </w:rPr>
            </w:pPr>
            <w:r w:rsidRPr="00CE72EB">
              <w:rPr>
                <w:rFonts w:cs="Times New Roman"/>
              </w:rPr>
              <w:t xml:space="preserve">Within twenty-eight (28) days of the receipt of notification of award from the </w:t>
            </w:r>
            <w:r w:rsidR="00283744" w:rsidRPr="00CE72EB">
              <w:rPr>
                <w:rStyle w:val="StyleHeader2-SubClausesItalicChar"/>
                <w:rFonts w:cs="Times New Roman"/>
                <w:i w:val="0"/>
              </w:rPr>
              <w:t>Employer</w:t>
            </w:r>
            <w:r w:rsidRPr="00CE72EB">
              <w:rPr>
                <w:rFonts w:cs="Times New Roman"/>
              </w:rPr>
              <w:t xml:space="preserve">, the successful Bidder shall furnish the performance security </w:t>
            </w:r>
            <w:r w:rsidR="00145B0C" w:rsidRPr="00CE72EB">
              <w:rPr>
                <w:rFonts w:cs="Times New Roman"/>
                <w:color w:val="000000"/>
              </w:rPr>
              <w:t>and, if required in the BDS, the Environmental, Social, Health and Safety (ESHS) Performance Security</w:t>
            </w:r>
            <w:r w:rsidR="00145B0C" w:rsidRPr="00CE72EB">
              <w:rPr>
                <w:rFonts w:cs="Times New Roman"/>
              </w:rPr>
              <w:t xml:space="preserve"> </w:t>
            </w:r>
            <w:r w:rsidRPr="00CE72EB">
              <w:rPr>
                <w:rFonts w:cs="Times New Roman"/>
              </w:rPr>
              <w:t>in accordance with the conditions of contract, subject to ITB 3</w:t>
            </w:r>
            <w:r w:rsidR="00152955" w:rsidRPr="00CE72EB">
              <w:rPr>
                <w:rFonts w:cs="Times New Roman"/>
              </w:rPr>
              <w:t>5</w:t>
            </w:r>
            <w:r w:rsidRPr="00CE72EB">
              <w:rPr>
                <w:rFonts w:cs="Times New Roman"/>
              </w:rPr>
              <w:t xml:space="preserve">.5, using for that purpose the Performance Security </w:t>
            </w:r>
            <w:r w:rsidR="00145B0C" w:rsidRPr="00CE72EB">
              <w:rPr>
                <w:rFonts w:cs="Times New Roman"/>
                <w:color w:val="000000"/>
              </w:rPr>
              <w:t>and ESHS Performance Security Forms</w:t>
            </w:r>
            <w:r w:rsidR="00145B0C" w:rsidRPr="00CE72EB">
              <w:rPr>
                <w:rFonts w:cs="Times New Roman"/>
              </w:rPr>
              <w:t xml:space="preserve"> </w:t>
            </w:r>
            <w:r w:rsidRPr="00CE72EB">
              <w:rPr>
                <w:rFonts w:cs="Times New Roman"/>
              </w:rPr>
              <w:t>included in Section X</w:t>
            </w:r>
            <w:r w:rsidR="004B1320" w:rsidRPr="00CE72EB">
              <w:rPr>
                <w:rFonts w:cs="Times New Roman"/>
              </w:rPr>
              <w:t>.</w:t>
            </w:r>
            <w:r w:rsidRPr="00CE72EB">
              <w:rPr>
                <w:rFonts w:cs="Times New Roman"/>
              </w:rPr>
              <w:t xml:space="preserve"> Contract Forms, or another form acceptable to the </w:t>
            </w:r>
            <w:r w:rsidR="00283744" w:rsidRPr="00CE72EB">
              <w:rPr>
                <w:rStyle w:val="StyleHeader2-SubClausesItalicChar"/>
                <w:rFonts w:cs="Times New Roman"/>
                <w:i w:val="0"/>
              </w:rPr>
              <w:t>Employer</w:t>
            </w:r>
            <w:r w:rsidRPr="00CE72EB">
              <w:rPr>
                <w:rFonts w:cs="Times New Roman"/>
              </w:rPr>
              <w:t>.</w:t>
            </w:r>
            <w:r w:rsidRPr="00CE72EB">
              <w:rPr>
                <w:rFonts w:cs="Times New Roman"/>
                <w:i/>
              </w:rPr>
              <w:t xml:space="preserve"> </w:t>
            </w:r>
            <w:r w:rsidRPr="00CE72EB">
              <w:rPr>
                <w:rStyle w:val="StyleHeader2-SubClausesItalicChar"/>
                <w:rFonts w:cs="Times New Roman"/>
                <w:i w:val="0"/>
              </w:rPr>
              <w:t xml:space="preserve">If the performance security furnished by the successful Bidder is in the form of a bond, it shall be issued by a bonding or insurance company that has been determined by the successful Bidder to be acceptable to the </w:t>
            </w:r>
            <w:r w:rsidR="00283744" w:rsidRPr="00CE72EB">
              <w:rPr>
                <w:rStyle w:val="StyleHeader2-SubClausesItalicChar"/>
                <w:rFonts w:cs="Times New Roman"/>
                <w:i w:val="0"/>
              </w:rPr>
              <w:t>Employer</w:t>
            </w:r>
            <w:r w:rsidRPr="00CE72EB">
              <w:rPr>
                <w:rStyle w:val="StyleHeader2-SubClausesItalicChar"/>
                <w:rFonts w:cs="Times New Roman"/>
                <w:i w:val="0"/>
              </w:rPr>
              <w:t xml:space="preserve">. A foreign institution providing a bond shall have a correspondent </w:t>
            </w:r>
            <w:r w:rsidRPr="00CE72EB">
              <w:rPr>
                <w:rFonts w:cs="Times New Roman"/>
                <w:iCs/>
                <w:spacing w:val="-2"/>
              </w:rPr>
              <w:t>financial institution</w:t>
            </w:r>
            <w:r w:rsidRPr="00CE72EB">
              <w:rPr>
                <w:rFonts w:cs="Times New Roman"/>
                <w:i/>
                <w:spacing w:val="-2"/>
              </w:rPr>
              <w:t xml:space="preserve"> </w:t>
            </w:r>
            <w:r w:rsidRPr="00CE72EB">
              <w:rPr>
                <w:rStyle w:val="StyleHeader2-SubClausesItalicChar"/>
                <w:rFonts w:cs="Times New Roman"/>
                <w:i w:val="0"/>
              </w:rPr>
              <w:t xml:space="preserve">located in the </w:t>
            </w:r>
            <w:r w:rsidR="00283744" w:rsidRPr="00CE72EB">
              <w:rPr>
                <w:rStyle w:val="StyleHeader2-SubClausesItalicChar"/>
                <w:rFonts w:cs="Times New Roman"/>
                <w:i w:val="0"/>
              </w:rPr>
              <w:t>Employer</w:t>
            </w:r>
            <w:r w:rsidRPr="00CE72EB">
              <w:rPr>
                <w:rStyle w:val="StyleHeader2-SubClausesItalicChar"/>
                <w:rFonts w:cs="Times New Roman"/>
                <w:i w:val="0"/>
              </w:rPr>
              <w:t>’s Country.</w:t>
            </w:r>
          </w:p>
        </w:tc>
      </w:tr>
      <w:tr w:rsidR="007B586E" w:rsidRPr="00CE72EB">
        <w:trPr>
          <w:jc w:val="center"/>
        </w:trPr>
        <w:tc>
          <w:tcPr>
            <w:tcW w:w="2430" w:type="dxa"/>
          </w:tcPr>
          <w:p w:rsidR="007B586E" w:rsidRPr="00CE72EB" w:rsidRDefault="007B586E">
            <w:pPr>
              <w:spacing w:before="120"/>
            </w:pPr>
          </w:p>
        </w:tc>
        <w:tc>
          <w:tcPr>
            <w:tcW w:w="7020" w:type="dxa"/>
          </w:tcPr>
          <w:p w:rsidR="007B586E" w:rsidRPr="00CE72EB" w:rsidRDefault="007B586E">
            <w:pPr>
              <w:pStyle w:val="Header2-SubClauses"/>
              <w:rPr>
                <w:rFonts w:cs="Times New Roman"/>
              </w:rPr>
            </w:pPr>
            <w:r w:rsidRPr="00CE72EB">
              <w:rPr>
                <w:rFonts w:cs="Times New Roman"/>
              </w:rPr>
              <w:t>Failure of the successful Bidder to submit the above-mentioned Performance Security</w:t>
            </w:r>
            <w:r w:rsidR="00145B0C" w:rsidRPr="00CE72EB">
              <w:rPr>
                <w:rFonts w:cs="Times New Roman"/>
              </w:rPr>
              <w:t xml:space="preserve"> </w:t>
            </w:r>
            <w:r w:rsidR="00145B0C" w:rsidRPr="00CE72EB">
              <w:rPr>
                <w:rFonts w:cs="Times New Roman"/>
                <w:color w:val="000000"/>
              </w:rPr>
              <w:t>and, if required in the BDS, the Environmental, Social, Health and Safety (ESHS) Performance Security,</w:t>
            </w:r>
            <w:r w:rsidRPr="00CE72EB">
              <w:rPr>
                <w:rFonts w:cs="Times New Roman"/>
              </w:rPr>
              <w:t xml:space="preserve"> or to sign the Contract Agreement shall constitute sufficient grounds for the annulment of the award and forfeiture of the bid security. In that event the </w:t>
            </w:r>
            <w:r w:rsidR="00283744" w:rsidRPr="00CE72EB">
              <w:rPr>
                <w:rStyle w:val="StyleHeader2-SubClausesItalicChar"/>
                <w:rFonts w:cs="Times New Roman"/>
                <w:i w:val="0"/>
              </w:rPr>
              <w:t>Employer</w:t>
            </w:r>
            <w:r w:rsidRPr="00CE72EB">
              <w:rPr>
                <w:rFonts w:cs="Times New Roman"/>
              </w:rPr>
              <w:t xml:space="preserve"> may award the Contract to the next lowest evaluated Bidder whose offer is substantially responsive and is determined by the </w:t>
            </w:r>
            <w:r w:rsidR="00283744" w:rsidRPr="00CE72EB">
              <w:rPr>
                <w:rStyle w:val="StyleHeader2-SubClausesItalicChar"/>
                <w:rFonts w:cs="Times New Roman"/>
                <w:i w:val="0"/>
              </w:rPr>
              <w:t>Employer</w:t>
            </w:r>
            <w:r w:rsidRPr="00CE72EB">
              <w:rPr>
                <w:rFonts w:cs="Times New Roman"/>
              </w:rPr>
              <w:t xml:space="preserve"> to be qualified to perform the Contract satisfactorily.</w:t>
            </w:r>
          </w:p>
        </w:tc>
      </w:tr>
      <w:tr w:rsidR="007B586E" w:rsidRPr="00CE72EB">
        <w:trPr>
          <w:jc w:val="center"/>
        </w:trPr>
        <w:tc>
          <w:tcPr>
            <w:tcW w:w="2430" w:type="dxa"/>
          </w:tcPr>
          <w:p w:rsidR="007B586E" w:rsidRPr="00CE72EB" w:rsidRDefault="007B586E">
            <w:pPr>
              <w:pStyle w:val="S1-Header2"/>
            </w:pPr>
            <w:bookmarkStart w:id="362" w:name="_Toc139863144"/>
            <w:bookmarkStart w:id="363" w:name="_Toc325723964"/>
            <w:r w:rsidRPr="00CE72EB">
              <w:t>Adjudicator</w:t>
            </w:r>
            <w:bookmarkEnd w:id="362"/>
            <w:bookmarkEnd w:id="363"/>
          </w:p>
        </w:tc>
        <w:tc>
          <w:tcPr>
            <w:tcW w:w="7020" w:type="dxa"/>
          </w:tcPr>
          <w:p w:rsidR="007B586E" w:rsidRPr="00CE72EB" w:rsidRDefault="007B586E">
            <w:pPr>
              <w:pStyle w:val="Header2-SubClauses"/>
              <w:rPr>
                <w:rFonts w:cs="Times New Roman"/>
              </w:rPr>
            </w:pPr>
            <w:r w:rsidRPr="00CE72EB">
              <w:rPr>
                <w:rFonts w:cs="Times New Roman"/>
              </w:rPr>
              <w:t xml:space="preserve">The </w:t>
            </w:r>
            <w:r w:rsidR="00283744" w:rsidRPr="00CE72EB">
              <w:rPr>
                <w:rFonts w:cs="Times New Roman"/>
              </w:rPr>
              <w:t>Employer</w:t>
            </w:r>
            <w:r w:rsidRPr="00CE72EB">
              <w:rPr>
                <w:rFonts w:cs="Times New Roman"/>
              </w:rPr>
              <w:t xml:space="preserve"> proposes the person </w:t>
            </w:r>
            <w:r w:rsidRPr="00CE72EB">
              <w:rPr>
                <w:rFonts w:cs="Times New Roman"/>
                <w:b/>
              </w:rPr>
              <w:t>named in the BDS</w:t>
            </w:r>
            <w:r w:rsidRPr="00CE72EB">
              <w:rPr>
                <w:rFonts w:cs="Times New Roman"/>
              </w:rPr>
              <w:t xml:space="preserve"> to be appointed as Adjudicator under the Contract, at the hourly fee </w:t>
            </w:r>
            <w:r w:rsidRPr="00CE72EB">
              <w:rPr>
                <w:rFonts w:cs="Times New Roman"/>
                <w:b/>
              </w:rPr>
              <w:t>specified in the BDS</w:t>
            </w:r>
            <w:r w:rsidRPr="00CE72EB">
              <w:rPr>
                <w:rFonts w:cs="Times New Roman"/>
              </w:rPr>
              <w:t xml:space="preserve">, plus reimbursable expenses. If the Bidder disagrees with this proposal, the Bidder should so state in his Bid.  If, in the Letter of Acceptance, the </w:t>
            </w:r>
            <w:r w:rsidR="00283744" w:rsidRPr="00CE72EB">
              <w:rPr>
                <w:rFonts w:cs="Times New Roman"/>
              </w:rPr>
              <w:t>Employer</w:t>
            </w:r>
            <w:r w:rsidRPr="00CE72EB">
              <w:rPr>
                <w:rFonts w:cs="Times New Roman"/>
              </w:rPr>
              <w:t xml:space="preserve"> does not agree on the appointment of the Adjudicator, the </w:t>
            </w:r>
            <w:r w:rsidR="00283744" w:rsidRPr="00CE72EB">
              <w:rPr>
                <w:rFonts w:cs="Times New Roman"/>
              </w:rPr>
              <w:t>Employer</w:t>
            </w:r>
            <w:r w:rsidRPr="00CE72EB">
              <w:rPr>
                <w:rFonts w:cs="Times New Roman"/>
              </w:rPr>
              <w:t xml:space="preserve"> will request the Appointing Authority designated in the Particular Conditions of Contract (PCC) pursuant to Clause 23.1 of the General Conditions of Contract (GCC), to appoint the Adjudicator.</w:t>
            </w:r>
          </w:p>
        </w:tc>
      </w:tr>
    </w:tbl>
    <w:p w:rsidR="007B586E" w:rsidRPr="00CE72EB" w:rsidRDefault="007B586E">
      <w:pPr>
        <w:pStyle w:val="BodyText"/>
      </w:pPr>
      <w:bookmarkStart w:id="364" w:name="_Toc438532584"/>
      <w:bookmarkStart w:id="365" w:name="_Toc438532601"/>
      <w:bookmarkStart w:id="366" w:name="_Toc438532602"/>
      <w:bookmarkStart w:id="367" w:name="_Toc438532639"/>
      <w:bookmarkStart w:id="368" w:name="_Toc438532651"/>
      <w:bookmarkStart w:id="369" w:name="_Toc438532652"/>
      <w:bookmarkStart w:id="370" w:name="_Toc438532653"/>
      <w:bookmarkEnd w:id="364"/>
      <w:bookmarkEnd w:id="365"/>
      <w:bookmarkEnd w:id="366"/>
      <w:bookmarkEnd w:id="367"/>
      <w:bookmarkEnd w:id="368"/>
      <w:bookmarkEnd w:id="369"/>
      <w:bookmarkEnd w:id="370"/>
    </w:p>
    <w:p w:rsidR="007B586E" w:rsidRPr="00CE72EB" w:rsidRDefault="007B586E">
      <w:pPr>
        <w:pStyle w:val="BodyText"/>
      </w:pPr>
    </w:p>
    <w:p w:rsidR="007B586E" w:rsidRPr="00CE72EB" w:rsidRDefault="007B586E">
      <w:pPr>
        <w:pStyle w:val="BodyText"/>
        <w:sectPr w:rsidR="007B586E" w:rsidRPr="00CE72EB">
          <w:headerReference w:type="even" r:id="rId22"/>
          <w:headerReference w:type="default" r:id="rId23"/>
          <w:headerReference w:type="first" r:id="rId24"/>
          <w:type w:val="oddPage"/>
          <w:pgSz w:w="12240" w:h="15840" w:code="1"/>
          <w:pgMar w:top="1440" w:right="1440" w:bottom="1440" w:left="1800" w:header="720" w:footer="720" w:gutter="0"/>
          <w:paperSrc w:first="15" w:other="15"/>
          <w:cols w:space="720"/>
          <w:titlePg/>
        </w:sectPr>
      </w:pPr>
    </w:p>
    <w:p w:rsidR="007B586E" w:rsidRPr="00CE72EB" w:rsidRDefault="007B586E">
      <w:pPr>
        <w:tabs>
          <w:tab w:val="left" w:pos="180"/>
        </w:tabs>
        <w:ind w:left="720" w:right="288" w:hanging="360"/>
        <w:jc w:val="both"/>
        <w:rPr>
          <w:rFonts w:ascii="Arial" w:hAnsi="Arial" w:cs="Arial"/>
          <w:iCs/>
          <w:spacing w:val="-2"/>
          <w:sz w:val="20"/>
        </w:rPr>
      </w:pPr>
    </w:p>
    <w:p w:rsidR="007B586E" w:rsidRPr="00CE72EB" w:rsidRDefault="007B586E">
      <w:pPr>
        <w:pStyle w:val="Subtitle"/>
      </w:pPr>
      <w:bookmarkStart w:id="371" w:name="_Toc333923374"/>
      <w:bookmarkStart w:id="372" w:name="_Toc438366665"/>
      <w:bookmarkStart w:id="373" w:name="_Toc41971239"/>
      <w:r w:rsidRPr="00CE72EB">
        <w:t>Section II - Bid Data Sheet (BDS)</w:t>
      </w:r>
      <w:bookmarkEnd w:id="371"/>
    </w:p>
    <w:bookmarkEnd w:id="372"/>
    <w:bookmarkEnd w:id="373"/>
    <w:p w:rsidR="007B586E" w:rsidRPr="00CE72EB" w:rsidRDefault="007B586E">
      <w:pPr>
        <w:pStyle w:val="Caption"/>
        <w:tabs>
          <w:tab w:val="clear" w:pos="7254"/>
          <w:tab w:val="right" w:pos="7434"/>
        </w:tabs>
        <w:rPr>
          <w:rFonts w:ascii="Times New Roman" w:hAnsi="Times New Roman" w:cs="Times New Roman"/>
        </w:rPr>
      </w:pPr>
      <w:r w:rsidRPr="00CE72EB">
        <w:rPr>
          <w:rFonts w:ascii="Times New Roman" w:hAnsi="Times New Roman" w:cs="Times New Roman"/>
        </w:rPr>
        <w:t>A.  Introduction</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620"/>
        <w:gridCol w:w="7470"/>
      </w:tblGrid>
      <w:tr w:rsidR="007B586E" w:rsidRPr="00CE72EB">
        <w:trPr>
          <w:cantSplit/>
          <w:jc w:val="center"/>
        </w:trPr>
        <w:tc>
          <w:tcPr>
            <w:tcW w:w="1620" w:type="dxa"/>
            <w:tcBorders>
              <w:top w:val="single" w:sz="2" w:space="0" w:color="000000"/>
              <w:left w:val="single" w:sz="2" w:space="0" w:color="000000"/>
              <w:bottom w:val="single" w:sz="2" w:space="0" w:color="000000"/>
              <w:right w:val="single" w:sz="8" w:space="0" w:color="000000"/>
            </w:tcBorders>
          </w:tcPr>
          <w:p w:rsidR="007B586E" w:rsidRPr="00CE72EB" w:rsidRDefault="007B586E">
            <w:pPr>
              <w:spacing w:before="160" w:after="160"/>
              <w:rPr>
                <w:b/>
              </w:rPr>
            </w:pPr>
            <w:r w:rsidRPr="00CE72EB">
              <w:rPr>
                <w:b/>
              </w:rPr>
              <w:t>ITB 1.1</w:t>
            </w:r>
          </w:p>
        </w:tc>
        <w:tc>
          <w:tcPr>
            <w:tcW w:w="7470" w:type="dxa"/>
            <w:tcBorders>
              <w:top w:val="single" w:sz="2" w:space="0" w:color="000000"/>
              <w:left w:val="nil"/>
              <w:bottom w:val="single" w:sz="2" w:space="0" w:color="000000"/>
              <w:right w:val="single" w:sz="2" w:space="0" w:color="000000"/>
            </w:tcBorders>
          </w:tcPr>
          <w:p w:rsidR="009A002D" w:rsidRPr="00CE72EB" w:rsidRDefault="009A002D">
            <w:pPr>
              <w:tabs>
                <w:tab w:val="right" w:pos="7272"/>
              </w:tabs>
              <w:spacing w:before="160" w:after="160"/>
              <w:rPr>
                <w:i/>
              </w:rPr>
            </w:pPr>
            <w:r w:rsidRPr="00CE72EB">
              <w:t xml:space="preserve">The number of the Invitation for Bids is : </w:t>
            </w:r>
            <w:r w:rsidRPr="00CE72EB">
              <w:rPr>
                <w:b/>
                <w:i/>
              </w:rPr>
              <w:t xml:space="preserve">[insert number of the Invitation for Bids] </w:t>
            </w:r>
          </w:p>
          <w:p w:rsidR="007B586E" w:rsidRPr="00CE72EB" w:rsidRDefault="007B586E">
            <w:pPr>
              <w:tabs>
                <w:tab w:val="right" w:pos="7272"/>
              </w:tabs>
              <w:spacing w:before="160" w:after="160"/>
            </w:pPr>
            <w:r w:rsidRPr="00CE72EB">
              <w:t xml:space="preserve">The </w:t>
            </w:r>
            <w:r w:rsidR="00283744" w:rsidRPr="00CE72EB">
              <w:rPr>
                <w:iCs/>
              </w:rPr>
              <w:t>Employer</w:t>
            </w:r>
            <w:r w:rsidRPr="00CE72EB">
              <w:rPr>
                <w:iCs/>
              </w:rPr>
              <w:t xml:space="preserve"> </w:t>
            </w:r>
            <w:r w:rsidRPr="00CE72EB">
              <w:t xml:space="preserve">is: </w:t>
            </w:r>
            <w:r w:rsidRPr="00CE72EB">
              <w:rPr>
                <w:b/>
                <w:i/>
              </w:rPr>
              <w:t>[insert complete name]</w:t>
            </w:r>
          </w:p>
        </w:tc>
      </w:tr>
      <w:tr w:rsidR="007B586E" w:rsidRPr="00CE72EB">
        <w:trPr>
          <w:cantSplit/>
          <w:jc w:val="center"/>
        </w:trPr>
        <w:tc>
          <w:tcPr>
            <w:tcW w:w="1620" w:type="dxa"/>
            <w:tcBorders>
              <w:top w:val="single" w:sz="2" w:space="0" w:color="000000"/>
              <w:left w:val="single" w:sz="2" w:space="0" w:color="000000"/>
              <w:bottom w:val="single" w:sz="2" w:space="0" w:color="000000"/>
            </w:tcBorders>
          </w:tcPr>
          <w:p w:rsidR="007B586E" w:rsidRPr="00CE72EB" w:rsidRDefault="007B586E">
            <w:pPr>
              <w:spacing w:before="160" w:after="160"/>
              <w:rPr>
                <w:b/>
              </w:rPr>
            </w:pPr>
            <w:r w:rsidRPr="00CE72EB">
              <w:rPr>
                <w:b/>
              </w:rPr>
              <w:t>ITB 1.1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72"/>
              </w:tabs>
              <w:spacing w:before="160" w:after="160"/>
            </w:pPr>
            <w:r w:rsidRPr="00CE72EB">
              <w:t xml:space="preserve">The name of the bidding process is: </w:t>
            </w:r>
            <w:r w:rsidRPr="00CE72EB">
              <w:rPr>
                <w:b/>
                <w:i/>
              </w:rPr>
              <w:t>[insert complete name]</w:t>
            </w:r>
          </w:p>
          <w:p w:rsidR="007B586E" w:rsidRPr="00CE72EB" w:rsidRDefault="007B586E">
            <w:pPr>
              <w:tabs>
                <w:tab w:val="right" w:pos="7272"/>
              </w:tabs>
              <w:spacing w:before="160" w:after="160"/>
            </w:pPr>
            <w:r w:rsidRPr="00CE72EB">
              <w:t>The identification number</w:t>
            </w:r>
            <w:r w:rsidRPr="00CE72EB">
              <w:rPr>
                <w:i/>
              </w:rPr>
              <w:t xml:space="preserve"> </w:t>
            </w:r>
            <w:r w:rsidRPr="00CE72EB">
              <w:t xml:space="preserve">of the bidding process is:  </w:t>
            </w:r>
            <w:r w:rsidRPr="00CE72EB">
              <w:rPr>
                <w:b/>
                <w:i/>
              </w:rPr>
              <w:t>[insert identification number]</w:t>
            </w:r>
          </w:p>
          <w:p w:rsidR="00030555" w:rsidRPr="00CE72EB" w:rsidRDefault="007B586E">
            <w:pPr>
              <w:tabs>
                <w:tab w:val="right" w:pos="7272"/>
              </w:tabs>
              <w:spacing w:before="160" w:after="160"/>
              <w:rPr>
                <w:b/>
                <w:i/>
              </w:rPr>
            </w:pPr>
            <w:r w:rsidRPr="00CE72EB">
              <w:t xml:space="preserve">The number and identification of lots comprising this bidding process is:  </w:t>
            </w:r>
            <w:r w:rsidRPr="00CE72EB">
              <w:rPr>
                <w:b/>
                <w:i/>
              </w:rPr>
              <w:t>[insert number of lots and identification number of each lot, if applicable]</w:t>
            </w:r>
          </w:p>
        </w:tc>
      </w:tr>
      <w:tr w:rsidR="007B586E" w:rsidRPr="00CE72EB">
        <w:trPr>
          <w:cantSplit/>
          <w:jc w:val="center"/>
        </w:trPr>
        <w:tc>
          <w:tcPr>
            <w:tcW w:w="1620" w:type="dxa"/>
            <w:tcBorders>
              <w:top w:val="single" w:sz="2" w:space="0" w:color="000000"/>
              <w:left w:val="single" w:sz="2" w:space="0" w:color="000000"/>
              <w:bottom w:val="single" w:sz="2" w:space="0" w:color="000000"/>
            </w:tcBorders>
          </w:tcPr>
          <w:p w:rsidR="007B586E" w:rsidRPr="00CE72EB" w:rsidRDefault="007B586E">
            <w:pPr>
              <w:spacing w:before="160" w:after="160"/>
              <w:rPr>
                <w:b/>
              </w:rPr>
            </w:pPr>
            <w:r w:rsidRPr="00CE72EB">
              <w:rPr>
                <w:b/>
              </w:rPr>
              <w:t>ITB 2.1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72"/>
              </w:tabs>
              <w:spacing w:before="160" w:after="160"/>
              <w:rPr>
                <w:u w:val="single"/>
              </w:rPr>
            </w:pPr>
            <w:r w:rsidRPr="00CE72EB">
              <w:t xml:space="preserve">The Borrower is:  </w:t>
            </w:r>
            <w:r w:rsidRPr="00CE72EB">
              <w:rPr>
                <w:b/>
                <w:i/>
              </w:rPr>
              <w:t>[insert complete name]</w:t>
            </w:r>
          </w:p>
        </w:tc>
      </w:tr>
      <w:tr w:rsidR="007B586E" w:rsidRPr="00CE72EB">
        <w:trPr>
          <w:cantSplit/>
          <w:jc w:val="center"/>
        </w:trPr>
        <w:tc>
          <w:tcPr>
            <w:tcW w:w="1620" w:type="dxa"/>
            <w:tcBorders>
              <w:top w:val="single" w:sz="2" w:space="0" w:color="000000"/>
              <w:left w:val="single" w:sz="2" w:space="0" w:color="000000"/>
              <w:bottom w:val="single" w:sz="2" w:space="0" w:color="000000"/>
            </w:tcBorders>
          </w:tcPr>
          <w:p w:rsidR="007B586E" w:rsidRPr="00CE72EB" w:rsidRDefault="007B586E">
            <w:pPr>
              <w:spacing w:before="160" w:after="160"/>
              <w:rPr>
                <w:b/>
              </w:rPr>
            </w:pPr>
            <w:r w:rsidRPr="00CE72EB">
              <w:rPr>
                <w:b/>
              </w:rPr>
              <w:t>ITB 2.1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60" w:after="160"/>
            </w:pPr>
            <w:r w:rsidRPr="00CE72EB">
              <w:t xml:space="preserve">The name of the Project is:  </w:t>
            </w:r>
            <w:r w:rsidRPr="00CE72EB">
              <w:rPr>
                <w:b/>
                <w:i/>
              </w:rPr>
              <w:t>[insert name of the Project]</w:t>
            </w:r>
          </w:p>
        </w:tc>
      </w:tr>
      <w:tr w:rsidR="00152955" w:rsidRPr="00CE72EB">
        <w:trPr>
          <w:cantSplit/>
          <w:jc w:val="center"/>
        </w:trPr>
        <w:tc>
          <w:tcPr>
            <w:tcW w:w="1620" w:type="dxa"/>
            <w:tcBorders>
              <w:top w:val="single" w:sz="2" w:space="0" w:color="000000"/>
              <w:left w:val="single" w:sz="2" w:space="0" w:color="000000"/>
              <w:bottom w:val="single" w:sz="2" w:space="0" w:color="000000"/>
            </w:tcBorders>
          </w:tcPr>
          <w:p w:rsidR="00152955" w:rsidRPr="00CE72EB" w:rsidRDefault="00152955">
            <w:pPr>
              <w:spacing w:before="160" w:after="160"/>
              <w:rPr>
                <w:b/>
              </w:rPr>
            </w:pPr>
            <w:r w:rsidRPr="00CE72EB">
              <w:rPr>
                <w:b/>
              </w:rPr>
              <w:t>ITB 2.1</w:t>
            </w:r>
          </w:p>
        </w:tc>
        <w:tc>
          <w:tcPr>
            <w:tcW w:w="7470" w:type="dxa"/>
            <w:tcBorders>
              <w:top w:val="single" w:sz="2" w:space="0" w:color="000000"/>
              <w:bottom w:val="single" w:sz="2" w:space="0" w:color="000000"/>
              <w:right w:val="single" w:sz="2" w:space="0" w:color="000000"/>
            </w:tcBorders>
          </w:tcPr>
          <w:p w:rsidR="00152955" w:rsidRPr="00CE72EB" w:rsidRDefault="00152955" w:rsidP="00152955">
            <w:pPr>
              <w:tabs>
                <w:tab w:val="right" w:pos="7254"/>
              </w:tabs>
              <w:spacing w:before="160" w:after="160"/>
            </w:pPr>
            <w:r w:rsidRPr="00CE72EB">
              <w:t xml:space="preserve">Loan or Financing Agreement amount: </w:t>
            </w:r>
            <w:r w:rsidRPr="00CE72EB">
              <w:rPr>
                <w:b/>
                <w:i/>
              </w:rPr>
              <w:t>[insert amount]</w:t>
            </w:r>
          </w:p>
        </w:tc>
      </w:tr>
      <w:tr w:rsidR="007B586E" w:rsidRPr="00CE72EB">
        <w:trPr>
          <w:cantSplit/>
          <w:jc w:val="center"/>
        </w:trPr>
        <w:tc>
          <w:tcPr>
            <w:tcW w:w="1620" w:type="dxa"/>
            <w:tcBorders>
              <w:top w:val="single" w:sz="2" w:space="0" w:color="000000"/>
              <w:left w:val="single" w:sz="2" w:space="0" w:color="000000"/>
              <w:bottom w:val="single" w:sz="2" w:space="0" w:color="000000"/>
            </w:tcBorders>
          </w:tcPr>
          <w:p w:rsidR="007B586E" w:rsidRPr="00CE72EB" w:rsidRDefault="007B586E">
            <w:pPr>
              <w:spacing w:before="160" w:after="160"/>
              <w:rPr>
                <w:b/>
              </w:rPr>
            </w:pPr>
            <w:r w:rsidRPr="00CE72EB">
              <w:rPr>
                <w:b/>
              </w:rPr>
              <w:t>ITB 4.1</w:t>
            </w:r>
          </w:p>
        </w:tc>
        <w:tc>
          <w:tcPr>
            <w:tcW w:w="7470" w:type="dxa"/>
            <w:tcBorders>
              <w:top w:val="single" w:sz="2" w:space="0" w:color="000000"/>
              <w:bottom w:val="single" w:sz="2" w:space="0" w:color="000000"/>
              <w:right w:val="single" w:sz="2" w:space="0" w:color="000000"/>
            </w:tcBorders>
          </w:tcPr>
          <w:p w:rsidR="009D53CC" w:rsidRPr="00CE72EB" w:rsidRDefault="00152955" w:rsidP="00D509A1">
            <w:pPr>
              <w:tabs>
                <w:tab w:val="right" w:pos="7254"/>
              </w:tabs>
              <w:spacing w:before="160" w:after="160"/>
            </w:pPr>
            <w:r w:rsidRPr="00CE72EB">
              <w:rPr>
                <w:iCs/>
              </w:rPr>
              <w:t xml:space="preserve">Maximum number of members in the JV shall be: </w:t>
            </w:r>
            <w:r w:rsidRPr="00CE72EB">
              <w:rPr>
                <w:b/>
                <w:i/>
                <w:iCs/>
              </w:rPr>
              <w:t>[insert number]</w:t>
            </w:r>
            <w:r w:rsidR="007B586E" w:rsidRPr="00CE72EB">
              <w:t>.</w:t>
            </w:r>
            <w:r w:rsidR="00D509A1" w:rsidRPr="00CE72EB" w:rsidDel="00D509A1">
              <w:t xml:space="preserve"> </w:t>
            </w:r>
          </w:p>
        </w:tc>
      </w:tr>
      <w:tr w:rsidR="00030555" w:rsidRPr="00CE72EB">
        <w:trPr>
          <w:cantSplit/>
          <w:jc w:val="center"/>
        </w:trPr>
        <w:tc>
          <w:tcPr>
            <w:tcW w:w="1620" w:type="dxa"/>
            <w:tcBorders>
              <w:top w:val="single" w:sz="2" w:space="0" w:color="000000"/>
              <w:left w:val="single" w:sz="2" w:space="0" w:color="000000"/>
              <w:bottom w:val="single" w:sz="2" w:space="0" w:color="000000"/>
            </w:tcBorders>
          </w:tcPr>
          <w:p w:rsidR="00030555" w:rsidRPr="00CE72EB" w:rsidRDefault="00030555" w:rsidP="00277338">
            <w:pPr>
              <w:spacing w:before="160" w:after="160"/>
              <w:rPr>
                <w:b/>
              </w:rPr>
            </w:pPr>
            <w:r w:rsidRPr="00CE72EB">
              <w:rPr>
                <w:b/>
              </w:rPr>
              <w:t>ITB</w:t>
            </w:r>
            <w:r w:rsidR="00277338" w:rsidRPr="00CE72EB">
              <w:rPr>
                <w:b/>
              </w:rPr>
              <w:t xml:space="preserve"> 4.4</w:t>
            </w:r>
          </w:p>
        </w:tc>
        <w:tc>
          <w:tcPr>
            <w:tcW w:w="7470" w:type="dxa"/>
            <w:tcBorders>
              <w:top w:val="single" w:sz="2" w:space="0" w:color="000000"/>
              <w:bottom w:val="single" w:sz="2" w:space="0" w:color="000000"/>
              <w:right w:val="single" w:sz="2" w:space="0" w:color="000000"/>
            </w:tcBorders>
          </w:tcPr>
          <w:p w:rsidR="00030555" w:rsidRPr="00CE72EB" w:rsidRDefault="00C6684C" w:rsidP="00152955">
            <w:pPr>
              <w:tabs>
                <w:tab w:val="right" w:pos="7254"/>
              </w:tabs>
              <w:spacing w:before="160" w:after="160"/>
              <w:rPr>
                <w:iCs/>
              </w:rPr>
            </w:pPr>
            <w:r w:rsidRPr="00CE72EB">
              <w:rPr>
                <w:iCs/>
              </w:rPr>
              <w:t xml:space="preserve">A list of debarred firms and individuals is available on the Bank’s external website: </w:t>
            </w:r>
            <w:hyperlink r:id="rId25" w:history="1">
              <w:r w:rsidRPr="00CE72EB">
                <w:rPr>
                  <w:rStyle w:val="Hyperlink"/>
                  <w:iCs/>
                </w:rPr>
                <w:t>http://www.worldbank.org/debarr.</w:t>
              </w:r>
            </w:hyperlink>
            <w:r w:rsidR="00030555" w:rsidRPr="00CE72EB">
              <w:rPr>
                <w:iCs/>
              </w:rPr>
              <w:t xml:space="preserve"> </w:t>
            </w:r>
          </w:p>
        </w:tc>
      </w:tr>
    </w:tbl>
    <w:p w:rsidR="007B586E" w:rsidRPr="00CE72EB" w:rsidRDefault="007B586E">
      <w:pPr>
        <w:pStyle w:val="Caption"/>
        <w:tabs>
          <w:tab w:val="clear" w:pos="7254"/>
          <w:tab w:val="right" w:pos="7434"/>
        </w:tabs>
        <w:rPr>
          <w:rFonts w:ascii="Times New Roman" w:hAnsi="Times New Roman" w:cs="Times New Roman"/>
        </w:rPr>
      </w:pPr>
    </w:p>
    <w:p w:rsidR="007B586E" w:rsidRPr="00CE72EB" w:rsidRDefault="007B586E">
      <w:pPr>
        <w:pStyle w:val="Caption"/>
        <w:tabs>
          <w:tab w:val="clear" w:pos="7254"/>
          <w:tab w:val="right" w:pos="7434"/>
        </w:tabs>
        <w:rPr>
          <w:rFonts w:ascii="Times New Roman" w:hAnsi="Times New Roman" w:cs="Times New Roman"/>
        </w:rPr>
      </w:pPr>
      <w:r w:rsidRPr="00CE72EB">
        <w:rPr>
          <w:rFonts w:ascii="Times New Roman" w:hAnsi="Times New Roman" w:cs="Times New Roman"/>
        </w:rPr>
        <w:t>B.  Bidding Documents</w:t>
      </w:r>
    </w:p>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6" w:space="0" w:color="000000"/>
        </w:tblBorders>
        <w:tblLayout w:type="fixed"/>
        <w:tblLook w:val="00A0" w:firstRow="1" w:lastRow="0" w:firstColumn="1" w:lastColumn="0" w:noHBand="0" w:noVBand="0"/>
      </w:tblPr>
      <w:tblGrid>
        <w:gridCol w:w="1620"/>
        <w:gridCol w:w="7470"/>
      </w:tblGrid>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pStyle w:val="TOCNumber1"/>
              <w:rPr>
                <w:rFonts w:ascii="Times New Roman" w:hAnsi="Times New Roman" w:cs="Times New Roman"/>
                <w:sz w:val="24"/>
                <w:szCs w:val="24"/>
              </w:rPr>
            </w:pPr>
            <w:r w:rsidRPr="00CE72EB">
              <w:rPr>
                <w:rFonts w:ascii="Times New Roman" w:hAnsi="Times New Roman" w:cs="Times New Roman"/>
                <w:sz w:val="24"/>
                <w:szCs w:val="24"/>
              </w:rPr>
              <w:t>ITB 7.1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60" w:after="160"/>
            </w:pPr>
            <w:r w:rsidRPr="00CE72EB">
              <w:t xml:space="preserve">For </w:t>
            </w:r>
            <w:r w:rsidRPr="00CE72EB">
              <w:rPr>
                <w:b/>
                <w:u w:val="single"/>
              </w:rPr>
              <w:t>clarification purposes</w:t>
            </w:r>
            <w:r w:rsidRPr="00CE72EB">
              <w:t xml:space="preserve"> only, the </w:t>
            </w:r>
            <w:r w:rsidR="00283744" w:rsidRPr="00CE72EB">
              <w:rPr>
                <w:iCs/>
              </w:rPr>
              <w:t>Employer</w:t>
            </w:r>
            <w:r w:rsidRPr="00CE72EB">
              <w:rPr>
                <w:iCs/>
              </w:rPr>
              <w:t xml:space="preserve">’s </w:t>
            </w:r>
            <w:r w:rsidRPr="00CE72EB">
              <w:t>address is:</w:t>
            </w:r>
          </w:p>
          <w:p w:rsidR="007B586E" w:rsidRPr="00CE72EB" w:rsidRDefault="007B586E">
            <w:pPr>
              <w:tabs>
                <w:tab w:val="right" w:pos="7254"/>
              </w:tabs>
              <w:spacing w:before="160" w:after="160"/>
            </w:pPr>
            <w:r w:rsidRPr="00CE72EB">
              <w:t xml:space="preserve">Attention: </w:t>
            </w:r>
            <w:r w:rsidRPr="00CE72EB">
              <w:rPr>
                <w:b/>
                <w:i/>
              </w:rPr>
              <w:t>[insert full name of person, if applicable]</w:t>
            </w:r>
          </w:p>
          <w:p w:rsidR="007B586E" w:rsidRPr="00CE72EB" w:rsidRDefault="007B586E">
            <w:pPr>
              <w:tabs>
                <w:tab w:val="right" w:pos="7254"/>
              </w:tabs>
              <w:spacing w:before="160" w:after="160"/>
            </w:pPr>
            <w:r w:rsidRPr="00CE72EB">
              <w:t xml:space="preserve">Street Address: </w:t>
            </w:r>
            <w:r w:rsidRPr="00CE72EB">
              <w:rPr>
                <w:b/>
                <w:i/>
              </w:rPr>
              <w:t>[insert street address and number]</w:t>
            </w:r>
          </w:p>
          <w:p w:rsidR="007B586E" w:rsidRPr="00CE72EB" w:rsidRDefault="007B586E">
            <w:pPr>
              <w:tabs>
                <w:tab w:val="right" w:pos="7254"/>
              </w:tabs>
              <w:spacing w:before="160" w:after="160"/>
            </w:pPr>
            <w:r w:rsidRPr="00CE72EB">
              <w:t xml:space="preserve">Floor/Room number: </w:t>
            </w:r>
            <w:r w:rsidRPr="00CE72EB">
              <w:rPr>
                <w:b/>
                <w:i/>
              </w:rPr>
              <w:t>[insert floor and room number, if applicable]</w:t>
            </w:r>
          </w:p>
          <w:p w:rsidR="007B586E" w:rsidRPr="00CE72EB" w:rsidRDefault="007B586E">
            <w:pPr>
              <w:tabs>
                <w:tab w:val="right" w:pos="7254"/>
              </w:tabs>
              <w:spacing w:before="160" w:after="160"/>
              <w:rPr>
                <w:i/>
              </w:rPr>
            </w:pPr>
            <w:r w:rsidRPr="00CE72EB">
              <w:t xml:space="preserve">City: </w:t>
            </w:r>
            <w:r w:rsidRPr="00CE72EB">
              <w:rPr>
                <w:b/>
                <w:i/>
              </w:rPr>
              <w:t>[insert name of city or town]</w:t>
            </w:r>
          </w:p>
          <w:p w:rsidR="007B586E" w:rsidRPr="00CE72EB" w:rsidRDefault="007B586E">
            <w:pPr>
              <w:tabs>
                <w:tab w:val="right" w:pos="7254"/>
              </w:tabs>
              <w:spacing w:before="160" w:after="160"/>
              <w:rPr>
                <w:i/>
              </w:rPr>
            </w:pPr>
            <w:r w:rsidRPr="00CE72EB">
              <w:t xml:space="preserve">ZIP Code: </w:t>
            </w:r>
            <w:r w:rsidRPr="00CE72EB">
              <w:rPr>
                <w:b/>
                <w:i/>
              </w:rPr>
              <w:t>[insert postal (ZIP) code, if applicable]</w:t>
            </w:r>
          </w:p>
          <w:p w:rsidR="007B586E" w:rsidRPr="00CE72EB" w:rsidRDefault="007B586E">
            <w:pPr>
              <w:tabs>
                <w:tab w:val="right" w:pos="7254"/>
              </w:tabs>
              <w:spacing w:before="160" w:after="160"/>
              <w:rPr>
                <w:i/>
              </w:rPr>
            </w:pPr>
            <w:r w:rsidRPr="00CE72EB">
              <w:t xml:space="preserve">Country: </w:t>
            </w:r>
            <w:r w:rsidRPr="00CE72EB">
              <w:rPr>
                <w:b/>
                <w:i/>
              </w:rPr>
              <w:t>[insert name of country]</w:t>
            </w:r>
          </w:p>
          <w:p w:rsidR="007B586E" w:rsidRPr="00CE72EB" w:rsidRDefault="007B586E">
            <w:pPr>
              <w:tabs>
                <w:tab w:val="right" w:pos="7254"/>
              </w:tabs>
              <w:spacing w:before="160" w:after="160"/>
            </w:pPr>
            <w:r w:rsidRPr="00CE72EB">
              <w:t xml:space="preserve">Telephone: :  </w:t>
            </w:r>
            <w:r w:rsidRPr="00CE72EB">
              <w:rPr>
                <w:b/>
                <w:i/>
              </w:rPr>
              <w:t>[insert telephone number, including country and city codes]</w:t>
            </w:r>
          </w:p>
          <w:p w:rsidR="007B586E" w:rsidRPr="00CE72EB" w:rsidRDefault="007B586E">
            <w:pPr>
              <w:tabs>
                <w:tab w:val="right" w:pos="7254"/>
              </w:tabs>
              <w:spacing w:before="160" w:after="160"/>
            </w:pPr>
            <w:r w:rsidRPr="00CE72EB">
              <w:lastRenderedPageBreak/>
              <w:t xml:space="preserve">Facsimile number: </w:t>
            </w:r>
            <w:r w:rsidRPr="00CE72EB">
              <w:rPr>
                <w:b/>
                <w:i/>
              </w:rPr>
              <w:t>[insert phone number, with country and city codes]</w:t>
            </w:r>
          </w:p>
          <w:p w:rsidR="007B586E" w:rsidRPr="00CE72EB" w:rsidRDefault="007B586E">
            <w:pPr>
              <w:tabs>
                <w:tab w:val="right" w:pos="7254"/>
              </w:tabs>
              <w:spacing w:before="160" w:after="160"/>
            </w:pPr>
            <w:r w:rsidRPr="00CE72EB">
              <w:t xml:space="preserve">Electronic mail address: </w:t>
            </w:r>
            <w:r w:rsidRPr="00CE72EB">
              <w:rPr>
                <w:b/>
                <w:i/>
              </w:rPr>
              <w:t>[insert email address, if applicable]</w:t>
            </w:r>
          </w:p>
          <w:p w:rsidR="007B586E" w:rsidRPr="00CE72EB" w:rsidRDefault="007B586E">
            <w:pPr>
              <w:tabs>
                <w:tab w:val="right" w:pos="7254"/>
              </w:tabs>
              <w:spacing w:before="160" w:after="160"/>
            </w:pPr>
            <w:r w:rsidRPr="00CE72EB">
              <w:t xml:space="preserve">Requests for clarification should be received by the </w:t>
            </w:r>
            <w:r w:rsidR="00283744" w:rsidRPr="00CE72EB">
              <w:t>Employer</w:t>
            </w:r>
            <w:r w:rsidRPr="00CE72EB">
              <w:t xml:space="preserve"> no later than: </w:t>
            </w:r>
            <w:r w:rsidRPr="00CE72EB">
              <w:rPr>
                <w:b/>
                <w:i/>
              </w:rPr>
              <w:t>[insert no. of days].</w:t>
            </w:r>
          </w:p>
        </w:tc>
      </w:tr>
      <w:tr w:rsidR="00152955" w:rsidRPr="00CE72EB">
        <w:trPr>
          <w:jc w:val="center"/>
        </w:trPr>
        <w:tc>
          <w:tcPr>
            <w:tcW w:w="1620" w:type="dxa"/>
            <w:tcBorders>
              <w:top w:val="single" w:sz="2" w:space="0" w:color="000000"/>
              <w:left w:val="single" w:sz="2" w:space="0" w:color="000000"/>
              <w:bottom w:val="single" w:sz="2" w:space="0" w:color="000000"/>
            </w:tcBorders>
          </w:tcPr>
          <w:p w:rsidR="00152955" w:rsidRPr="00CE72EB" w:rsidRDefault="00152955" w:rsidP="0020119D">
            <w:pPr>
              <w:tabs>
                <w:tab w:val="right" w:pos="7254"/>
              </w:tabs>
              <w:spacing w:before="160" w:after="160"/>
            </w:pPr>
            <w:r w:rsidRPr="00CE72EB">
              <w:rPr>
                <w:b/>
              </w:rPr>
              <w:lastRenderedPageBreak/>
              <w:t>ITB 7.1</w:t>
            </w:r>
          </w:p>
        </w:tc>
        <w:tc>
          <w:tcPr>
            <w:tcW w:w="7470" w:type="dxa"/>
            <w:tcBorders>
              <w:top w:val="single" w:sz="2" w:space="0" w:color="000000"/>
              <w:bottom w:val="single" w:sz="2" w:space="0" w:color="000000"/>
              <w:right w:val="single" w:sz="2" w:space="0" w:color="000000"/>
            </w:tcBorders>
          </w:tcPr>
          <w:p w:rsidR="00152955" w:rsidRPr="00CE72EB" w:rsidRDefault="00152955" w:rsidP="00152955">
            <w:pPr>
              <w:tabs>
                <w:tab w:val="right" w:pos="7254"/>
              </w:tabs>
              <w:spacing w:before="160" w:after="160"/>
            </w:pPr>
            <w:r w:rsidRPr="00CE72EB">
              <w:rPr>
                <w:bCs/>
              </w:rPr>
              <w:t xml:space="preserve">Web page: </w:t>
            </w:r>
            <w:r w:rsidRPr="00CE72EB">
              <w:rPr>
                <w:b/>
                <w:bCs/>
                <w:i/>
              </w:rPr>
              <w:t>[insert web page address]</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254"/>
              </w:tabs>
              <w:spacing w:before="160" w:after="160"/>
              <w:rPr>
                <w:b/>
              </w:rPr>
            </w:pPr>
            <w:r w:rsidRPr="00CE72EB">
              <w:rPr>
                <w:b/>
              </w:rPr>
              <w:t>ITB 7.4</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60" w:after="160"/>
            </w:pPr>
            <w:r w:rsidRPr="00CE72EB">
              <w:t xml:space="preserve">A Pre-Bid meeting </w:t>
            </w:r>
            <w:r w:rsidRPr="00CE72EB">
              <w:rPr>
                <w:b/>
                <w:i/>
              </w:rPr>
              <w:t>[insert “shall” or “shall not”]</w:t>
            </w:r>
            <w:r w:rsidRPr="00CE72EB">
              <w:t xml:space="preserve"> take place.  If a Pre-Bid meeting will take place, it will be at the following date, time and place: </w:t>
            </w:r>
            <w:r w:rsidRPr="00CE72EB">
              <w:rPr>
                <w:b/>
                <w:i/>
              </w:rPr>
              <w:t>[insert date, time &amp; place below, if applicable]</w:t>
            </w:r>
          </w:p>
          <w:p w:rsidR="007B586E" w:rsidRPr="00CE72EB" w:rsidRDefault="007B586E">
            <w:pPr>
              <w:tabs>
                <w:tab w:val="right" w:pos="7254"/>
              </w:tabs>
              <w:spacing w:before="120" w:after="120"/>
              <w:rPr>
                <w:i/>
              </w:rPr>
            </w:pPr>
            <w:r w:rsidRPr="00CE72EB">
              <w:t xml:space="preserve">Time: </w:t>
            </w:r>
          </w:p>
          <w:p w:rsidR="007B586E" w:rsidRPr="00CE72EB" w:rsidRDefault="007B586E">
            <w:pPr>
              <w:tabs>
                <w:tab w:val="right" w:pos="7254"/>
              </w:tabs>
              <w:spacing w:before="120" w:after="120"/>
              <w:rPr>
                <w:i/>
              </w:rPr>
            </w:pPr>
            <w:r w:rsidRPr="00CE72EB">
              <w:t xml:space="preserve">Place: </w:t>
            </w:r>
          </w:p>
          <w:p w:rsidR="007B586E" w:rsidRPr="00CE72EB" w:rsidRDefault="007B586E">
            <w:pPr>
              <w:pStyle w:val="i"/>
              <w:tabs>
                <w:tab w:val="right" w:pos="7254"/>
              </w:tabs>
              <w:suppressAutoHyphens w:val="0"/>
              <w:spacing w:before="160" w:after="160"/>
              <w:rPr>
                <w:rFonts w:ascii="Times New Roman" w:hAnsi="Times New Roman"/>
                <w:sz w:val="24"/>
                <w:szCs w:val="24"/>
              </w:rPr>
            </w:pPr>
            <w:r w:rsidRPr="00CE72EB">
              <w:rPr>
                <w:rFonts w:ascii="Times New Roman" w:hAnsi="Times New Roman"/>
                <w:sz w:val="24"/>
                <w:szCs w:val="24"/>
              </w:rPr>
              <w:t xml:space="preserve">A site visit conducted by the </w:t>
            </w:r>
            <w:r w:rsidR="00283744" w:rsidRPr="00CE72EB">
              <w:rPr>
                <w:rFonts w:ascii="Times New Roman" w:hAnsi="Times New Roman"/>
                <w:sz w:val="24"/>
                <w:szCs w:val="24"/>
              </w:rPr>
              <w:t>Employer</w:t>
            </w:r>
            <w:r w:rsidRPr="00CE72EB">
              <w:rPr>
                <w:rFonts w:ascii="Times New Roman" w:hAnsi="Times New Roman"/>
                <w:sz w:val="24"/>
                <w:szCs w:val="24"/>
              </w:rPr>
              <w:t xml:space="preserve"> </w:t>
            </w:r>
            <w:r w:rsidRPr="00CE72EB">
              <w:rPr>
                <w:rFonts w:ascii="Times New Roman" w:hAnsi="Times New Roman"/>
                <w:b/>
                <w:i/>
                <w:sz w:val="24"/>
                <w:szCs w:val="24"/>
              </w:rPr>
              <w:t xml:space="preserve">[insert “shall be” or “shall not be”] </w:t>
            </w:r>
            <w:r w:rsidRPr="00CE72EB">
              <w:rPr>
                <w:rFonts w:ascii="Times New Roman" w:hAnsi="Times New Roman"/>
                <w:sz w:val="24"/>
                <w:szCs w:val="24"/>
              </w:rPr>
              <w:t xml:space="preserve">organized. </w:t>
            </w:r>
          </w:p>
        </w:tc>
      </w:tr>
    </w:tbl>
    <w:p w:rsidR="007B586E" w:rsidRPr="00CE72EB" w:rsidRDefault="007B586E">
      <w:pPr>
        <w:pStyle w:val="Caption"/>
        <w:rPr>
          <w:rFonts w:ascii="Times New Roman" w:hAnsi="Times New Roman" w:cs="Times New Roman"/>
        </w:rPr>
      </w:pPr>
    </w:p>
    <w:p w:rsidR="007B586E" w:rsidRPr="00CE72EB" w:rsidRDefault="007B586E">
      <w:pPr>
        <w:pStyle w:val="Caption"/>
        <w:rPr>
          <w:rFonts w:ascii="Times New Roman" w:hAnsi="Times New Roman" w:cs="Times New Roman"/>
        </w:rPr>
      </w:pPr>
      <w:r w:rsidRPr="00CE72EB">
        <w:rPr>
          <w:rFonts w:ascii="Times New Roman" w:hAnsi="Times New Roman" w:cs="Times New Roman"/>
        </w:rPr>
        <w:t>C.  Preparation of Bids</w:t>
      </w:r>
    </w:p>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6" w:space="0" w:color="000000"/>
        </w:tblBorders>
        <w:tblLayout w:type="fixed"/>
        <w:tblLook w:val="00A0" w:firstRow="1" w:lastRow="0" w:firstColumn="1" w:lastColumn="0" w:noHBand="0" w:noVBand="0"/>
      </w:tblPr>
      <w:tblGrid>
        <w:gridCol w:w="1620"/>
        <w:gridCol w:w="7470"/>
      </w:tblGrid>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pStyle w:val="CommentSubject"/>
              <w:tabs>
                <w:tab w:val="right" w:pos="7434"/>
              </w:tabs>
              <w:spacing w:before="180" w:after="180"/>
              <w:rPr>
                <w:rFonts w:ascii="Times New Roman" w:hAnsi="Times New Roman"/>
                <w:bCs w:val="0"/>
                <w:iCs/>
                <w:sz w:val="24"/>
                <w:szCs w:val="24"/>
                <w:lang w:val="en-US" w:eastAsia="en-US"/>
              </w:rPr>
            </w:pPr>
            <w:r w:rsidRPr="00CE72EB">
              <w:rPr>
                <w:rFonts w:ascii="Times New Roman" w:hAnsi="Times New Roman"/>
                <w:bCs w:val="0"/>
                <w:iCs/>
                <w:sz w:val="24"/>
                <w:szCs w:val="24"/>
                <w:lang w:val="en-US" w:eastAsia="en-US"/>
              </w:rPr>
              <w:t>ITB 10.1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80" w:after="180"/>
              <w:rPr>
                <w:b/>
                <w:i/>
              </w:rPr>
            </w:pPr>
            <w:r w:rsidRPr="00CE72EB">
              <w:rPr>
                <w:iCs/>
              </w:rPr>
              <w:t xml:space="preserve">The language of the bid is: </w:t>
            </w:r>
            <w:r w:rsidRPr="00CE72EB">
              <w:rPr>
                <w:b/>
                <w:i/>
              </w:rPr>
              <w:t>[insert language]</w:t>
            </w:r>
          </w:p>
          <w:p w:rsidR="00152955" w:rsidRPr="00CE72EB" w:rsidRDefault="00152955" w:rsidP="00152955">
            <w:pPr>
              <w:spacing w:after="200"/>
              <w:ind w:left="130"/>
              <w:rPr>
                <w:i/>
                <w:iCs/>
                <w:spacing w:val="-4"/>
              </w:rPr>
            </w:pPr>
            <w:r w:rsidRPr="00CE72EB">
              <w:rPr>
                <w:bCs/>
                <w:i/>
                <w:iCs/>
                <w:spacing w:val="-4"/>
              </w:rPr>
              <w:t>[</w:t>
            </w:r>
            <w:r w:rsidRPr="00CE72EB">
              <w:rPr>
                <w:b/>
                <w:bCs/>
                <w:i/>
                <w:iCs/>
                <w:spacing w:val="-4"/>
              </w:rPr>
              <w:t xml:space="preserve">Note: </w:t>
            </w:r>
            <w:r w:rsidRPr="00CE72EB">
              <w:rPr>
                <w:i/>
                <w:iCs/>
                <w:spacing w:val="-4"/>
              </w:rPr>
              <w:t>In addition to the above language, and if agreed with the Bank, the Borrower has the option to issue translated versions of the bidding documents in another language which should either be: (a) the national language of the Borrower; or (b) the language used nation-wide in the Borrower’s country for commercial transactions. In such case, the following text shall be added:]</w:t>
            </w:r>
          </w:p>
          <w:p w:rsidR="00152955" w:rsidRPr="00CE72EB" w:rsidRDefault="00152955" w:rsidP="00152955">
            <w:pPr>
              <w:spacing w:after="200"/>
              <w:ind w:left="130"/>
              <w:rPr>
                <w:i/>
                <w:iCs/>
                <w:spacing w:val="-4"/>
              </w:rPr>
            </w:pPr>
            <w:r w:rsidRPr="00CE72EB">
              <w:rPr>
                <w:i/>
                <w:iCs/>
                <w:spacing w:val="-4"/>
              </w:rPr>
              <w:t>“In addition, the bidding documents are translated into the [insert national or nation-wide used] language [if there are more than one national or nation-wide used language, add “and in the ____________” [insert the second national or nation-wide language].</w:t>
            </w:r>
          </w:p>
          <w:p w:rsidR="00152955" w:rsidRPr="00CE72EB" w:rsidRDefault="00152955" w:rsidP="00152955">
            <w:pPr>
              <w:spacing w:after="200"/>
              <w:ind w:left="130"/>
              <w:rPr>
                <w:iCs/>
                <w:spacing w:val="-4"/>
              </w:rPr>
            </w:pPr>
            <w:r w:rsidRPr="00CE72EB">
              <w:rPr>
                <w:i/>
                <w:iCs/>
                <w:spacing w:val="-4"/>
              </w:rPr>
              <w:t>Bids shall have the option to submit their bid in any one of the languages stated above. Bidders shall not submit Bids in more than one language.]”</w:t>
            </w:r>
          </w:p>
          <w:p w:rsidR="00152955" w:rsidRPr="00CE72EB" w:rsidRDefault="00152955" w:rsidP="00152955">
            <w:pPr>
              <w:spacing w:after="200"/>
              <w:rPr>
                <w:iCs/>
                <w:spacing w:val="-4"/>
              </w:rPr>
            </w:pPr>
            <w:r w:rsidRPr="00CE72EB">
              <w:rPr>
                <w:iCs/>
                <w:spacing w:val="-4"/>
              </w:rPr>
              <w:t xml:space="preserve">All correspondence exchange shall be in </w:t>
            </w:r>
            <w:r w:rsidRPr="00CE72EB">
              <w:rPr>
                <w:b/>
                <w:i/>
                <w:iCs/>
                <w:spacing w:val="-4"/>
              </w:rPr>
              <w:t>[insert language]</w:t>
            </w:r>
            <w:r w:rsidRPr="00CE72EB">
              <w:rPr>
                <w:iCs/>
                <w:spacing w:val="-4"/>
              </w:rPr>
              <w:t xml:space="preserve"> language.</w:t>
            </w:r>
          </w:p>
          <w:p w:rsidR="00152955" w:rsidRPr="00CE72EB" w:rsidRDefault="00152955" w:rsidP="00152955">
            <w:pPr>
              <w:tabs>
                <w:tab w:val="right" w:pos="7254"/>
              </w:tabs>
              <w:spacing w:before="180" w:after="180"/>
              <w:rPr>
                <w:iCs/>
              </w:rPr>
            </w:pPr>
            <w:r w:rsidRPr="00CE72EB">
              <w:rPr>
                <w:iCs/>
                <w:spacing w:val="-4"/>
              </w:rPr>
              <w:t xml:space="preserve">Language for translation of supporting documents and printed literature is _______________________. </w:t>
            </w:r>
            <w:r w:rsidRPr="00CE72EB">
              <w:rPr>
                <w:i/>
                <w:iCs/>
                <w:spacing w:val="-4"/>
              </w:rPr>
              <w:t>[Specify one language]</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t>ITB 11.1 (b)</w:t>
            </w:r>
          </w:p>
        </w:tc>
        <w:tc>
          <w:tcPr>
            <w:tcW w:w="7470" w:type="dxa"/>
            <w:tcBorders>
              <w:top w:val="single" w:sz="2" w:space="0" w:color="000000"/>
              <w:bottom w:val="single" w:sz="2" w:space="0" w:color="000000"/>
              <w:right w:val="single" w:sz="2" w:space="0" w:color="000000"/>
            </w:tcBorders>
          </w:tcPr>
          <w:p w:rsidR="007B586E" w:rsidRPr="00CE72EB" w:rsidRDefault="007B586E" w:rsidP="00C6684C">
            <w:pPr>
              <w:tabs>
                <w:tab w:val="right" w:pos="7254"/>
              </w:tabs>
              <w:spacing w:before="180" w:after="180"/>
              <w:jc w:val="both"/>
            </w:pPr>
            <w:r w:rsidRPr="00CE72EB">
              <w:t xml:space="preserve">The following schedules shall be submitted with the bid: </w:t>
            </w:r>
            <w:r w:rsidRPr="00CE72EB">
              <w:rPr>
                <w:b/>
                <w:i/>
              </w:rPr>
              <w:t>[insert schedules that must be submitted with the Bid,</w:t>
            </w:r>
            <w:r w:rsidRPr="00CE72EB">
              <w:t xml:space="preserve"> </w:t>
            </w:r>
            <w:r w:rsidRPr="00CE72EB">
              <w:rPr>
                <w:b/>
                <w:i/>
              </w:rPr>
              <w:t xml:space="preserve">including the priced Bill of Quantities for admeasurement contracts </w:t>
            </w:r>
            <w:r w:rsidR="00C6684C" w:rsidRPr="00CE72EB">
              <w:rPr>
                <w:b/>
                <w:i/>
              </w:rPr>
              <w:t xml:space="preserve">or Activity Schedule </w:t>
            </w:r>
            <w:r w:rsidRPr="00CE72EB">
              <w:rPr>
                <w:b/>
                <w:i/>
              </w:rPr>
              <w:t>for lump sum contracts]</w:t>
            </w:r>
          </w:p>
        </w:tc>
      </w:tr>
      <w:tr w:rsidR="00145B0C" w:rsidRPr="00CE72EB">
        <w:trPr>
          <w:jc w:val="center"/>
        </w:trPr>
        <w:tc>
          <w:tcPr>
            <w:tcW w:w="1620" w:type="dxa"/>
            <w:tcBorders>
              <w:top w:val="single" w:sz="2" w:space="0" w:color="000000"/>
              <w:left w:val="single" w:sz="2" w:space="0" w:color="000000"/>
              <w:bottom w:val="single" w:sz="2" w:space="0" w:color="000000"/>
            </w:tcBorders>
          </w:tcPr>
          <w:p w:rsidR="00145B0C" w:rsidRPr="00CE72EB" w:rsidRDefault="00145B0C" w:rsidP="00145B0C">
            <w:pPr>
              <w:pStyle w:val="Headfid1"/>
              <w:rPr>
                <w:iCs/>
                <w:color w:val="000000"/>
                <w:lang w:val="en-US"/>
              </w:rPr>
            </w:pPr>
            <w:r w:rsidRPr="00CE72EB">
              <w:rPr>
                <w:iCs/>
                <w:color w:val="000000"/>
                <w:lang w:val="en-US"/>
              </w:rPr>
              <w:lastRenderedPageBreak/>
              <w:t>ITP 11.1 (h)</w:t>
            </w:r>
          </w:p>
        </w:tc>
        <w:tc>
          <w:tcPr>
            <w:tcW w:w="7470" w:type="dxa"/>
            <w:tcBorders>
              <w:top w:val="single" w:sz="2" w:space="0" w:color="000000"/>
              <w:bottom w:val="single" w:sz="2" w:space="0" w:color="000000"/>
              <w:right w:val="single" w:sz="2" w:space="0" w:color="000000"/>
            </w:tcBorders>
          </w:tcPr>
          <w:p w:rsidR="00555A69" w:rsidRPr="00CE72EB" w:rsidRDefault="00555A69" w:rsidP="00555A69">
            <w:pPr>
              <w:tabs>
                <w:tab w:val="right" w:pos="7254"/>
              </w:tabs>
              <w:spacing w:before="120" w:after="120"/>
              <w:rPr>
                <w:b/>
                <w:color w:val="000000"/>
              </w:rPr>
            </w:pPr>
            <w:r w:rsidRPr="00CE72EB">
              <w:rPr>
                <w:color w:val="000000"/>
              </w:rPr>
              <w:t xml:space="preserve">The Bidder shall submit the following additional documents in its Bid: </w:t>
            </w:r>
            <w:r w:rsidRPr="00CE72EB">
              <w:rPr>
                <w:b/>
                <w:i/>
                <w:color w:val="000000"/>
              </w:rPr>
              <w:t>[list any additional document not already listed in ITB 11.1 that must be submitted with the Bid. The list of additional documents should include  the following:]</w:t>
            </w:r>
          </w:p>
          <w:p w:rsidR="00555A69" w:rsidRPr="00CE72EB" w:rsidRDefault="00555A69" w:rsidP="00555A69">
            <w:pPr>
              <w:tabs>
                <w:tab w:val="right" w:pos="7254"/>
              </w:tabs>
              <w:spacing w:before="120" w:after="120"/>
              <w:rPr>
                <w:b/>
                <w:color w:val="000000"/>
              </w:rPr>
            </w:pPr>
            <w:r w:rsidRPr="00CE72EB">
              <w:rPr>
                <w:b/>
                <w:color w:val="000000"/>
              </w:rPr>
              <w:t xml:space="preserve">Code of Conduct (ESHS) </w:t>
            </w:r>
          </w:p>
          <w:p w:rsidR="00555A69" w:rsidRPr="00CE72EB" w:rsidRDefault="00555A69" w:rsidP="008549E3">
            <w:pPr>
              <w:tabs>
                <w:tab w:val="right" w:pos="7254"/>
              </w:tabs>
              <w:spacing w:before="120" w:after="120"/>
              <w:jc w:val="both"/>
            </w:pPr>
            <w:r w:rsidRPr="00CE72EB">
              <w:rPr>
                <w:color w:val="000000"/>
              </w:rPr>
              <w:t xml:space="preserve">The Bidder shall submit its Code of Conduct that will apply to its employees and subcontractors, </w:t>
            </w:r>
            <w:r w:rsidRPr="00CE72EB">
              <w:t xml:space="preserve">to ensure compliance with its Environmental, Social, Health and Safety (ESHS) obligations under the contract. </w:t>
            </w:r>
            <w:r w:rsidRPr="00CE72EB">
              <w:rPr>
                <w:i/>
                <w:color w:val="000000"/>
              </w:rPr>
              <w:t xml:space="preserve">[Note: Complete and include the risks to be addressed by the Code in accordance with Section VII-Works’ Requirements, </w:t>
            </w:r>
            <w:r w:rsidR="008549E3" w:rsidRPr="00CE72EB">
              <w:rPr>
                <w:i/>
                <w:color w:val="000000"/>
              </w:rPr>
              <w:t>e.g. Risks</w:t>
            </w:r>
            <w:r w:rsidRPr="00CE72EB">
              <w:rPr>
                <w:i/>
                <w:color w:val="000000"/>
              </w:rPr>
              <w:t xml:space="preserve"> associated with: labor influx, spread of communicable diseases, sexual harassment, gender based violence, illicit behavior and crime, and </w:t>
            </w:r>
            <w:r w:rsidRPr="00CE72EB">
              <w:t>maintaining</w:t>
            </w:r>
            <w:r w:rsidRPr="00CE72EB">
              <w:rPr>
                <w:i/>
                <w:color w:val="000000"/>
              </w:rPr>
              <w:t xml:space="preserve"> a safe environment etc.]</w:t>
            </w:r>
          </w:p>
          <w:p w:rsidR="00555A69" w:rsidRPr="00CE72EB" w:rsidRDefault="00555A69" w:rsidP="008549E3">
            <w:pPr>
              <w:tabs>
                <w:tab w:val="right" w:pos="7254"/>
              </w:tabs>
              <w:spacing w:before="120" w:after="120"/>
              <w:jc w:val="both"/>
            </w:pPr>
            <w:r w:rsidRPr="00CE72EB">
              <w:t>In addition, the Bidder shall detail how this Code of Conduct will be implemented. This will include: how it will be introduced into conditions of employment/engagement, what training will be provided, how it will be monitored and how the Contractor proposes to deal with any breaches.</w:t>
            </w:r>
          </w:p>
          <w:p w:rsidR="00555A69" w:rsidRPr="00CE72EB" w:rsidRDefault="00555A69" w:rsidP="00555A69">
            <w:pPr>
              <w:tabs>
                <w:tab w:val="right" w:pos="7254"/>
              </w:tabs>
              <w:spacing w:before="120" w:after="120"/>
            </w:pPr>
            <w:r w:rsidRPr="00CE72EB">
              <w:t xml:space="preserve">The </w:t>
            </w:r>
            <w:r w:rsidR="0045219F" w:rsidRPr="00CE72EB">
              <w:t>Contractor</w:t>
            </w:r>
            <w:r w:rsidRPr="00CE72EB">
              <w:rPr>
                <w:color w:val="000000"/>
              </w:rPr>
              <w:t xml:space="preserve"> </w:t>
            </w:r>
            <w:r w:rsidRPr="00CE72EB">
              <w:t>shall be required to implement the agreed Code of Conduct upon contract award.</w:t>
            </w:r>
          </w:p>
          <w:p w:rsidR="00555A69" w:rsidRPr="00CE72EB" w:rsidRDefault="00555A69" w:rsidP="00555A69">
            <w:pPr>
              <w:tabs>
                <w:tab w:val="right" w:pos="7254"/>
              </w:tabs>
              <w:spacing w:before="120" w:after="120"/>
              <w:rPr>
                <w:b/>
                <w:color w:val="000000"/>
              </w:rPr>
            </w:pPr>
            <w:r w:rsidRPr="00CE72EB">
              <w:rPr>
                <w:b/>
              </w:rPr>
              <w:t>Management Strategies and Implementation Plans (MSIP) to manage the (ESHS) risks</w:t>
            </w:r>
          </w:p>
          <w:p w:rsidR="00555A69" w:rsidRPr="00CE72EB" w:rsidRDefault="00555A69" w:rsidP="00555A69">
            <w:pPr>
              <w:tabs>
                <w:tab w:val="right" w:pos="7254"/>
              </w:tabs>
              <w:spacing w:before="120" w:after="120"/>
            </w:pPr>
            <w:r w:rsidRPr="00CE72EB">
              <w:rPr>
                <w:color w:val="000000"/>
              </w:rPr>
              <w:t xml:space="preserve">The Bidder shall submit </w:t>
            </w:r>
            <w:r w:rsidRPr="00CE72EB">
              <w:t>Management Strategies and Implementation Plans (MSIP) to manage the following key Environmental, Social, Health and Safety (ESHS) risks.</w:t>
            </w:r>
          </w:p>
          <w:p w:rsidR="00555A69" w:rsidRPr="00CE72EB" w:rsidRDefault="00555A69" w:rsidP="00555A69">
            <w:pPr>
              <w:tabs>
                <w:tab w:val="right" w:pos="7254"/>
              </w:tabs>
              <w:spacing w:before="120" w:after="120"/>
              <w:rPr>
                <w:i/>
              </w:rPr>
            </w:pPr>
            <w:r w:rsidRPr="00CE72EB">
              <w:rPr>
                <w:b/>
                <w:i/>
                <w:color w:val="000000"/>
              </w:rPr>
              <w:t xml:space="preserve">[Note: </w:t>
            </w:r>
            <w:r w:rsidRPr="00CE72EB">
              <w:rPr>
                <w:i/>
              </w:rPr>
              <w:t>insert name of plan and specific risk/s];</w:t>
            </w:r>
          </w:p>
          <w:p w:rsidR="00555A69" w:rsidRPr="00CE72EB" w:rsidRDefault="00555A69" w:rsidP="008549E3">
            <w:pPr>
              <w:pStyle w:val="ListParagraph"/>
              <w:numPr>
                <w:ilvl w:val="0"/>
                <w:numId w:val="45"/>
              </w:numPr>
              <w:spacing w:before="120" w:after="120"/>
            </w:pPr>
            <w:r w:rsidRPr="00CE72EB">
              <w:t>[</w:t>
            </w:r>
            <w:r w:rsidRPr="00CE72EB">
              <w:rPr>
                <w:i/>
              </w:rPr>
              <w:t>e.g. Traffic Management Plan to ensure safety of local communities from construction traffic</w:t>
            </w:r>
            <w:r w:rsidRPr="00CE72EB">
              <w:t>];</w:t>
            </w:r>
          </w:p>
          <w:p w:rsidR="00555A69" w:rsidRPr="00CE72EB" w:rsidRDefault="00555A69" w:rsidP="008549E3">
            <w:pPr>
              <w:pStyle w:val="ListParagraph"/>
              <w:numPr>
                <w:ilvl w:val="0"/>
                <w:numId w:val="45"/>
              </w:numPr>
              <w:spacing w:before="120" w:after="120"/>
            </w:pPr>
            <w:r w:rsidRPr="00CE72EB">
              <w:t>[</w:t>
            </w:r>
            <w:r w:rsidRPr="00CE72EB">
              <w:rPr>
                <w:i/>
              </w:rPr>
              <w:t>e.g. Water Resource Protection Plan to prevent contamination of drinking water</w:t>
            </w:r>
            <w:r w:rsidRPr="00CE72EB">
              <w:t>];</w:t>
            </w:r>
          </w:p>
          <w:p w:rsidR="00555A69" w:rsidRPr="00CE72EB" w:rsidRDefault="00555A69" w:rsidP="008549E3">
            <w:pPr>
              <w:pStyle w:val="ListParagraph"/>
              <w:numPr>
                <w:ilvl w:val="0"/>
                <w:numId w:val="45"/>
              </w:numPr>
              <w:spacing w:before="120" w:after="120"/>
              <w:rPr>
                <w:color w:val="000000"/>
              </w:rPr>
            </w:pPr>
            <w:r w:rsidRPr="00CE72EB">
              <w:t>[</w:t>
            </w:r>
            <w:r w:rsidR="008549E3" w:rsidRPr="00CE72EB">
              <w:rPr>
                <w:i/>
              </w:rPr>
              <w:t>e.g.</w:t>
            </w:r>
            <w:r w:rsidRPr="00CE72EB">
              <w:rPr>
                <w:i/>
              </w:rPr>
              <w:t xml:space="preserve"> Boundary Marking and Protection Strategy for mobilization and construction to prevent offsite adverse impacts</w:t>
            </w:r>
            <w:r w:rsidRPr="00CE72EB">
              <w:t>];</w:t>
            </w:r>
          </w:p>
          <w:p w:rsidR="00555A69" w:rsidRPr="00CE72EB" w:rsidRDefault="00555A69" w:rsidP="008549E3">
            <w:pPr>
              <w:pStyle w:val="ListParagraph"/>
              <w:numPr>
                <w:ilvl w:val="0"/>
                <w:numId w:val="45"/>
              </w:numPr>
              <w:spacing w:before="120" w:after="120"/>
              <w:rPr>
                <w:i/>
                <w:color w:val="000000"/>
              </w:rPr>
            </w:pPr>
            <w:r w:rsidRPr="00CE72EB">
              <w:t>[</w:t>
            </w:r>
            <w:r w:rsidRPr="00CE72EB">
              <w:rPr>
                <w:i/>
              </w:rPr>
              <w:t>e.g. Strategy for obtaining Consents/Permits prior to the start of relevant works such as opening a quarry or borrow pit].</w:t>
            </w:r>
          </w:p>
          <w:p w:rsidR="00555A69" w:rsidRPr="00CE72EB" w:rsidRDefault="00555A69" w:rsidP="00555A69">
            <w:pPr>
              <w:tabs>
                <w:tab w:val="right" w:pos="7254"/>
              </w:tabs>
              <w:spacing w:before="120" w:after="120"/>
              <w:rPr>
                <w:color w:val="000000"/>
              </w:rPr>
            </w:pPr>
            <w:r w:rsidRPr="00CE72EB">
              <w:t xml:space="preserve">The </w:t>
            </w:r>
            <w:r w:rsidR="0045219F" w:rsidRPr="00CE72EB">
              <w:t>Contractor</w:t>
            </w:r>
            <w:r w:rsidRPr="00CE72EB">
              <w:t xml:space="preserve"> shall be required to submit for approval, and subsequently implement, the Contractor’s Environment and Social Management Plan (C-ESMP), in accordance with the Particular Conditions of Contract Sub-Clause 16.2, that includes the agreed Management Strategies and Implementation Plans described here.</w:t>
            </w:r>
          </w:p>
          <w:p w:rsidR="00145B0C" w:rsidRPr="00CE72EB" w:rsidRDefault="00555A69" w:rsidP="008549E3">
            <w:pPr>
              <w:tabs>
                <w:tab w:val="right" w:pos="7254"/>
              </w:tabs>
              <w:spacing w:before="120" w:after="120"/>
              <w:rPr>
                <w:i/>
                <w:color w:val="000000"/>
              </w:rPr>
            </w:pPr>
            <w:r w:rsidRPr="00CE72EB">
              <w:rPr>
                <w:i/>
                <w:color w:val="000000"/>
              </w:rPr>
              <w:t xml:space="preserve">[Note: The extent and scope of this requirements should reflect the significant ESHS risks or requirements set out in Section VII as advised by </w:t>
            </w:r>
            <w:r w:rsidRPr="00CE72EB">
              <w:rPr>
                <w:i/>
                <w:color w:val="000000"/>
              </w:rPr>
              <w:lastRenderedPageBreak/>
              <w:t xml:space="preserve">the Environmental/Social specialist/s. The </w:t>
            </w:r>
            <w:r w:rsidR="0045219F" w:rsidRPr="00CE72EB">
              <w:rPr>
                <w:i/>
                <w:color w:val="000000"/>
              </w:rPr>
              <w:t xml:space="preserve">key </w:t>
            </w:r>
            <w:r w:rsidRPr="00CE72EB">
              <w:rPr>
                <w:i/>
                <w:color w:val="000000"/>
              </w:rPr>
              <w:t>risks to be addressed by the Bidder should be identified by Environmental/Social specialist/s, for example, from the Environmental and Social Impact Assessment (ESIA), Environmental and Social Management Plan (ESMP), Resettlement Action Plan (RAP), and/or Consent Conditions (regulatory authority conditions attached to any permits or approvals for the project), up to a maximum of four. The risks may arise during mobilization or construction phases, and may include construction traffic impacts on the community, pollution of drinking water, depositing on private land and impacts on rare species etc. The management strategies and/or implementation plans to address these could include, as appropriate: mobilization strategy, strategy for obtaining consents/permits, traffic management plan, water resource protection plan, bio-diversity protection plan and a strategy for marking and respecting work site boundaries etc.]</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lastRenderedPageBreak/>
              <w:t>ITB 13.1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80" w:after="180"/>
              <w:rPr>
                <w:b/>
                <w:bCs/>
              </w:rPr>
            </w:pPr>
            <w:r w:rsidRPr="00CE72EB">
              <w:t xml:space="preserve">Alternative bids </w:t>
            </w:r>
            <w:r w:rsidRPr="00CE72EB">
              <w:rPr>
                <w:b/>
                <w:i/>
              </w:rPr>
              <w:t>[insert “shall be” or “shall not be”]</w:t>
            </w:r>
            <w:r w:rsidRPr="00CE72EB">
              <w:rPr>
                <w:i/>
              </w:rPr>
              <w:t xml:space="preserve"> </w:t>
            </w:r>
            <w:r w:rsidRPr="00CE72EB">
              <w:t>permitted.</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t>ITB 13.2</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80" w:after="180"/>
              <w:rPr>
                <w:iCs/>
              </w:rPr>
            </w:pPr>
            <w:r w:rsidRPr="00CE72EB">
              <w:rPr>
                <w:iCs/>
              </w:rPr>
              <w:t xml:space="preserve">Alternative times for completion </w:t>
            </w:r>
            <w:r w:rsidRPr="00CE72EB">
              <w:rPr>
                <w:b/>
                <w:i/>
              </w:rPr>
              <w:t>[insert “shall be” or “shall not be”]</w:t>
            </w:r>
            <w:r w:rsidRPr="00CE72EB">
              <w:rPr>
                <w:i/>
              </w:rPr>
              <w:t xml:space="preserve"> </w:t>
            </w:r>
            <w:r w:rsidRPr="00CE72EB">
              <w:rPr>
                <w:iCs/>
              </w:rPr>
              <w:t>permitted.</w:t>
            </w:r>
          </w:p>
          <w:p w:rsidR="007B586E" w:rsidRPr="00CE72EB" w:rsidRDefault="007B586E">
            <w:pPr>
              <w:pStyle w:val="CommentText"/>
              <w:tabs>
                <w:tab w:val="right" w:pos="7254"/>
              </w:tabs>
              <w:spacing w:before="180" w:after="180"/>
              <w:rPr>
                <w:rFonts w:ascii="Times New Roman" w:hAnsi="Times New Roman"/>
                <w:iCs/>
                <w:sz w:val="24"/>
                <w:szCs w:val="24"/>
                <w:lang w:val="en-US" w:eastAsia="en-US"/>
              </w:rPr>
            </w:pPr>
            <w:r w:rsidRPr="00CE72EB">
              <w:rPr>
                <w:rFonts w:ascii="Times New Roman" w:hAnsi="Times New Roman"/>
                <w:iCs/>
                <w:sz w:val="24"/>
                <w:szCs w:val="24"/>
                <w:lang w:val="en-US" w:eastAsia="en-US"/>
              </w:rPr>
              <w:t>If alternative times for completion are permitted, the evaluation method will be as specified in Section III (Evaluation and Qualification Criteria).</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iCs/>
              </w:rPr>
            </w:pPr>
            <w:r w:rsidRPr="00CE72EB">
              <w:rPr>
                <w:b/>
                <w:iCs/>
              </w:rPr>
              <w:t>ITB 13.4</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80" w:after="180"/>
              <w:rPr>
                <w:b/>
                <w:iCs/>
              </w:rPr>
            </w:pPr>
            <w:r w:rsidRPr="00CE72EB">
              <w:rPr>
                <w:iCs/>
              </w:rPr>
              <w:t xml:space="preserve">Alternative technical solutions shall be permitted for the following parts of the Works: </w:t>
            </w:r>
            <w:r w:rsidRPr="00CE72EB">
              <w:rPr>
                <w:b/>
                <w:i/>
                <w:iCs/>
              </w:rPr>
              <w:t>[insert parts of the Works]</w:t>
            </w:r>
          </w:p>
          <w:p w:rsidR="007B586E" w:rsidRPr="00CE72EB" w:rsidRDefault="007B586E">
            <w:pPr>
              <w:tabs>
                <w:tab w:val="right" w:pos="7254"/>
              </w:tabs>
              <w:spacing w:before="180" w:after="180"/>
              <w:rPr>
                <w:iCs/>
              </w:rPr>
            </w:pPr>
            <w:r w:rsidRPr="00CE72EB">
              <w:rPr>
                <w:iCs/>
              </w:rPr>
              <w:t>If alternative technical solutions are permitted, the evaluation method will be as specified in Section III (Evaluation and Qualification Criteria).</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rsidP="00395CFF">
            <w:pPr>
              <w:tabs>
                <w:tab w:val="right" w:pos="7434"/>
              </w:tabs>
              <w:spacing w:before="180" w:after="180"/>
              <w:rPr>
                <w:b/>
              </w:rPr>
            </w:pPr>
            <w:r w:rsidRPr="00CE72EB">
              <w:rPr>
                <w:b/>
              </w:rPr>
              <w:t>ITB 14.</w:t>
            </w:r>
            <w:r w:rsidR="00395CFF" w:rsidRPr="00CE72EB">
              <w:rPr>
                <w:b/>
              </w:rPr>
              <w:t>5</w:t>
            </w:r>
          </w:p>
        </w:tc>
        <w:tc>
          <w:tcPr>
            <w:tcW w:w="7470" w:type="dxa"/>
            <w:tcBorders>
              <w:top w:val="single" w:sz="2" w:space="0" w:color="000000"/>
              <w:bottom w:val="single" w:sz="2" w:space="0" w:color="000000"/>
              <w:right w:val="single" w:sz="2" w:space="0" w:color="000000"/>
            </w:tcBorders>
          </w:tcPr>
          <w:p w:rsidR="007B586E" w:rsidRPr="00CE72EB" w:rsidRDefault="007B586E">
            <w:pPr>
              <w:pStyle w:val="CommentSubject"/>
              <w:tabs>
                <w:tab w:val="right" w:pos="7254"/>
              </w:tabs>
              <w:spacing w:before="180" w:after="180"/>
              <w:rPr>
                <w:rFonts w:ascii="Times New Roman" w:hAnsi="Times New Roman"/>
                <w:b w:val="0"/>
                <w:sz w:val="24"/>
                <w:szCs w:val="24"/>
                <w:lang w:val="en-US" w:eastAsia="en-US"/>
              </w:rPr>
            </w:pPr>
            <w:r w:rsidRPr="00CE72EB">
              <w:rPr>
                <w:rFonts w:ascii="Times New Roman" w:hAnsi="Times New Roman"/>
                <w:b w:val="0"/>
                <w:sz w:val="24"/>
                <w:szCs w:val="24"/>
                <w:lang w:val="en-US" w:eastAsia="en-US"/>
              </w:rPr>
              <w:t xml:space="preserve">The prices quoted by the Bidder </w:t>
            </w:r>
            <w:r w:rsidRPr="00CE72EB">
              <w:rPr>
                <w:rFonts w:ascii="Times New Roman" w:hAnsi="Times New Roman"/>
                <w:i/>
                <w:sz w:val="24"/>
                <w:szCs w:val="24"/>
                <w:lang w:val="en-US" w:eastAsia="en-US"/>
              </w:rPr>
              <w:t>[insert “shall be” or “shall not be”]</w:t>
            </w:r>
            <w:r w:rsidRPr="00CE72EB">
              <w:rPr>
                <w:rFonts w:ascii="Times New Roman" w:hAnsi="Times New Roman"/>
                <w:b w:val="0"/>
                <w:i/>
                <w:sz w:val="24"/>
                <w:szCs w:val="24"/>
                <w:lang w:val="en-US" w:eastAsia="en-US"/>
              </w:rPr>
              <w:t xml:space="preserve"> </w:t>
            </w:r>
            <w:r w:rsidRPr="00CE72EB">
              <w:rPr>
                <w:rFonts w:ascii="Times New Roman" w:hAnsi="Times New Roman"/>
                <w:b w:val="0"/>
                <w:sz w:val="24"/>
                <w:szCs w:val="24"/>
                <w:lang w:val="en-US" w:eastAsia="en-US"/>
              </w:rPr>
              <w:t xml:space="preserve">subject to adjustment during the performance of the Contract.  </w:t>
            </w:r>
          </w:p>
        </w:tc>
      </w:tr>
      <w:tr w:rsidR="007B586E" w:rsidRPr="00CE72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355"/>
          <w:jc w:val="center"/>
        </w:trPr>
        <w:tc>
          <w:tcPr>
            <w:tcW w:w="1620" w:type="dxa"/>
            <w:tcBorders>
              <w:top w:val="single" w:sz="2" w:space="0" w:color="000000"/>
              <w:left w:val="single" w:sz="2" w:space="0" w:color="000000"/>
              <w:bottom w:val="single" w:sz="2" w:space="0" w:color="000000"/>
              <w:right w:val="single" w:sz="2" w:space="0" w:color="000000"/>
            </w:tcBorders>
          </w:tcPr>
          <w:p w:rsidR="007B586E" w:rsidRPr="00CE72EB" w:rsidRDefault="007B586E">
            <w:pPr>
              <w:tabs>
                <w:tab w:val="right" w:pos="7434"/>
              </w:tabs>
              <w:spacing w:before="180" w:after="180"/>
            </w:pPr>
            <w:r w:rsidRPr="00CE72EB">
              <w:rPr>
                <w:b/>
              </w:rPr>
              <w:t>ITB 15.1</w:t>
            </w:r>
          </w:p>
        </w:tc>
        <w:tc>
          <w:tcPr>
            <w:tcW w:w="7470" w:type="dxa"/>
            <w:tcBorders>
              <w:top w:val="single" w:sz="2" w:space="0" w:color="000000"/>
              <w:left w:val="single" w:sz="2" w:space="0" w:color="000000"/>
              <w:bottom w:val="single" w:sz="2" w:space="0" w:color="000000"/>
              <w:right w:val="single" w:sz="2" w:space="0" w:color="000000"/>
            </w:tcBorders>
          </w:tcPr>
          <w:p w:rsidR="007B586E" w:rsidRPr="00CE72EB" w:rsidRDefault="007B586E">
            <w:pPr>
              <w:pStyle w:val="Header2-SubClauses"/>
              <w:numPr>
                <w:ilvl w:val="0"/>
                <w:numId w:val="0"/>
              </w:numPr>
              <w:spacing w:after="240"/>
              <w:rPr>
                <w:rFonts w:cs="Times New Roman"/>
                <w:b/>
                <w:i/>
              </w:rPr>
            </w:pPr>
            <w:r w:rsidRPr="00CE72EB">
              <w:rPr>
                <w:rFonts w:cs="Times New Roman"/>
                <w:b/>
                <w:i/>
              </w:rPr>
              <w:t>[Choose one of the following options as appropriate.]</w:t>
            </w:r>
          </w:p>
          <w:p w:rsidR="007B586E" w:rsidRPr="00CE72EB" w:rsidRDefault="007B586E">
            <w:pPr>
              <w:pStyle w:val="Header2-SubClauses"/>
              <w:numPr>
                <w:ilvl w:val="0"/>
                <w:numId w:val="0"/>
              </w:numPr>
              <w:spacing w:after="240"/>
              <w:rPr>
                <w:rFonts w:cs="Times New Roman"/>
              </w:rPr>
            </w:pPr>
            <w:r w:rsidRPr="00CE72EB">
              <w:rPr>
                <w:rFonts w:cs="Times New Roman"/>
                <w:b/>
                <w:i/>
              </w:rPr>
              <w:t xml:space="preserve">[In case of ICB] </w:t>
            </w:r>
            <w:r w:rsidRPr="00CE72EB">
              <w:rPr>
                <w:rFonts w:cs="Times New Roman"/>
              </w:rPr>
              <w:t>The prices shall be quoted by the bidder in:</w:t>
            </w:r>
            <w:r w:rsidRPr="00CE72EB">
              <w:rPr>
                <w:rFonts w:cs="Times New Roman"/>
                <w:b/>
                <w:i/>
              </w:rPr>
              <w:t xml:space="preserve"> [insert the </w:t>
            </w:r>
            <w:r w:rsidR="00422EE4" w:rsidRPr="00CE72EB">
              <w:rPr>
                <w:rFonts w:cs="Times New Roman"/>
                <w:b/>
                <w:i/>
              </w:rPr>
              <w:t xml:space="preserve">local </w:t>
            </w:r>
            <w:r w:rsidRPr="00CE72EB">
              <w:rPr>
                <w:rFonts w:cs="Times New Roman"/>
                <w:b/>
                <w:i/>
              </w:rPr>
              <w:t>currency]</w:t>
            </w:r>
            <w:r w:rsidRPr="00CE72EB">
              <w:rPr>
                <w:rFonts w:cs="Times New Roman"/>
                <w:b/>
              </w:rPr>
              <w:t xml:space="preserve"> </w:t>
            </w:r>
            <w:r w:rsidRPr="00CE72EB">
              <w:rPr>
                <w:rFonts w:cs="Times New Roman"/>
              </w:rPr>
              <w:t xml:space="preserve">A Bidder expecting to incur expenditures in other currencies for inputs to the Works supplied from outside the </w:t>
            </w:r>
            <w:r w:rsidR="00283744" w:rsidRPr="00CE72EB">
              <w:rPr>
                <w:rFonts w:cs="Times New Roman"/>
              </w:rPr>
              <w:t>Employer</w:t>
            </w:r>
            <w:r w:rsidRPr="00CE72EB">
              <w:rPr>
                <w:rFonts w:cs="Times New Roman"/>
              </w:rPr>
              <w:t xml:space="preserve">’s country (referred to as the “foreign currency requirements”) and wishing to be paid accordingly, shall indicate up to three foreign currencies of their choice expressed as a percentage of the bid price, together with the exchange rates used in the calculations in the appropriate </w:t>
            </w:r>
            <w:r w:rsidRPr="00CE72EB">
              <w:rPr>
                <w:rFonts w:cs="Times New Roman"/>
                <w:iCs/>
              </w:rPr>
              <w:t>form(s)</w:t>
            </w:r>
            <w:r w:rsidRPr="00CE72EB">
              <w:rPr>
                <w:rFonts w:cs="Times New Roman"/>
              </w:rPr>
              <w:t xml:space="preserve"> included in Section IV</w:t>
            </w:r>
            <w:r w:rsidR="00A44519" w:rsidRPr="00CE72EB">
              <w:rPr>
                <w:rFonts w:cs="Times New Roman"/>
              </w:rPr>
              <w:t>.</w:t>
            </w:r>
            <w:r w:rsidRPr="00CE72EB">
              <w:rPr>
                <w:rFonts w:cs="Times New Roman"/>
              </w:rPr>
              <w:t xml:space="preserve"> Bidding Forms.</w:t>
            </w:r>
          </w:p>
          <w:p w:rsidR="007B586E" w:rsidRPr="00CE72EB" w:rsidRDefault="007B586E">
            <w:pPr>
              <w:pStyle w:val="Header2-SubClauses"/>
              <w:numPr>
                <w:ilvl w:val="0"/>
                <w:numId w:val="0"/>
              </w:numPr>
              <w:spacing w:after="240"/>
              <w:rPr>
                <w:rFonts w:cs="Times New Roman"/>
                <w:b/>
                <w:i/>
              </w:rPr>
            </w:pPr>
            <w:r w:rsidRPr="00CE72EB">
              <w:rPr>
                <w:rFonts w:cs="Times New Roman"/>
                <w:b/>
                <w:i/>
              </w:rPr>
              <w:t xml:space="preserve">[or] </w:t>
            </w:r>
          </w:p>
          <w:p w:rsidR="007B586E" w:rsidRPr="00CE72EB" w:rsidRDefault="007B586E">
            <w:pPr>
              <w:pStyle w:val="Header2-SubClauses"/>
              <w:numPr>
                <w:ilvl w:val="0"/>
                <w:numId w:val="0"/>
              </w:numPr>
              <w:spacing w:after="240"/>
              <w:rPr>
                <w:rFonts w:cs="Times New Roman"/>
                <w:i/>
              </w:rPr>
            </w:pPr>
            <w:r w:rsidRPr="00CE72EB">
              <w:rPr>
                <w:rFonts w:cs="Times New Roman"/>
                <w:b/>
                <w:i/>
              </w:rPr>
              <w:t>[In case of NCB]</w:t>
            </w:r>
            <w:r w:rsidRPr="00CE72EB">
              <w:rPr>
                <w:rFonts w:cs="Times New Roman"/>
                <w:i/>
              </w:rPr>
              <w:t xml:space="preserve"> </w:t>
            </w:r>
            <w:r w:rsidRPr="00CE72EB">
              <w:rPr>
                <w:rFonts w:cs="Times New Roman"/>
              </w:rPr>
              <w:t>The prices shall be quoted by the bidder in:</w:t>
            </w:r>
            <w:r w:rsidRPr="00CE72EB">
              <w:rPr>
                <w:rFonts w:cs="Times New Roman"/>
                <w:b/>
                <w:i/>
              </w:rPr>
              <w:t xml:space="preserve"> [insert the </w:t>
            </w:r>
            <w:r w:rsidRPr="00CE72EB">
              <w:rPr>
                <w:rFonts w:cs="Times New Roman"/>
                <w:b/>
                <w:i/>
              </w:rPr>
              <w:lastRenderedPageBreak/>
              <w:t>local currency]</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lastRenderedPageBreak/>
              <w:t>ITB 18.1</w:t>
            </w:r>
          </w:p>
        </w:tc>
        <w:tc>
          <w:tcPr>
            <w:tcW w:w="7470" w:type="dxa"/>
            <w:tcBorders>
              <w:top w:val="single" w:sz="2" w:space="0" w:color="000000"/>
              <w:bottom w:val="single" w:sz="2" w:space="0" w:color="000000"/>
              <w:right w:val="single" w:sz="2" w:space="0" w:color="000000"/>
            </w:tcBorders>
          </w:tcPr>
          <w:p w:rsidR="007B586E" w:rsidRPr="00CE72EB" w:rsidRDefault="007B586E" w:rsidP="00422EE4">
            <w:pPr>
              <w:tabs>
                <w:tab w:val="right" w:pos="7254"/>
              </w:tabs>
              <w:spacing w:before="180" w:after="120"/>
            </w:pPr>
            <w:r w:rsidRPr="00CE72EB">
              <w:t xml:space="preserve">The bid validity period shall be: </w:t>
            </w:r>
            <w:r w:rsidRPr="00CE72EB">
              <w:rPr>
                <w:b/>
                <w:i/>
              </w:rPr>
              <w:t xml:space="preserve">[insert the number of days </w:t>
            </w:r>
            <w:r w:rsidR="00422EE4" w:rsidRPr="00CE72EB">
              <w:rPr>
                <w:b/>
                <w:i/>
              </w:rPr>
              <w:t>that is a multiple of seven counting as</w:t>
            </w:r>
            <w:r w:rsidR="00422EE4" w:rsidRPr="00CE72EB">
              <w:rPr>
                <w:i/>
              </w:rPr>
              <w:t xml:space="preserve"> </w:t>
            </w:r>
            <w:r w:rsidR="00422EE4" w:rsidRPr="00CE72EB">
              <w:rPr>
                <w:b/>
                <w:i/>
              </w:rPr>
              <w:t xml:space="preserve">of the deadline for bid submission </w:t>
            </w:r>
            <w:r w:rsidRPr="00CE72EB">
              <w:rPr>
                <w:b/>
                <w:i/>
              </w:rPr>
              <w:t>]</w:t>
            </w:r>
            <w:r w:rsidRPr="00CE72EB">
              <w:t xml:space="preserve"> days.</w:t>
            </w:r>
          </w:p>
        </w:tc>
      </w:tr>
      <w:tr w:rsidR="00422EE4" w:rsidRPr="00CE72EB">
        <w:trPr>
          <w:jc w:val="center"/>
        </w:trPr>
        <w:tc>
          <w:tcPr>
            <w:tcW w:w="1620" w:type="dxa"/>
            <w:tcBorders>
              <w:top w:val="single" w:sz="2" w:space="0" w:color="000000"/>
              <w:left w:val="single" w:sz="2" w:space="0" w:color="000000"/>
              <w:bottom w:val="single" w:sz="2" w:space="0" w:color="000000"/>
            </w:tcBorders>
          </w:tcPr>
          <w:p w:rsidR="00422EE4" w:rsidRPr="00CE72EB" w:rsidRDefault="00422EE4">
            <w:pPr>
              <w:tabs>
                <w:tab w:val="right" w:pos="7434"/>
              </w:tabs>
              <w:spacing w:before="180" w:after="180"/>
              <w:rPr>
                <w:b/>
              </w:rPr>
            </w:pPr>
            <w:r w:rsidRPr="00CE72EB">
              <w:rPr>
                <w:b/>
              </w:rPr>
              <w:t>ITB 18.3 (a)</w:t>
            </w:r>
          </w:p>
        </w:tc>
        <w:tc>
          <w:tcPr>
            <w:tcW w:w="7470" w:type="dxa"/>
            <w:tcBorders>
              <w:top w:val="single" w:sz="2" w:space="0" w:color="000000"/>
              <w:bottom w:val="single" w:sz="2" w:space="0" w:color="000000"/>
              <w:right w:val="single" w:sz="2" w:space="0" w:color="000000"/>
            </w:tcBorders>
          </w:tcPr>
          <w:p w:rsidR="00422EE4" w:rsidRPr="00CE72EB" w:rsidRDefault="00422EE4" w:rsidP="00422EE4">
            <w:pPr>
              <w:tabs>
                <w:tab w:val="right" w:pos="7254"/>
              </w:tabs>
              <w:spacing w:before="60" w:after="60"/>
            </w:pPr>
            <w:r w:rsidRPr="00CE72EB">
              <w:t xml:space="preserve">The bid price shall be adjusted by the following factor(s):________ </w:t>
            </w:r>
          </w:p>
          <w:p w:rsidR="00422EE4" w:rsidRPr="00CE72EB" w:rsidRDefault="00422EE4" w:rsidP="00422EE4">
            <w:pPr>
              <w:pStyle w:val="Header2-SubClauses"/>
              <w:numPr>
                <w:ilvl w:val="0"/>
                <w:numId w:val="0"/>
              </w:numPr>
              <w:spacing w:after="240"/>
              <w:rPr>
                <w:rFonts w:cs="Times New Roman"/>
                <w:b/>
                <w:i/>
              </w:rPr>
            </w:pPr>
            <w:r w:rsidRPr="00CE72EB">
              <w:rPr>
                <w:b/>
                <w:i/>
              </w:rPr>
              <w:t>[The local currency portion of the Contract price shall be adjusted by a factor reflecting local inflation during the period of extension, and the foreign currency portion of the Contract price shall be adjusted by a factor reflecting the international inflation (in the country of the foreign currency) during the period of extension.]</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t>ITB 19.1</w:t>
            </w:r>
          </w:p>
          <w:p w:rsidR="007B586E" w:rsidRPr="00CE72EB" w:rsidRDefault="007B586E">
            <w:pPr>
              <w:tabs>
                <w:tab w:val="right" w:pos="7434"/>
              </w:tabs>
              <w:spacing w:before="180" w:after="180"/>
              <w:rPr>
                <w:b/>
              </w:rPr>
            </w:pPr>
          </w:p>
        </w:tc>
        <w:tc>
          <w:tcPr>
            <w:tcW w:w="7470" w:type="dxa"/>
            <w:tcBorders>
              <w:top w:val="single" w:sz="2" w:space="0" w:color="000000"/>
              <w:bottom w:val="single" w:sz="2" w:space="0" w:color="000000"/>
              <w:right w:val="single" w:sz="2" w:space="0" w:color="000000"/>
            </w:tcBorders>
          </w:tcPr>
          <w:p w:rsidR="00941B70" w:rsidRPr="00CE72EB" w:rsidRDefault="00941B70" w:rsidP="00941B70">
            <w:pPr>
              <w:tabs>
                <w:tab w:val="right" w:pos="7254"/>
              </w:tabs>
              <w:spacing w:before="60" w:after="60"/>
              <w:rPr>
                <w:b/>
                <w:i/>
              </w:rPr>
            </w:pPr>
            <w:r w:rsidRPr="00CE72EB">
              <w:rPr>
                <w:b/>
                <w:i/>
              </w:rPr>
              <w:t>[If a Bid Security shall be required, a Bid-Securing Declaration shall not be required, and vice versa.]</w:t>
            </w:r>
          </w:p>
          <w:p w:rsidR="00941B70" w:rsidRPr="00CE72EB" w:rsidRDefault="00941B70" w:rsidP="00941B70">
            <w:pPr>
              <w:tabs>
                <w:tab w:val="right" w:pos="7254"/>
              </w:tabs>
              <w:spacing w:before="60" w:after="60"/>
            </w:pPr>
            <w:r w:rsidRPr="00CE72EB">
              <w:t xml:space="preserve">A Bid Security </w:t>
            </w:r>
            <w:r w:rsidRPr="00CE72EB">
              <w:rPr>
                <w:b/>
                <w:i/>
              </w:rPr>
              <w:t>[insert “shall be” or “shall not be”]</w:t>
            </w:r>
            <w:r w:rsidRPr="00CE72EB">
              <w:t xml:space="preserve"> required.  A Bid-Securing Declaration </w:t>
            </w:r>
            <w:r w:rsidRPr="00CE72EB">
              <w:rPr>
                <w:b/>
                <w:bCs/>
                <w:i/>
              </w:rPr>
              <w:t>[insert “shall be” or “shall not be”]</w:t>
            </w:r>
            <w:r w:rsidRPr="00CE72EB">
              <w:rPr>
                <w:b/>
                <w:bCs/>
              </w:rPr>
              <w:t xml:space="preserve"> </w:t>
            </w:r>
            <w:r w:rsidRPr="00CE72EB">
              <w:t>required.</w:t>
            </w:r>
          </w:p>
          <w:p w:rsidR="00941B70" w:rsidRPr="00CE72EB" w:rsidRDefault="00941B70" w:rsidP="00941B70">
            <w:pPr>
              <w:tabs>
                <w:tab w:val="right" w:pos="7254"/>
              </w:tabs>
              <w:spacing w:before="60" w:after="60"/>
              <w:rPr>
                <w:b/>
                <w:iCs/>
              </w:rPr>
            </w:pPr>
            <w:r w:rsidRPr="00CE72EB">
              <w:rPr>
                <w:iCs/>
              </w:rPr>
              <w:t xml:space="preserve">If a Bid Security shall be required, the amount and currency of the bid security shall be: </w:t>
            </w:r>
            <w:r w:rsidRPr="00CE72EB">
              <w:rPr>
                <w:b/>
                <w:iCs/>
              </w:rPr>
              <w:t>[</w:t>
            </w:r>
            <w:r w:rsidRPr="00CE72EB">
              <w:rPr>
                <w:b/>
                <w:i/>
                <w:iCs/>
              </w:rPr>
              <w:t>If a bid security is required, insert amount and currency of the bid security.  Otherwise insert “Not Applicable”.]</w:t>
            </w:r>
          </w:p>
          <w:p w:rsidR="00941B70" w:rsidRPr="00CE72EB" w:rsidRDefault="00941B70" w:rsidP="00941B70">
            <w:pPr>
              <w:tabs>
                <w:tab w:val="right" w:pos="7254"/>
              </w:tabs>
              <w:spacing w:before="60" w:after="60"/>
              <w:rPr>
                <w:b/>
                <w:i/>
                <w:iCs/>
              </w:rPr>
            </w:pPr>
            <w:r w:rsidRPr="00CE72EB">
              <w:rPr>
                <w:b/>
                <w:i/>
                <w:iCs/>
              </w:rPr>
              <w:t>[In case of lots, please insert amount and currency of the Bid Security for each lot.</w:t>
            </w:r>
          </w:p>
          <w:p w:rsidR="007B586E" w:rsidRPr="00CE72EB" w:rsidRDefault="00941B70" w:rsidP="00E25AC8">
            <w:pPr>
              <w:pStyle w:val="Header2-SubClauses"/>
              <w:numPr>
                <w:ilvl w:val="0"/>
                <w:numId w:val="0"/>
              </w:numPr>
              <w:spacing w:after="240"/>
              <w:rPr>
                <w:rFonts w:cs="Times New Roman"/>
                <w:b/>
                <w:i/>
              </w:rPr>
            </w:pPr>
            <w:r w:rsidRPr="00CE72EB">
              <w:rPr>
                <w:b/>
                <w:i/>
                <w:iCs/>
              </w:rPr>
              <w:t>Note: Bid Security is required for each lot as per amounts indicated against each lot. Bidders have the option of submitting one Bid Security for all lots (for the combined total amount of all lots) for which Bids have been submitted, however if the amount of Bid Security is less than the total required amount, the Employer will determine for which lot or lots the Bid Security amount shall be applied.]</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t>ITB 19.3 (d)</w:t>
            </w:r>
          </w:p>
        </w:tc>
        <w:tc>
          <w:tcPr>
            <w:tcW w:w="7470" w:type="dxa"/>
            <w:tcBorders>
              <w:top w:val="single" w:sz="2" w:space="0" w:color="000000"/>
              <w:bottom w:val="single" w:sz="2" w:space="0" w:color="000000"/>
              <w:right w:val="single" w:sz="2" w:space="0" w:color="000000"/>
            </w:tcBorders>
          </w:tcPr>
          <w:p w:rsidR="00941B70" w:rsidRPr="00CE72EB" w:rsidRDefault="00941B70" w:rsidP="00941B70">
            <w:pPr>
              <w:tabs>
                <w:tab w:val="right" w:pos="7254"/>
              </w:tabs>
              <w:spacing w:before="60" w:after="60"/>
            </w:pPr>
            <w:r w:rsidRPr="00CE72EB">
              <w:t xml:space="preserve">Other types of acceptable securities: </w:t>
            </w:r>
          </w:p>
          <w:p w:rsidR="00941B70" w:rsidRPr="00CE72EB" w:rsidRDefault="00941B70" w:rsidP="00941B70">
            <w:pPr>
              <w:tabs>
                <w:tab w:val="right" w:pos="7254"/>
              </w:tabs>
              <w:spacing w:before="60" w:after="60"/>
              <w:rPr>
                <w:i/>
                <w:u w:val="single"/>
              </w:rPr>
            </w:pPr>
            <w:r w:rsidRPr="00CE72EB">
              <w:rPr>
                <w:i/>
                <w:u w:val="single"/>
              </w:rPr>
              <w:tab/>
            </w:r>
          </w:p>
          <w:p w:rsidR="007B586E" w:rsidRPr="00CE72EB" w:rsidRDefault="00941B70">
            <w:pPr>
              <w:tabs>
                <w:tab w:val="right" w:pos="7254"/>
              </w:tabs>
              <w:spacing w:before="180" w:after="180"/>
              <w:rPr>
                <w:b/>
                <w:i/>
              </w:rPr>
            </w:pPr>
            <w:r w:rsidRPr="00CE72EB">
              <w:rPr>
                <w:b/>
                <w:i/>
              </w:rPr>
              <w:t>[Insert names of other acceptable securities.  Insert “None” if no bid security is required under provision ITB 19.1 or if bid security is required but no other forms of bid securities besides those listed in ITB 19.3 (a) through (c) are acceptable.]</w:t>
            </w:r>
          </w:p>
        </w:tc>
      </w:tr>
      <w:tr w:rsidR="00941B70" w:rsidRPr="00CE72EB">
        <w:trPr>
          <w:jc w:val="center"/>
        </w:trPr>
        <w:tc>
          <w:tcPr>
            <w:tcW w:w="1620" w:type="dxa"/>
            <w:tcBorders>
              <w:top w:val="single" w:sz="2" w:space="0" w:color="000000"/>
              <w:left w:val="single" w:sz="2" w:space="0" w:color="000000"/>
              <w:bottom w:val="single" w:sz="2" w:space="0" w:color="000000"/>
            </w:tcBorders>
          </w:tcPr>
          <w:p w:rsidR="00941B70" w:rsidRPr="00CE72EB" w:rsidRDefault="00941B70" w:rsidP="00941B70">
            <w:pPr>
              <w:tabs>
                <w:tab w:val="right" w:pos="7434"/>
              </w:tabs>
              <w:spacing w:before="180" w:after="180"/>
              <w:rPr>
                <w:b/>
              </w:rPr>
            </w:pPr>
            <w:r w:rsidRPr="00CE72EB">
              <w:rPr>
                <w:b/>
              </w:rPr>
              <w:t>ITB 19.9</w:t>
            </w:r>
          </w:p>
        </w:tc>
        <w:tc>
          <w:tcPr>
            <w:tcW w:w="7470" w:type="dxa"/>
            <w:tcBorders>
              <w:top w:val="single" w:sz="2" w:space="0" w:color="000000"/>
              <w:bottom w:val="single" w:sz="2" w:space="0" w:color="000000"/>
              <w:right w:val="single" w:sz="2" w:space="0" w:color="000000"/>
            </w:tcBorders>
          </w:tcPr>
          <w:p w:rsidR="00941B70" w:rsidRPr="00CE72EB" w:rsidRDefault="00941B70" w:rsidP="00941B70">
            <w:pPr>
              <w:spacing w:before="60" w:after="60"/>
              <w:rPr>
                <w:b/>
                <w:i/>
              </w:rPr>
            </w:pPr>
            <w:r w:rsidRPr="00CE72EB">
              <w:rPr>
                <w:b/>
                <w:i/>
              </w:rPr>
              <w:t xml:space="preserve">[The following provision should be included and the required corresponding information inserted </w:t>
            </w:r>
            <w:r w:rsidRPr="00CE72EB">
              <w:rPr>
                <w:b/>
                <w:i/>
                <w:u w:val="single"/>
              </w:rPr>
              <w:t>only</w:t>
            </w:r>
            <w:r w:rsidRPr="00CE72EB">
              <w:rPr>
                <w:b/>
                <w:i/>
              </w:rPr>
              <w:t xml:space="preserve"> if a bid security is not required under provision ITB 19.1 and the Employer wishes to declare the Bidder ineligible for a period of time should the Bidder incur in the actions mentioned in provision ITB 19.9.  Otherwise omit.]</w:t>
            </w:r>
          </w:p>
          <w:p w:rsidR="00941B70" w:rsidRPr="00CE72EB" w:rsidRDefault="00941B70" w:rsidP="00941B70">
            <w:pPr>
              <w:tabs>
                <w:tab w:val="right" w:pos="7254"/>
              </w:tabs>
              <w:spacing w:before="180" w:after="180"/>
            </w:pPr>
            <w:r w:rsidRPr="00CE72EB">
              <w:t xml:space="preserve">If the Bidder incurs any of the actions prescribed in subparagraphs (a) or (b) of this provision, the Borrower will declare the Bidder ineligible to be awarded contracts by the Employer for a period of ______ </w:t>
            </w:r>
            <w:r w:rsidRPr="00CE72EB">
              <w:rPr>
                <w:b/>
                <w:i/>
              </w:rPr>
              <w:t xml:space="preserve">[insert period </w:t>
            </w:r>
            <w:r w:rsidRPr="00CE72EB">
              <w:rPr>
                <w:b/>
                <w:i/>
              </w:rPr>
              <w:lastRenderedPageBreak/>
              <w:t>of time]</w:t>
            </w:r>
            <w:r w:rsidRPr="00CE72EB">
              <w:rPr>
                <w:b/>
              </w:rPr>
              <w:t xml:space="preserve"> </w:t>
            </w:r>
            <w:r w:rsidRPr="00CE72EB">
              <w:t>years.</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lastRenderedPageBreak/>
              <w:t>ITB 20.1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80" w:after="180"/>
            </w:pPr>
            <w:r w:rsidRPr="00CE72EB">
              <w:t xml:space="preserve">In addition to the original of the bid, the number of copies is: </w:t>
            </w:r>
            <w:r w:rsidRPr="00CE72EB">
              <w:rPr>
                <w:b/>
                <w:i/>
              </w:rPr>
              <w:t xml:space="preserve">[insert </w:t>
            </w:r>
            <w:r w:rsidRPr="00CE72EB">
              <w:rPr>
                <w:b/>
                <w:i/>
                <w:iCs/>
              </w:rPr>
              <w:t>number of copies required]</w:t>
            </w:r>
            <w:r w:rsidRPr="00CE72EB">
              <w:t>.</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80" w:after="180"/>
              <w:rPr>
                <w:b/>
              </w:rPr>
            </w:pPr>
            <w:r w:rsidRPr="00CE72EB">
              <w:rPr>
                <w:b/>
              </w:rPr>
              <w:t>ITB 20.2</w:t>
            </w:r>
          </w:p>
        </w:tc>
        <w:tc>
          <w:tcPr>
            <w:tcW w:w="7470" w:type="dxa"/>
            <w:tcBorders>
              <w:top w:val="single" w:sz="2" w:space="0" w:color="000000"/>
              <w:bottom w:val="single" w:sz="2" w:space="0" w:color="000000"/>
              <w:right w:val="single" w:sz="2" w:space="0" w:color="000000"/>
            </w:tcBorders>
          </w:tcPr>
          <w:p w:rsidR="007B586E" w:rsidRPr="00CE72EB" w:rsidRDefault="007B586E" w:rsidP="00E25AC8">
            <w:pPr>
              <w:pStyle w:val="Footer"/>
              <w:spacing w:after="120"/>
              <w:jc w:val="both"/>
              <w:rPr>
                <w:rFonts w:ascii="Times New Roman" w:hAnsi="Times New Roman"/>
                <w:b/>
                <w:i/>
                <w:sz w:val="24"/>
                <w:szCs w:val="24"/>
              </w:rPr>
            </w:pPr>
            <w:r w:rsidRPr="00CE72EB">
              <w:rPr>
                <w:rFonts w:ascii="Times New Roman" w:hAnsi="Times New Roman"/>
                <w:sz w:val="24"/>
                <w:szCs w:val="24"/>
              </w:rPr>
              <w:t xml:space="preserve">The written confirmation of authorization to sign on behalf of the Bidder shall </w:t>
            </w:r>
            <w:r w:rsidR="00487AF5" w:rsidRPr="00CE72EB">
              <w:rPr>
                <w:rFonts w:ascii="Times New Roman" w:hAnsi="Times New Roman"/>
                <w:sz w:val="24"/>
                <w:szCs w:val="24"/>
              </w:rPr>
              <w:t>consist</w:t>
            </w:r>
            <w:r w:rsidR="00412471" w:rsidRPr="00CE72EB">
              <w:rPr>
                <w:rFonts w:ascii="Times New Roman" w:hAnsi="Times New Roman"/>
                <w:sz w:val="24"/>
                <w:szCs w:val="24"/>
              </w:rPr>
              <w:t xml:space="preserve"> of</w:t>
            </w:r>
            <w:r w:rsidRPr="00CE72EB">
              <w:rPr>
                <w:rFonts w:ascii="Times New Roman" w:hAnsi="Times New Roman"/>
                <w:sz w:val="24"/>
                <w:szCs w:val="24"/>
              </w:rPr>
              <w:t>:</w:t>
            </w:r>
            <w:r w:rsidR="00412471" w:rsidRPr="00CE72EB">
              <w:rPr>
                <w:rFonts w:ascii="Times New Roman" w:hAnsi="Times New Roman"/>
                <w:b/>
                <w:i/>
                <w:sz w:val="24"/>
                <w:szCs w:val="24"/>
              </w:rPr>
              <w:t>[insert the name and description of the documentation required to demonstrate the authority of the signatory to sign the bid].</w:t>
            </w:r>
          </w:p>
        </w:tc>
      </w:tr>
    </w:tbl>
    <w:p w:rsidR="007B586E" w:rsidRPr="00CE72EB" w:rsidRDefault="007B586E">
      <w:pPr>
        <w:pStyle w:val="Caption"/>
        <w:tabs>
          <w:tab w:val="clear" w:pos="7254"/>
          <w:tab w:val="right" w:pos="7434"/>
        </w:tabs>
        <w:rPr>
          <w:rFonts w:ascii="Times New Roman" w:hAnsi="Times New Roman" w:cs="Times New Roman"/>
        </w:rPr>
      </w:pPr>
    </w:p>
    <w:p w:rsidR="007B586E" w:rsidRPr="00CE72EB" w:rsidRDefault="007B586E">
      <w:pPr>
        <w:pStyle w:val="Caption"/>
        <w:tabs>
          <w:tab w:val="clear" w:pos="7254"/>
          <w:tab w:val="right" w:pos="7434"/>
        </w:tabs>
        <w:rPr>
          <w:rFonts w:ascii="Times New Roman" w:hAnsi="Times New Roman" w:cs="Times New Roman"/>
        </w:rPr>
      </w:pPr>
      <w:r w:rsidRPr="00CE72EB">
        <w:rPr>
          <w:rFonts w:ascii="Times New Roman" w:hAnsi="Times New Roman" w:cs="Times New Roman"/>
        </w:rPr>
        <w:br w:type="page"/>
      </w:r>
      <w:r w:rsidRPr="00CE72EB">
        <w:rPr>
          <w:rFonts w:ascii="Times New Roman" w:hAnsi="Times New Roman" w:cs="Times New Roman"/>
        </w:rPr>
        <w:lastRenderedPageBreak/>
        <w:t>D.  Submission and Opening of Bids</w:t>
      </w:r>
    </w:p>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6" w:space="0" w:color="000000"/>
        </w:tblBorders>
        <w:tblLayout w:type="fixed"/>
        <w:tblLook w:val="00A0" w:firstRow="1" w:lastRow="0" w:firstColumn="1" w:lastColumn="0" w:noHBand="0" w:noVBand="0"/>
      </w:tblPr>
      <w:tblGrid>
        <w:gridCol w:w="1620"/>
        <w:gridCol w:w="7470"/>
      </w:tblGrid>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20" w:after="120"/>
              <w:rPr>
                <w:b/>
              </w:rPr>
            </w:pPr>
            <w:r w:rsidRPr="00CE72EB">
              <w:rPr>
                <w:b/>
              </w:rPr>
              <w:t>ITB 2</w:t>
            </w:r>
            <w:r w:rsidR="00791174" w:rsidRPr="00CE72EB">
              <w:rPr>
                <w:b/>
              </w:rPr>
              <w:t>2</w:t>
            </w:r>
            <w:r w:rsidRPr="00CE72EB">
              <w:rPr>
                <w:b/>
              </w:rPr>
              <w:t>.1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20" w:after="120"/>
            </w:pPr>
            <w:r w:rsidRPr="00CE72EB">
              <w:t xml:space="preserve">Bidders </w:t>
            </w:r>
            <w:r w:rsidRPr="00CE72EB">
              <w:rPr>
                <w:b/>
                <w:i/>
                <w:iCs/>
              </w:rPr>
              <w:t>[insert “shall” or “shall not”]</w:t>
            </w:r>
            <w:r w:rsidRPr="00CE72EB">
              <w:rPr>
                <w:b/>
                <w:i/>
              </w:rPr>
              <w:t xml:space="preserve"> </w:t>
            </w:r>
            <w:r w:rsidRPr="00CE72EB">
              <w:t>have the option of submitting their bids electronically.</w:t>
            </w:r>
            <w:r w:rsidR="00152955" w:rsidRPr="00CE72EB">
              <w:t xml:space="preserve"> If electronic bid submission is permitted in accordance with ITB 21.1, the specific bid opening procedures shall be: </w:t>
            </w:r>
            <w:r w:rsidR="00152955" w:rsidRPr="00CE72EB">
              <w:rPr>
                <w:b/>
                <w:i/>
              </w:rPr>
              <w:t>[insert description of the procedures.]</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20" w:after="120"/>
              <w:rPr>
                <w:b/>
              </w:rPr>
            </w:pPr>
            <w:r w:rsidRPr="00CE72EB">
              <w:rPr>
                <w:b/>
              </w:rPr>
              <w:t xml:space="preserve">ITB 22.1 </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20" w:after="120"/>
            </w:pPr>
            <w:r w:rsidRPr="00CE72EB">
              <w:t xml:space="preserve">For </w:t>
            </w:r>
            <w:r w:rsidRPr="00CE72EB">
              <w:rPr>
                <w:b/>
                <w:u w:val="single"/>
              </w:rPr>
              <w:t>bid submission purposes</w:t>
            </w:r>
            <w:r w:rsidRPr="00CE72EB">
              <w:rPr>
                <w:u w:val="single"/>
              </w:rPr>
              <w:t xml:space="preserve"> </w:t>
            </w:r>
            <w:r w:rsidRPr="00CE72EB">
              <w:t xml:space="preserve">only, the </w:t>
            </w:r>
            <w:r w:rsidR="00283744" w:rsidRPr="00CE72EB">
              <w:rPr>
                <w:iCs/>
              </w:rPr>
              <w:t>Employer</w:t>
            </w:r>
            <w:r w:rsidRPr="00CE72EB">
              <w:rPr>
                <w:iCs/>
              </w:rPr>
              <w:t xml:space="preserve">’s </w:t>
            </w:r>
            <w:r w:rsidRPr="00CE72EB">
              <w:t xml:space="preserve">address is: </w:t>
            </w:r>
            <w:r w:rsidRPr="00CE72EB">
              <w:rPr>
                <w:b/>
                <w:i/>
              </w:rPr>
              <w:t>[insert all required and applicable information]</w:t>
            </w:r>
          </w:p>
          <w:p w:rsidR="007B586E" w:rsidRPr="00CE72EB" w:rsidRDefault="007B586E">
            <w:pPr>
              <w:tabs>
                <w:tab w:val="right" w:pos="7254"/>
              </w:tabs>
              <w:spacing w:before="120" w:after="120"/>
            </w:pPr>
            <w:r w:rsidRPr="00CE72EB">
              <w:t xml:space="preserve">Attention: </w:t>
            </w:r>
          </w:p>
          <w:p w:rsidR="007B586E" w:rsidRPr="00CE72EB" w:rsidRDefault="007B586E">
            <w:pPr>
              <w:tabs>
                <w:tab w:val="right" w:pos="7254"/>
              </w:tabs>
              <w:spacing w:before="120" w:after="120"/>
            </w:pPr>
            <w:r w:rsidRPr="00CE72EB">
              <w:t xml:space="preserve">Street Address: </w:t>
            </w:r>
          </w:p>
          <w:p w:rsidR="007B586E" w:rsidRPr="00CE72EB" w:rsidRDefault="007B586E">
            <w:pPr>
              <w:tabs>
                <w:tab w:val="right" w:pos="7254"/>
              </w:tabs>
              <w:spacing w:before="120" w:after="120"/>
            </w:pPr>
            <w:r w:rsidRPr="00CE72EB">
              <w:t xml:space="preserve">Floor/Room number: </w:t>
            </w:r>
          </w:p>
          <w:p w:rsidR="007B586E" w:rsidRPr="00CE72EB" w:rsidRDefault="007B586E">
            <w:pPr>
              <w:tabs>
                <w:tab w:val="right" w:pos="7254"/>
              </w:tabs>
              <w:spacing w:before="120" w:after="120"/>
            </w:pPr>
            <w:r w:rsidRPr="00CE72EB">
              <w:t xml:space="preserve">City: </w:t>
            </w:r>
          </w:p>
          <w:p w:rsidR="007B586E" w:rsidRPr="00CE72EB" w:rsidRDefault="007B586E">
            <w:pPr>
              <w:tabs>
                <w:tab w:val="right" w:pos="7254"/>
              </w:tabs>
              <w:spacing w:before="120" w:after="120"/>
              <w:rPr>
                <w:i/>
              </w:rPr>
            </w:pPr>
            <w:r w:rsidRPr="00CE72EB">
              <w:t xml:space="preserve">ZIP Code: </w:t>
            </w:r>
          </w:p>
          <w:p w:rsidR="007B586E" w:rsidRPr="00CE72EB" w:rsidRDefault="007B586E">
            <w:pPr>
              <w:tabs>
                <w:tab w:val="right" w:pos="7254"/>
              </w:tabs>
              <w:spacing w:before="120" w:after="120"/>
              <w:rPr>
                <w:i/>
              </w:rPr>
            </w:pPr>
            <w:r w:rsidRPr="00CE72EB">
              <w:t xml:space="preserve">Country: </w:t>
            </w:r>
          </w:p>
          <w:p w:rsidR="007B586E" w:rsidRPr="00CE72EB" w:rsidRDefault="007B586E">
            <w:pPr>
              <w:tabs>
                <w:tab w:val="right" w:pos="7254"/>
              </w:tabs>
              <w:spacing w:before="120" w:after="120"/>
              <w:rPr>
                <w:b/>
              </w:rPr>
            </w:pPr>
            <w:r w:rsidRPr="00CE72EB">
              <w:rPr>
                <w:b/>
              </w:rPr>
              <w:t>The deadline for bid submission is:</w:t>
            </w:r>
          </w:p>
          <w:p w:rsidR="007B586E" w:rsidRPr="00CE72EB" w:rsidRDefault="007B586E">
            <w:pPr>
              <w:tabs>
                <w:tab w:val="right" w:pos="7254"/>
              </w:tabs>
              <w:spacing w:before="120" w:after="120"/>
            </w:pPr>
            <w:r w:rsidRPr="00CE72EB">
              <w:t xml:space="preserve">Date: </w:t>
            </w:r>
          </w:p>
          <w:p w:rsidR="007B586E" w:rsidRPr="00CE72EB" w:rsidRDefault="007B586E">
            <w:pPr>
              <w:tabs>
                <w:tab w:val="right" w:pos="7254"/>
              </w:tabs>
              <w:spacing w:before="120" w:after="120"/>
            </w:pPr>
            <w:r w:rsidRPr="00CE72EB">
              <w:t xml:space="preserve">Time: </w:t>
            </w:r>
          </w:p>
          <w:p w:rsidR="008500D4" w:rsidRPr="00CE72EB" w:rsidRDefault="008500D4" w:rsidP="008500D4">
            <w:pPr>
              <w:suppressAutoHyphens/>
              <w:spacing w:after="200"/>
            </w:pPr>
            <w:r w:rsidRPr="00CE72EB">
              <w:t xml:space="preserve">Bidders </w:t>
            </w:r>
            <w:r w:rsidRPr="00CE72EB">
              <w:rPr>
                <w:b/>
                <w:i/>
                <w:iCs/>
              </w:rPr>
              <w:t>[insert “shall” or “shall not”]</w:t>
            </w:r>
            <w:r w:rsidRPr="00CE72EB">
              <w:t xml:space="preserve"> have the option of submitting their bids electronically.</w:t>
            </w:r>
          </w:p>
          <w:p w:rsidR="008500D4" w:rsidRPr="00CE72EB" w:rsidRDefault="008500D4" w:rsidP="008500D4">
            <w:pPr>
              <w:tabs>
                <w:tab w:val="right" w:pos="7254"/>
              </w:tabs>
              <w:spacing w:before="60" w:after="60"/>
              <w:rPr>
                <w:b/>
                <w:i/>
              </w:rPr>
            </w:pPr>
            <w:r w:rsidRPr="00CE72EB">
              <w:rPr>
                <w:b/>
                <w:i/>
              </w:rPr>
              <w:t>[The following provision should be included and the required corresponding information inserted only if Bidders have the option of submitt</w:t>
            </w:r>
            <w:r w:rsidR="007E44AE" w:rsidRPr="00CE72EB">
              <w:rPr>
                <w:b/>
                <w:i/>
              </w:rPr>
              <w:t xml:space="preserve">ing their bids electronically. </w:t>
            </w:r>
            <w:r w:rsidRPr="00CE72EB">
              <w:rPr>
                <w:b/>
                <w:i/>
              </w:rPr>
              <w:t>Otherwise omit.]</w:t>
            </w:r>
          </w:p>
          <w:p w:rsidR="008500D4" w:rsidRPr="00CE72EB" w:rsidRDefault="008500D4" w:rsidP="008500D4">
            <w:pPr>
              <w:tabs>
                <w:tab w:val="right" w:pos="7254"/>
              </w:tabs>
              <w:spacing w:before="120" w:after="120"/>
            </w:pPr>
            <w:r w:rsidRPr="00CE72EB">
              <w:t xml:space="preserve">If bidders have the option of submitting their bids electronically, the electronic bidding submission procedures shall be: </w:t>
            </w:r>
            <w:r w:rsidRPr="00CE72EB">
              <w:rPr>
                <w:b/>
                <w:i/>
                <w:iCs/>
              </w:rPr>
              <w:t>[insert a description of the electronic bidding submission procedures]</w:t>
            </w:r>
          </w:p>
        </w:tc>
      </w:tr>
      <w:tr w:rsidR="007B586E" w:rsidRPr="00CE72EB">
        <w:trPr>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20" w:after="120"/>
              <w:rPr>
                <w:b/>
              </w:rPr>
            </w:pPr>
            <w:r w:rsidRPr="00CE72EB">
              <w:rPr>
                <w:b/>
              </w:rPr>
              <w:t>ITB 25.1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20" w:after="120"/>
            </w:pPr>
            <w:r w:rsidRPr="00CE72EB">
              <w:t xml:space="preserve">The bid opening shall take place at: </w:t>
            </w:r>
            <w:r w:rsidRPr="00CE72EB">
              <w:rPr>
                <w:b/>
                <w:i/>
              </w:rPr>
              <w:t>[insert all required and applicable information]</w:t>
            </w:r>
          </w:p>
          <w:p w:rsidR="007B586E" w:rsidRPr="00CE72EB" w:rsidRDefault="007B586E">
            <w:pPr>
              <w:tabs>
                <w:tab w:val="right" w:pos="7254"/>
              </w:tabs>
              <w:spacing w:before="120" w:after="120"/>
            </w:pPr>
            <w:r w:rsidRPr="00CE72EB">
              <w:t xml:space="preserve">Street Address: </w:t>
            </w:r>
          </w:p>
          <w:p w:rsidR="007B586E" w:rsidRPr="00CE72EB" w:rsidRDefault="007B586E">
            <w:pPr>
              <w:tabs>
                <w:tab w:val="right" w:pos="7254"/>
              </w:tabs>
              <w:spacing w:before="120" w:after="120"/>
            </w:pPr>
            <w:r w:rsidRPr="00CE72EB">
              <w:t xml:space="preserve">Floor/Room number: </w:t>
            </w:r>
          </w:p>
          <w:p w:rsidR="007B586E" w:rsidRPr="00CE72EB" w:rsidRDefault="007B586E">
            <w:pPr>
              <w:tabs>
                <w:tab w:val="right" w:pos="7254"/>
              </w:tabs>
              <w:spacing w:before="120" w:after="120"/>
            </w:pPr>
            <w:r w:rsidRPr="00CE72EB">
              <w:t xml:space="preserve">City: </w:t>
            </w:r>
          </w:p>
          <w:p w:rsidR="007B586E" w:rsidRPr="00CE72EB" w:rsidRDefault="007B586E">
            <w:pPr>
              <w:tabs>
                <w:tab w:val="right" w:pos="7254"/>
              </w:tabs>
              <w:spacing w:before="120" w:after="120"/>
            </w:pPr>
            <w:r w:rsidRPr="00CE72EB">
              <w:t>Country:</w:t>
            </w:r>
          </w:p>
          <w:p w:rsidR="007B586E" w:rsidRPr="00CE72EB" w:rsidRDefault="007B586E">
            <w:pPr>
              <w:tabs>
                <w:tab w:val="right" w:pos="7254"/>
              </w:tabs>
              <w:spacing w:before="120" w:after="120"/>
            </w:pPr>
            <w:r w:rsidRPr="00CE72EB">
              <w:t xml:space="preserve">Date: </w:t>
            </w:r>
          </w:p>
          <w:p w:rsidR="007B586E" w:rsidRPr="00CE72EB" w:rsidRDefault="007B586E">
            <w:pPr>
              <w:tabs>
                <w:tab w:val="right" w:pos="7254"/>
              </w:tabs>
              <w:spacing w:before="120" w:after="120"/>
            </w:pPr>
            <w:r w:rsidRPr="00CE72EB">
              <w:t xml:space="preserve">Time: </w:t>
            </w:r>
          </w:p>
        </w:tc>
      </w:tr>
      <w:tr w:rsidR="00CB5B6C" w:rsidRPr="00CE72EB">
        <w:trPr>
          <w:jc w:val="center"/>
        </w:trPr>
        <w:tc>
          <w:tcPr>
            <w:tcW w:w="1620" w:type="dxa"/>
            <w:tcBorders>
              <w:top w:val="single" w:sz="2" w:space="0" w:color="000000"/>
              <w:left w:val="single" w:sz="2" w:space="0" w:color="000000"/>
              <w:bottom w:val="single" w:sz="2" w:space="0" w:color="000000"/>
            </w:tcBorders>
          </w:tcPr>
          <w:p w:rsidR="00CB5B6C" w:rsidRPr="00CE72EB" w:rsidRDefault="00CB5B6C" w:rsidP="00E25AC8">
            <w:pPr>
              <w:pageBreakBefore/>
              <w:tabs>
                <w:tab w:val="right" w:pos="7434"/>
              </w:tabs>
              <w:spacing w:before="120" w:after="120"/>
              <w:rPr>
                <w:b/>
              </w:rPr>
            </w:pPr>
            <w:r w:rsidRPr="00CE72EB">
              <w:rPr>
                <w:b/>
              </w:rPr>
              <w:lastRenderedPageBreak/>
              <w:t>ITB 25.3</w:t>
            </w:r>
          </w:p>
        </w:tc>
        <w:tc>
          <w:tcPr>
            <w:tcW w:w="7470" w:type="dxa"/>
            <w:tcBorders>
              <w:top w:val="single" w:sz="2" w:space="0" w:color="000000"/>
              <w:bottom w:val="single" w:sz="2" w:space="0" w:color="000000"/>
              <w:right w:val="single" w:sz="2" w:space="0" w:color="000000"/>
            </w:tcBorders>
          </w:tcPr>
          <w:p w:rsidR="00CB5B6C" w:rsidRPr="00CE72EB" w:rsidRDefault="007D5118" w:rsidP="00CB5B6C">
            <w:pPr>
              <w:tabs>
                <w:tab w:val="right" w:pos="7254"/>
              </w:tabs>
              <w:spacing w:before="120" w:after="120"/>
            </w:pPr>
            <w:r w:rsidRPr="00CE72EB">
              <w:t xml:space="preserve">The Letter of Bid and Priced Bill of Quantities </w:t>
            </w:r>
            <w:r w:rsidRPr="00CE72EB">
              <w:rPr>
                <w:iCs/>
              </w:rPr>
              <w:t>shall</w:t>
            </w:r>
            <w:r w:rsidRPr="00CE72EB">
              <w:rPr>
                <w:i/>
                <w:iCs/>
              </w:rPr>
              <w:t xml:space="preserve"> </w:t>
            </w:r>
            <w:r w:rsidRPr="00CE72EB">
              <w:t xml:space="preserve">be </w:t>
            </w:r>
            <w:r w:rsidR="008549E3" w:rsidRPr="00CE72EB">
              <w:t>initialed</w:t>
            </w:r>
            <w:r w:rsidRPr="00CE72EB">
              <w:t xml:space="preserve"> by ______</w:t>
            </w:r>
            <w:r w:rsidRPr="00CE72EB">
              <w:rPr>
                <w:i/>
              </w:rPr>
              <w:t>[</w:t>
            </w:r>
            <w:r w:rsidRPr="00CE72EB">
              <w:rPr>
                <w:b/>
                <w:i/>
              </w:rPr>
              <w:t>insert number</w:t>
            </w:r>
            <w:r w:rsidRPr="00CE72EB">
              <w:rPr>
                <w:i/>
              </w:rPr>
              <w:t>]</w:t>
            </w:r>
            <w:r w:rsidRPr="00CE72EB">
              <w:t xml:space="preserve"> representatives of the Employer conducting Bid opening.  ___________________ </w:t>
            </w:r>
            <w:r w:rsidRPr="00CE72EB">
              <w:rPr>
                <w:i/>
              </w:rPr>
              <w:t>[Insert procedure: Example: Each Bid shall be initialed by all representative</w:t>
            </w:r>
            <w:r w:rsidR="00C6684C" w:rsidRPr="00CE72EB">
              <w:rPr>
                <w:i/>
              </w:rPr>
              <w:t>s</w:t>
            </w:r>
            <w:r w:rsidRPr="00CE72EB">
              <w:rPr>
                <w:i/>
              </w:rPr>
              <w:t xml:space="preserve"> and shall be numbered, any modification to the unit or total price shall be initialed by the Representative of the Employer, etc]</w:t>
            </w:r>
          </w:p>
        </w:tc>
      </w:tr>
    </w:tbl>
    <w:p w:rsidR="007B586E" w:rsidRPr="00CE72EB" w:rsidRDefault="007B586E">
      <w:pPr>
        <w:pStyle w:val="Caption"/>
        <w:keepNext/>
        <w:tabs>
          <w:tab w:val="clear" w:pos="7254"/>
          <w:tab w:val="right" w:pos="7434"/>
        </w:tabs>
        <w:rPr>
          <w:rFonts w:ascii="Times New Roman" w:hAnsi="Times New Roman" w:cs="Times New Roman"/>
        </w:rPr>
      </w:pPr>
    </w:p>
    <w:p w:rsidR="007B586E" w:rsidRPr="00CE72EB" w:rsidRDefault="007B586E">
      <w:pPr>
        <w:pStyle w:val="Caption"/>
        <w:keepNext/>
        <w:tabs>
          <w:tab w:val="clear" w:pos="7254"/>
          <w:tab w:val="right" w:pos="7434"/>
        </w:tabs>
        <w:rPr>
          <w:rFonts w:ascii="Times New Roman" w:hAnsi="Times New Roman" w:cs="Times New Roman"/>
        </w:rPr>
      </w:pPr>
      <w:r w:rsidRPr="00CE72EB">
        <w:rPr>
          <w:rFonts w:ascii="Times New Roman" w:hAnsi="Times New Roman" w:cs="Times New Roman"/>
        </w:rPr>
        <w:t>E.  Evaluation and Comparison of Bids</w:t>
      </w:r>
    </w:p>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6" w:space="0" w:color="000000"/>
        </w:tblBorders>
        <w:tblLayout w:type="fixed"/>
        <w:tblLook w:val="00A0" w:firstRow="1" w:lastRow="0" w:firstColumn="1" w:lastColumn="0" w:noHBand="0" w:noVBand="0"/>
      </w:tblPr>
      <w:tblGrid>
        <w:gridCol w:w="1620"/>
        <w:gridCol w:w="7470"/>
      </w:tblGrid>
      <w:tr w:rsidR="007B586E" w:rsidRPr="00CE72EB" w:rsidTr="00E25AC8">
        <w:trPr>
          <w:trHeight w:val="1572"/>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20" w:after="120"/>
              <w:rPr>
                <w:b/>
              </w:rPr>
            </w:pPr>
            <w:r w:rsidRPr="00CE72EB">
              <w:rPr>
                <w:b/>
              </w:rPr>
              <w:t>ITB 32.1</w:t>
            </w:r>
          </w:p>
          <w:p w:rsidR="007B586E" w:rsidRPr="00CE72EB" w:rsidRDefault="007B586E">
            <w:pPr>
              <w:tabs>
                <w:tab w:val="right" w:pos="7434"/>
              </w:tabs>
              <w:spacing w:before="120" w:after="120"/>
              <w:rPr>
                <w:b/>
                <w:i/>
              </w:rPr>
            </w:pP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20" w:after="60"/>
              <w:rPr>
                <w:b/>
                <w:i/>
              </w:rPr>
            </w:pPr>
            <w:r w:rsidRPr="00CE72EB">
              <w:rPr>
                <w:b/>
                <w:i/>
              </w:rPr>
              <w:t>[Pursuant to ITB 15.1, choose one of the following options as appropriate.]</w:t>
            </w:r>
          </w:p>
          <w:p w:rsidR="007B586E" w:rsidRPr="00CE72EB" w:rsidRDefault="007B586E">
            <w:pPr>
              <w:tabs>
                <w:tab w:val="right" w:pos="7254"/>
              </w:tabs>
              <w:spacing w:before="120" w:after="60"/>
            </w:pPr>
            <w:r w:rsidRPr="00CE72EB">
              <w:rPr>
                <w:b/>
                <w:i/>
              </w:rPr>
              <w:t xml:space="preserve">[In case of ICB] </w:t>
            </w:r>
            <w:r w:rsidRPr="00CE72EB">
              <w:t>The currency that shall be used for bid evaluation and comparison purposes to convert all bid prices expressed in various currencies into a single currency is:</w:t>
            </w:r>
          </w:p>
          <w:p w:rsidR="007B586E" w:rsidRPr="00CE72EB" w:rsidRDefault="007B586E">
            <w:pPr>
              <w:tabs>
                <w:tab w:val="right" w:pos="7254"/>
              </w:tabs>
              <w:spacing w:before="120" w:after="120"/>
              <w:rPr>
                <w:b/>
                <w:i/>
              </w:rPr>
            </w:pPr>
            <w:r w:rsidRPr="00CE72EB">
              <w:rPr>
                <w:b/>
                <w:i/>
              </w:rPr>
              <w:t>[insert the name of the currency]</w:t>
            </w:r>
            <w:r w:rsidRPr="00CE72EB">
              <w:tab/>
            </w:r>
          </w:p>
          <w:p w:rsidR="007B586E" w:rsidRPr="00CE72EB" w:rsidRDefault="007B586E">
            <w:pPr>
              <w:tabs>
                <w:tab w:val="right" w:pos="7254"/>
              </w:tabs>
              <w:spacing w:before="120" w:after="120"/>
              <w:jc w:val="both"/>
              <w:rPr>
                <w:u w:val="single"/>
              </w:rPr>
            </w:pPr>
            <w:r w:rsidRPr="00CE72EB">
              <w:t xml:space="preserve">The source of exchange rate shall be: </w:t>
            </w:r>
            <w:r w:rsidRPr="00CE72EB">
              <w:rPr>
                <w:b/>
                <w:i/>
              </w:rPr>
              <w:t>[insert the name of the source of the exchange rates].</w:t>
            </w:r>
          </w:p>
          <w:p w:rsidR="007B586E" w:rsidRPr="00CE72EB" w:rsidRDefault="007B586E">
            <w:pPr>
              <w:tabs>
                <w:tab w:val="right" w:pos="7254"/>
              </w:tabs>
              <w:spacing w:before="120" w:after="120"/>
              <w:jc w:val="both"/>
              <w:rPr>
                <w:b/>
                <w:i/>
              </w:rPr>
            </w:pPr>
            <w:r w:rsidRPr="00CE72EB">
              <w:t xml:space="preserve">The date for the exchange rate shall be: </w:t>
            </w:r>
            <w:r w:rsidRPr="00CE72EB">
              <w:rPr>
                <w:b/>
                <w:i/>
              </w:rPr>
              <w:t>[specify date (day/month/year)]</w:t>
            </w:r>
          </w:p>
          <w:p w:rsidR="007B586E" w:rsidRPr="00CE72EB" w:rsidRDefault="007B586E">
            <w:pPr>
              <w:tabs>
                <w:tab w:val="right" w:pos="7254"/>
              </w:tabs>
              <w:spacing w:before="120" w:after="120"/>
              <w:jc w:val="both"/>
              <w:rPr>
                <w:b/>
                <w:i/>
              </w:rPr>
            </w:pPr>
            <w:r w:rsidRPr="00CE72EB">
              <w:rPr>
                <w:b/>
                <w:i/>
              </w:rPr>
              <w:t>or</w:t>
            </w:r>
          </w:p>
          <w:p w:rsidR="007B586E" w:rsidRPr="00CE72EB" w:rsidRDefault="007B586E">
            <w:pPr>
              <w:tabs>
                <w:tab w:val="right" w:pos="7254"/>
              </w:tabs>
              <w:spacing w:before="120" w:after="120"/>
              <w:jc w:val="both"/>
            </w:pPr>
            <w:r w:rsidRPr="00CE72EB">
              <w:rPr>
                <w:b/>
                <w:i/>
              </w:rPr>
              <w:t>[In case of NCB]</w:t>
            </w:r>
            <w:r w:rsidRPr="00CE72EB">
              <w:rPr>
                <w:b/>
              </w:rPr>
              <w:t xml:space="preserve"> Not applicable.</w:t>
            </w:r>
          </w:p>
        </w:tc>
      </w:tr>
      <w:tr w:rsidR="007B586E" w:rsidRPr="00CE72EB" w:rsidTr="00E25AC8">
        <w:trPr>
          <w:trHeight w:val="1572"/>
          <w:jc w:val="center"/>
        </w:trPr>
        <w:tc>
          <w:tcPr>
            <w:tcW w:w="1620" w:type="dxa"/>
            <w:tcBorders>
              <w:top w:val="single" w:sz="2" w:space="0" w:color="000000"/>
              <w:left w:val="single" w:sz="2" w:space="0" w:color="000000"/>
              <w:bottom w:val="single" w:sz="2" w:space="0" w:color="000000"/>
            </w:tcBorders>
          </w:tcPr>
          <w:p w:rsidR="007B586E" w:rsidRPr="00CE72EB" w:rsidRDefault="007B586E">
            <w:pPr>
              <w:tabs>
                <w:tab w:val="right" w:pos="7434"/>
              </w:tabs>
              <w:spacing w:before="120" w:after="120"/>
              <w:rPr>
                <w:b/>
              </w:rPr>
            </w:pPr>
            <w:r w:rsidRPr="00CE72EB">
              <w:rPr>
                <w:b/>
              </w:rPr>
              <w:t>ITB 33.1</w:t>
            </w:r>
          </w:p>
        </w:tc>
        <w:tc>
          <w:tcPr>
            <w:tcW w:w="7470" w:type="dxa"/>
            <w:tcBorders>
              <w:top w:val="single" w:sz="2" w:space="0" w:color="000000"/>
              <w:bottom w:val="single" w:sz="2" w:space="0" w:color="000000"/>
              <w:right w:val="single" w:sz="2" w:space="0" w:color="000000"/>
            </w:tcBorders>
          </w:tcPr>
          <w:p w:rsidR="007B586E" w:rsidRPr="00CE72EB" w:rsidRDefault="007B586E">
            <w:pPr>
              <w:tabs>
                <w:tab w:val="right" w:pos="7254"/>
              </w:tabs>
              <w:spacing w:before="120" w:after="120"/>
              <w:rPr>
                <w:bCs/>
                <w:i/>
              </w:rPr>
            </w:pPr>
            <w:r w:rsidRPr="00CE72EB">
              <w:rPr>
                <w:bCs/>
              </w:rPr>
              <w:t>A margin of preference</w:t>
            </w:r>
            <w:r w:rsidRPr="00CE72EB">
              <w:rPr>
                <w:bCs/>
                <w:i/>
              </w:rPr>
              <w:t xml:space="preserve"> </w:t>
            </w:r>
            <w:r w:rsidRPr="00CE72EB">
              <w:rPr>
                <w:b/>
                <w:i/>
              </w:rPr>
              <w:t xml:space="preserve">[insert “shall” or “shall not”] </w:t>
            </w:r>
            <w:r w:rsidRPr="00CE72EB">
              <w:rPr>
                <w:bCs/>
              </w:rPr>
              <w:t>apply</w:t>
            </w:r>
            <w:r w:rsidRPr="00CE72EB">
              <w:rPr>
                <w:bCs/>
                <w:i/>
              </w:rPr>
              <w:t xml:space="preserve">. </w:t>
            </w:r>
          </w:p>
          <w:p w:rsidR="007B586E" w:rsidRPr="00CE72EB" w:rsidRDefault="007B586E">
            <w:pPr>
              <w:tabs>
                <w:tab w:val="right" w:pos="7254"/>
              </w:tabs>
              <w:spacing w:before="120" w:after="120"/>
              <w:rPr>
                <w:bCs/>
                <w:i/>
              </w:rPr>
            </w:pPr>
          </w:p>
          <w:p w:rsidR="007B586E" w:rsidRPr="00CE72EB" w:rsidRDefault="007B586E" w:rsidP="00F9208D">
            <w:pPr>
              <w:pStyle w:val="TOCNumber1"/>
              <w:ind w:left="0"/>
              <w:rPr>
                <w:rFonts w:ascii="Times New Roman" w:hAnsi="Times New Roman" w:cs="Times New Roman"/>
                <w:sz w:val="24"/>
                <w:szCs w:val="24"/>
              </w:rPr>
            </w:pPr>
            <w:r w:rsidRPr="00CE72EB">
              <w:rPr>
                <w:rFonts w:ascii="Times New Roman" w:hAnsi="Times New Roman" w:cs="Times New Roman"/>
                <w:i/>
                <w:sz w:val="24"/>
                <w:szCs w:val="24"/>
              </w:rPr>
              <w:t>[If a margin of preference applies insert “The application methodology shall be as stipulated in Section III (Evaluation and Qualification Criteria)”]</w:t>
            </w:r>
          </w:p>
        </w:tc>
      </w:tr>
      <w:tr w:rsidR="00B50534" w:rsidRPr="00CE72EB" w:rsidTr="00E25AC8">
        <w:trPr>
          <w:jc w:val="center"/>
        </w:trPr>
        <w:tc>
          <w:tcPr>
            <w:tcW w:w="1620" w:type="dxa"/>
            <w:tcBorders>
              <w:top w:val="single" w:sz="2" w:space="0" w:color="000000"/>
              <w:left w:val="single" w:sz="2" w:space="0" w:color="000000"/>
              <w:bottom w:val="single" w:sz="2" w:space="0" w:color="000000"/>
            </w:tcBorders>
          </w:tcPr>
          <w:p w:rsidR="00B50534" w:rsidRPr="00CE72EB" w:rsidRDefault="00B50534">
            <w:pPr>
              <w:tabs>
                <w:tab w:val="right" w:pos="7434"/>
              </w:tabs>
              <w:spacing w:before="120" w:after="120"/>
            </w:pPr>
            <w:r w:rsidRPr="00CE72EB">
              <w:rPr>
                <w:b/>
                <w:iCs/>
              </w:rPr>
              <w:t>ITB 34.1</w:t>
            </w:r>
          </w:p>
        </w:tc>
        <w:tc>
          <w:tcPr>
            <w:tcW w:w="7470" w:type="dxa"/>
            <w:tcBorders>
              <w:top w:val="single" w:sz="2" w:space="0" w:color="000000"/>
              <w:bottom w:val="single" w:sz="2" w:space="0" w:color="000000"/>
              <w:right w:val="single" w:sz="2" w:space="0" w:color="000000"/>
            </w:tcBorders>
          </w:tcPr>
          <w:p w:rsidR="00B50534" w:rsidRPr="00CE72EB" w:rsidRDefault="00B50534">
            <w:pPr>
              <w:tabs>
                <w:tab w:val="right" w:pos="7254"/>
              </w:tabs>
              <w:spacing w:before="120" w:after="120"/>
              <w:rPr>
                <w:bCs/>
              </w:rPr>
            </w:pPr>
            <w:r w:rsidRPr="00CE72EB">
              <w:rPr>
                <w:bCs/>
              </w:rPr>
              <w:t xml:space="preserve">At this time the Employer </w:t>
            </w:r>
            <w:r w:rsidRPr="00CE72EB">
              <w:rPr>
                <w:bCs/>
                <w:i/>
                <w:iCs/>
              </w:rPr>
              <w:t>_____________</w:t>
            </w:r>
            <w:r w:rsidRPr="00CE72EB">
              <w:rPr>
                <w:bCs/>
              </w:rPr>
              <w:t>to execute certain specific parts of the Works by sub-contractors selected in advance.</w:t>
            </w:r>
          </w:p>
        </w:tc>
      </w:tr>
      <w:tr w:rsidR="00B50534" w:rsidRPr="00CE72EB" w:rsidTr="00E25AC8">
        <w:trPr>
          <w:trHeight w:val="1572"/>
          <w:jc w:val="center"/>
        </w:trPr>
        <w:tc>
          <w:tcPr>
            <w:tcW w:w="1620" w:type="dxa"/>
            <w:tcBorders>
              <w:top w:val="single" w:sz="2" w:space="0" w:color="000000"/>
              <w:left w:val="single" w:sz="2" w:space="0" w:color="000000"/>
              <w:bottom w:val="single" w:sz="2" w:space="0" w:color="000000"/>
            </w:tcBorders>
          </w:tcPr>
          <w:p w:rsidR="00B50534" w:rsidRPr="00CE72EB" w:rsidRDefault="00B50534">
            <w:pPr>
              <w:tabs>
                <w:tab w:val="right" w:pos="7434"/>
              </w:tabs>
              <w:spacing w:before="120" w:after="120"/>
              <w:rPr>
                <w:b/>
                <w:iCs/>
              </w:rPr>
            </w:pPr>
            <w:r w:rsidRPr="00CE72EB">
              <w:rPr>
                <w:b/>
                <w:iCs/>
              </w:rPr>
              <w:t>ITB 34.3</w:t>
            </w:r>
          </w:p>
        </w:tc>
        <w:tc>
          <w:tcPr>
            <w:tcW w:w="7470" w:type="dxa"/>
            <w:tcBorders>
              <w:top w:val="single" w:sz="2" w:space="0" w:color="000000"/>
              <w:bottom w:val="single" w:sz="2" w:space="0" w:color="000000"/>
              <w:right w:val="single" w:sz="2" w:space="0" w:color="000000"/>
            </w:tcBorders>
          </w:tcPr>
          <w:p w:rsidR="00B50534" w:rsidRPr="00CE72EB" w:rsidRDefault="00B50534" w:rsidP="00B50534">
            <w:pPr>
              <w:spacing w:after="200"/>
              <w:ind w:left="58"/>
              <w:rPr>
                <w:spacing w:val="-4"/>
              </w:rPr>
            </w:pPr>
            <w:r w:rsidRPr="00CE72EB">
              <w:rPr>
                <w:spacing w:val="-4"/>
              </w:rPr>
              <w:t>Contractor’s proposed subcontracting: Maximum percentage of subcontracting permitted is:</w:t>
            </w:r>
            <w:r w:rsidRPr="00CE72EB">
              <w:rPr>
                <w:i/>
                <w:spacing w:val="-4"/>
              </w:rPr>
              <w:t xml:space="preserve"> _______% of the total contract amount or _______% of the volume of work_____________. </w:t>
            </w:r>
          </w:p>
          <w:p w:rsidR="00B50534" w:rsidRPr="00CE72EB" w:rsidRDefault="00B50534" w:rsidP="00B50534">
            <w:pPr>
              <w:spacing w:after="200"/>
              <w:ind w:left="58"/>
              <w:rPr>
                <w:spacing w:val="-4"/>
              </w:rPr>
            </w:pPr>
            <w:r w:rsidRPr="00CE72EB">
              <w:rPr>
                <w:spacing w:val="-4"/>
              </w:rPr>
              <w:t xml:space="preserve">b) Bidders planning to subcontract more than 10% of total volume of work shall specify, in the </w:t>
            </w:r>
            <w:r w:rsidR="00B961D0" w:rsidRPr="00CE72EB">
              <w:rPr>
                <w:spacing w:val="-4"/>
              </w:rPr>
              <w:t>Letter of Bid</w:t>
            </w:r>
            <w:r w:rsidRPr="00CE72EB">
              <w:rPr>
                <w:spacing w:val="-4"/>
              </w:rPr>
              <w:t>, the activity (ies) or parts of the works to be subcontracted along with complete details of the sub-contractors and their qualification and experience. The qualification and experience of the sub-contractors must meet the minimum criteria for the relevant work to be sub-contracted failing which such sub-contractors will not be permitted to participate.</w:t>
            </w:r>
          </w:p>
          <w:p w:rsidR="00B50534" w:rsidRPr="00CE72EB" w:rsidRDefault="00B50534" w:rsidP="00B50534">
            <w:pPr>
              <w:tabs>
                <w:tab w:val="right" w:pos="7254"/>
              </w:tabs>
              <w:spacing w:before="120" w:after="120"/>
              <w:rPr>
                <w:bCs/>
              </w:rPr>
            </w:pPr>
            <w:r w:rsidRPr="00CE72EB">
              <w:rPr>
                <w:spacing w:val="-4"/>
              </w:rPr>
              <w:t xml:space="preserve">c) Sub-contractors’ qualification and experience will not be considered for </w:t>
            </w:r>
            <w:r w:rsidRPr="00CE72EB">
              <w:rPr>
                <w:spacing w:val="-4"/>
              </w:rPr>
              <w:lastRenderedPageBreak/>
              <w:t>evaluation of the Bidder. The Bidder on its own (without taking into account the qualification and experience of the sub-contractor) should meet the qualification criteria.</w:t>
            </w:r>
          </w:p>
        </w:tc>
      </w:tr>
    </w:tbl>
    <w:p w:rsidR="007B586E" w:rsidRPr="00CE72EB" w:rsidRDefault="007B586E">
      <w:pPr>
        <w:pStyle w:val="SectionVHeader"/>
        <w:ind w:right="288"/>
        <w:jc w:val="left"/>
        <w:rPr>
          <w:rFonts w:ascii="Times New Roman" w:hAnsi="Times New Roman"/>
          <w:sz w:val="24"/>
          <w:szCs w:val="24"/>
          <w:lang w:val="en-US"/>
        </w:rPr>
      </w:pPr>
    </w:p>
    <w:p w:rsidR="00DE256C" w:rsidRPr="00CE72EB" w:rsidRDefault="00DE256C" w:rsidP="0020119D">
      <w:pPr>
        <w:pStyle w:val="Caption"/>
        <w:keepNext/>
        <w:tabs>
          <w:tab w:val="clear" w:pos="7254"/>
          <w:tab w:val="right" w:pos="7434"/>
        </w:tabs>
        <w:rPr>
          <w:rFonts w:ascii="Times New Roman" w:hAnsi="Times New Roman" w:cs="Times New Roman"/>
        </w:rPr>
      </w:pPr>
      <w:r w:rsidRPr="00CE72EB">
        <w:rPr>
          <w:rFonts w:ascii="Times New Roman" w:hAnsi="Times New Roman" w:cs="Times New Roman"/>
        </w:rPr>
        <w:t xml:space="preserve">F.  </w:t>
      </w:r>
      <w:r w:rsidR="00A44519" w:rsidRPr="00CE72EB">
        <w:rPr>
          <w:rFonts w:ascii="Times New Roman" w:hAnsi="Times New Roman" w:cs="Times New Roman"/>
        </w:rPr>
        <w:t>Award of Contract</w:t>
      </w:r>
    </w:p>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6" w:space="0" w:color="000000"/>
        </w:tblBorders>
        <w:tblLayout w:type="fixed"/>
        <w:tblLook w:val="00A0" w:firstRow="1" w:lastRow="0" w:firstColumn="1" w:lastColumn="0" w:noHBand="0" w:noVBand="0"/>
      </w:tblPr>
      <w:tblGrid>
        <w:gridCol w:w="1620"/>
        <w:gridCol w:w="7470"/>
      </w:tblGrid>
      <w:tr w:rsidR="00145B0C" w:rsidRPr="00CE72EB" w:rsidTr="001B2EE2">
        <w:trPr>
          <w:trHeight w:val="1572"/>
          <w:jc w:val="center"/>
        </w:trPr>
        <w:tc>
          <w:tcPr>
            <w:tcW w:w="1620" w:type="dxa"/>
            <w:tcBorders>
              <w:top w:val="single" w:sz="2" w:space="0" w:color="000000"/>
              <w:left w:val="single" w:sz="2" w:space="0" w:color="000000"/>
              <w:bottom w:val="single" w:sz="2" w:space="0" w:color="000000"/>
            </w:tcBorders>
          </w:tcPr>
          <w:p w:rsidR="00145B0C" w:rsidRPr="00CE72EB" w:rsidRDefault="00145B0C" w:rsidP="00145B0C">
            <w:pPr>
              <w:spacing w:before="120" w:after="120"/>
              <w:rPr>
                <w:color w:val="000000"/>
              </w:rPr>
            </w:pPr>
            <w:r w:rsidRPr="00CE72EB">
              <w:rPr>
                <w:b/>
                <w:bCs/>
                <w:color w:val="000000"/>
              </w:rPr>
              <w:t>ITB 4</w:t>
            </w:r>
            <w:r w:rsidRPr="00CE72EB">
              <w:rPr>
                <w:b/>
                <w:color w:val="000000"/>
              </w:rPr>
              <w:t>2.1 and 42.2</w:t>
            </w:r>
          </w:p>
          <w:p w:rsidR="00145B0C" w:rsidRPr="00CE72EB" w:rsidRDefault="00145B0C" w:rsidP="00145B0C">
            <w:pPr>
              <w:spacing w:before="120" w:after="120"/>
              <w:rPr>
                <w:b/>
                <w:bCs/>
                <w:color w:val="000000"/>
              </w:rPr>
            </w:pPr>
          </w:p>
        </w:tc>
        <w:tc>
          <w:tcPr>
            <w:tcW w:w="7470" w:type="dxa"/>
            <w:tcBorders>
              <w:top w:val="single" w:sz="2" w:space="0" w:color="000000"/>
              <w:bottom w:val="single" w:sz="2" w:space="0" w:color="000000"/>
              <w:right w:val="single" w:sz="2" w:space="0" w:color="000000"/>
            </w:tcBorders>
          </w:tcPr>
          <w:p w:rsidR="00145B0C" w:rsidRPr="00CE72EB" w:rsidRDefault="00145B0C" w:rsidP="00145B0C">
            <w:pPr>
              <w:tabs>
                <w:tab w:val="right" w:pos="7254"/>
              </w:tabs>
              <w:spacing w:before="120" w:after="120"/>
              <w:rPr>
                <w:b/>
                <w:color w:val="000000"/>
              </w:rPr>
            </w:pPr>
            <w:r w:rsidRPr="00CE72EB">
              <w:rPr>
                <w:b/>
                <w:color w:val="000000"/>
              </w:rPr>
              <w:t>[Delete the following if not applicable]</w:t>
            </w:r>
          </w:p>
          <w:p w:rsidR="00145B0C" w:rsidRPr="00CE72EB" w:rsidRDefault="00145B0C" w:rsidP="00145B0C">
            <w:pPr>
              <w:tabs>
                <w:tab w:val="right" w:pos="7254"/>
              </w:tabs>
              <w:spacing w:before="120" w:after="120"/>
              <w:rPr>
                <w:color w:val="000000"/>
              </w:rPr>
            </w:pPr>
            <w:r w:rsidRPr="00CE72EB">
              <w:rPr>
                <w:color w:val="000000"/>
              </w:rPr>
              <w:t xml:space="preserve">The successful Bidder shall be required to submit an </w:t>
            </w:r>
            <w:r w:rsidRPr="00CE72EB">
              <w:t>Environmental, Social, Health and Safety (ESHS) Performance Security.</w:t>
            </w:r>
          </w:p>
          <w:p w:rsidR="00145B0C" w:rsidRPr="00CE72EB" w:rsidRDefault="00145B0C" w:rsidP="00145B0C">
            <w:pPr>
              <w:tabs>
                <w:tab w:val="right" w:pos="7254"/>
              </w:tabs>
              <w:spacing w:before="120" w:after="120"/>
              <w:rPr>
                <w:i/>
                <w:color w:val="000000"/>
              </w:rPr>
            </w:pPr>
            <w:r w:rsidRPr="00CE72EB">
              <w:rPr>
                <w:i/>
                <w:color w:val="000000"/>
              </w:rPr>
              <w:t>[</w:t>
            </w:r>
            <w:r w:rsidR="00A17B8B" w:rsidRPr="00CE72EB">
              <w:rPr>
                <w:i/>
                <w:color w:val="000000"/>
              </w:rPr>
              <w:t xml:space="preserve">Note: </w:t>
            </w:r>
            <w:r w:rsidRPr="00CE72EB">
              <w:rPr>
                <w:i/>
                <w:color w:val="000000"/>
              </w:rPr>
              <w:t>The ESHS Performance Security shall normally be required where ESHS risks are significant.]</w:t>
            </w:r>
          </w:p>
        </w:tc>
      </w:tr>
      <w:tr w:rsidR="00DE256C" w:rsidRPr="00CE72EB" w:rsidTr="001B2EE2">
        <w:trPr>
          <w:trHeight w:val="1572"/>
          <w:jc w:val="center"/>
        </w:trPr>
        <w:tc>
          <w:tcPr>
            <w:tcW w:w="1620" w:type="dxa"/>
            <w:tcBorders>
              <w:top w:val="single" w:sz="2" w:space="0" w:color="000000"/>
              <w:left w:val="single" w:sz="2" w:space="0" w:color="000000"/>
              <w:bottom w:val="single" w:sz="2" w:space="0" w:color="000000"/>
            </w:tcBorders>
          </w:tcPr>
          <w:p w:rsidR="00DE256C" w:rsidRPr="00CE72EB" w:rsidRDefault="00DE256C" w:rsidP="001B2EE2">
            <w:pPr>
              <w:tabs>
                <w:tab w:val="right" w:pos="7434"/>
              </w:tabs>
              <w:spacing w:before="120" w:after="120"/>
            </w:pPr>
            <w:r w:rsidRPr="00CE72EB">
              <w:t>ITB 43.1</w:t>
            </w:r>
          </w:p>
        </w:tc>
        <w:tc>
          <w:tcPr>
            <w:tcW w:w="7470" w:type="dxa"/>
            <w:tcBorders>
              <w:top w:val="single" w:sz="2" w:space="0" w:color="000000"/>
              <w:bottom w:val="single" w:sz="2" w:space="0" w:color="000000"/>
              <w:right w:val="single" w:sz="2" w:space="0" w:color="000000"/>
            </w:tcBorders>
          </w:tcPr>
          <w:p w:rsidR="00DE256C" w:rsidRPr="00CE72EB" w:rsidRDefault="00DE256C" w:rsidP="001B2EE2">
            <w:pPr>
              <w:tabs>
                <w:tab w:val="right" w:pos="7254"/>
              </w:tabs>
              <w:spacing w:before="120" w:after="120"/>
              <w:rPr>
                <w:bCs/>
              </w:rPr>
            </w:pPr>
            <w:r w:rsidRPr="00CE72EB">
              <w:rPr>
                <w:bCs/>
              </w:rPr>
              <w:t>The Adjudicator proposed by the Employer is</w:t>
            </w:r>
            <w:r w:rsidRPr="00CE72EB">
              <w:rPr>
                <w:b/>
                <w:bCs/>
                <w:i/>
              </w:rPr>
              <w:t>:_________________[insert name and address of proposed Adjudicator]</w:t>
            </w:r>
            <w:r w:rsidRPr="00CE72EB">
              <w:rPr>
                <w:bCs/>
              </w:rPr>
              <w:t>.  The hourly fee for this proposed Adjudicator shall be:__________</w:t>
            </w:r>
            <w:r w:rsidRPr="00CE72EB">
              <w:rPr>
                <w:b/>
                <w:bCs/>
                <w:i/>
              </w:rPr>
              <w:t>[insert amount and currency].</w:t>
            </w:r>
            <w:r w:rsidRPr="00CE72EB">
              <w:rPr>
                <w:bCs/>
              </w:rPr>
              <w:t xml:space="preserve">  The biographical data of the proposed Adjudicator is as follows: ___________________________________________________________ </w:t>
            </w:r>
            <w:r w:rsidRPr="00CE72EB">
              <w:rPr>
                <w:b/>
                <w:bCs/>
                <w:i/>
              </w:rPr>
              <w:t>[provide relevant information, such as education, experience, age, nationality, and present position; attach additional pages as necessary]</w:t>
            </w:r>
            <w:r w:rsidRPr="00CE72EB">
              <w:rPr>
                <w:bCs/>
              </w:rPr>
              <w:t xml:space="preserve">  </w:t>
            </w:r>
          </w:p>
        </w:tc>
      </w:tr>
    </w:tbl>
    <w:p w:rsidR="00DE256C" w:rsidRPr="00CE72EB" w:rsidRDefault="00DE256C">
      <w:pPr>
        <w:pStyle w:val="SectionVHeader"/>
        <w:ind w:right="288"/>
        <w:jc w:val="left"/>
        <w:rPr>
          <w:rFonts w:ascii="Times New Roman" w:hAnsi="Times New Roman"/>
          <w:sz w:val="24"/>
          <w:szCs w:val="24"/>
          <w:lang w:val="en-US"/>
        </w:rPr>
      </w:pPr>
    </w:p>
    <w:p w:rsidR="007B586E" w:rsidRPr="00CE72EB" w:rsidRDefault="007B586E">
      <w:pPr>
        <w:pStyle w:val="BodyText"/>
        <w:rPr>
          <w:rFonts w:ascii="Times New Roman" w:hAnsi="Times New Roman" w:cs="Times New Roman"/>
          <w:sz w:val="24"/>
        </w:rPr>
      </w:pPr>
    </w:p>
    <w:p w:rsidR="007B586E" w:rsidRPr="00CE72EB" w:rsidRDefault="007B586E">
      <w:pPr>
        <w:pStyle w:val="BodyText"/>
        <w:rPr>
          <w:rFonts w:ascii="Times New Roman" w:hAnsi="Times New Roman" w:cs="Times New Roman"/>
          <w:sz w:val="24"/>
        </w:rPr>
        <w:sectPr w:rsidR="007B586E" w:rsidRPr="00CE72EB">
          <w:headerReference w:type="even" r:id="rId26"/>
          <w:headerReference w:type="default" r:id="rId27"/>
          <w:type w:val="oddPage"/>
          <w:pgSz w:w="12240" w:h="15840" w:code="1"/>
          <w:pgMar w:top="1440" w:right="1440" w:bottom="1440" w:left="1800" w:header="720" w:footer="720" w:gutter="0"/>
          <w:paperSrc w:first="15" w:other="15"/>
          <w:cols w:space="720"/>
          <w:titlePg/>
        </w:sectPr>
      </w:pPr>
    </w:p>
    <w:p w:rsidR="007B586E" w:rsidRPr="00CE72EB" w:rsidRDefault="007B586E">
      <w:pPr>
        <w:pStyle w:val="Subtitle"/>
        <w:spacing w:after="120"/>
        <w:rPr>
          <w:rFonts w:cs="Arial"/>
        </w:rPr>
      </w:pPr>
      <w:bookmarkStart w:id="374" w:name="_Toc438266925"/>
      <w:bookmarkStart w:id="375" w:name="_Toc438267899"/>
      <w:bookmarkStart w:id="376" w:name="_Toc438366666"/>
      <w:bookmarkStart w:id="377" w:name="_Toc41971240"/>
      <w:bookmarkStart w:id="378" w:name="_Toc333923375"/>
      <w:r w:rsidRPr="00CE72EB">
        <w:rPr>
          <w:rFonts w:cs="Arial"/>
        </w:rPr>
        <w:lastRenderedPageBreak/>
        <w:t>Section III - Evaluation and Qualification Criteria</w:t>
      </w:r>
      <w:bookmarkEnd w:id="374"/>
      <w:bookmarkEnd w:id="375"/>
      <w:bookmarkEnd w:id="376"/>
      <w:bookmarkEnd w:id="377"/>
      <w:bookmarkEnd w:id="378"/>
    </w:p>
    <w:p w:rsidR="007B586E" w:rsidRPr="00CE72EB" w:rsidRDefault="007B586E">
      <w:pPr>
        <w:pStyle w:val="Heading2"/>
        <w:ind w:left="0" w:right="0" w:firstLine="0"/>
        <w:jc w:val="left"/>
      </w:pPr>
    </w:p>
    <w:p w:rsidR="007B586E" w:rsidRPr="00CE72EB" w:rsidRDefault="007B586E">
      <w:pPr>
        <w:jc w:val="both"/>
      </w:pPr>
      <w:r w:rsidRPr="00CE72EB">
        <w:t xml:space="preserve">This section contains all the criteria that the </w:t>
      </w:r>
      <w:r w:rsidR="00283744" w:rsidRPr="00CE72EB">
        <w:t>Employer</w:t>
      </w:r>
      <w:r w:rsidRPr="00CE72EB">
        <w:t xml:space="preserve"> shall use to evaluate bids and qualify Bidders if the bidding was not preceded by a prequalification exercise and postqualification is applied. In accordance with ITB 3</w:t>
      </w:r>
      <w:r w:rsidR="001C66C8" w:rsidRPr="00CE72EB">
        <w:t>5</w:t>
      </w:r>
      <w:r w:rsidRPr="00CE72EB">
        <w:t xml:space="preserve"> and ITB 3</w:t>
      </w:r>
      <w:r w:rsidR="001C66C8" w:rsidRPr="00CE72EB">
        <w:t>7</w:t>
      </w:r>
      <w:r w:rsidRPr="00CE72EB">
        <w:t>, no other methods, criteria and factors shall be used. The Bidder shall provide all the information requested in the forms included in Section 4 (Bidding Forms).</w:t>
      </w:r>
    </w:p>
    <w:p w:rsidR="00B50534" w:rsidRPr="00CE72EB" w:rsidRDefault="00B50534">
      <w:pPr>
        <w:jc w:val="both"/>
      </w:pPr>
    </w:p>
    <w:p w:rsidR="00B50534" w:rsidRPr="00CE72EB" w:rsidRDefault="00B50534" w:rsidP="00B50534">
      <w:pPr>
        <w:spacing w:after="160"/>
        <w:rPr>
          <w:rFonts w:cs="Arial"/>
          <w:b/>
          <w:bCs/>
          <w:iCs/>
          <w:spacing w:val="-2"/>
          <w:sz w:val="28"/>
          <w:szCs w:val="28"/>
        </w:rPr>
      </w:pPr>
      <w:r w:rsidRPr="00CE72EB">
        <w:rPr>
          <w:spacing w:val="-2"/>
        </w:rPr>
        <w:t>Wherever a Bidder is required to state a monetary amount, Bidders should indicate the USD equivalent using the rate of exchange determined as follows:</w:t>
      </w:r>
    </w:p>
    <w:p w:rsidR="00B50534" w:rsidRPr="00CE72EB" w:rsidRDefault="00B50534" w:rsidP="001E254C">
      <w:pPr>
        <w:numPr>
          <w:ilvl w:val="0"/>
          <w:numId w:val="43"/>
        </w:numPr>
        <w:spacing w:after="160"/>
        <w:rPr>
          <w:rFonts w:cs="Arial"/>
          <w:b/>
          <w:bCs/>
          <w:iCs/>
          <w:spacing w:val="-2"/>
          <w:sz w:val="28"/>
          <w:szCs w:val="28"/>
        </w:rPr>
      </w:pPr>
      <w:r w:rsidRPr="00CE72EB">
        <w:rPr>
          <w:spacing w:val="-2"/>
        </w:rPr>
        <w:t>-For construction turnover or financial data required for each year - Exchange rate prevailing on the last day of the respective calendar year (in which the amounts for that year is to be converted) was originally established.</w:t>
      </w:r>
    </w:p>
    <w:p w:rsidR="00B50534" w:rsidRPr="00CE72EB" w:rsidRDefault="00B50534" w:rsidP="001E254C">
      <w:pPr>
        <w:numPr>
          <w:ilvl w:val="0"/>
          <w:numId w:val="43"/>
        </w:numPr>
        <w:spacing w:after="160"/>
        <w:rPr>
          <w:rFonts w:cs="Arial"/>
          <w:b/>
          <w:bCs/>
          <w:iCs/>
          <w:spacing w:val="-2"/>
          <w:sz w:val="28"/>
          <w:szCs w:val="28"/>
        </w:rPr>
      </w:pPr>
      <w:r w:rsidRPr="00CE72EB">
        <w:rPr>
          <w:spacing w:val="-2"/>
        </w:rPr>
        <w:t>-Value of single contract - Exchange rate prevailing on the date of the contract.</w:t>
      </w:r>
    </w:p>
    <w:p w:rsidR="00B50534" w:rsidRPr="00CE72EB" w:rsidRDefault="00B50534" w:rsidP="00B50534">
      <w:pPr>
        <w:jc w:val="both"/>
      </w:pPr>
      <w:r w:rsidRPr="00CE72EB">
        <w:rPr>
          <w:spacing w:val="-2"/>
        </w:rPr>
        <w:t>Exchange rates shall be taken from the publicly available source identified in the ITB 32.1. Any error in determining the exchange rates in the Bid may be corrected by the Employer</w:t>
      </w:r>
    </w:p>
    <w:p w:rsidR="007B586E" w:rsidRPr="00CE72EB" w:rsidRDefault="00EB5341">
      <w:pPr>
        <w:pStyle w:val="Heading2"/>
        <w:ind w:left="360" w:right="0"/>
        <w:rPr>
          <w:rFonts w:ascii="Times New Roman" w:hAnsi="Times New Roman" w:cs="Times New Roman"/>
        </w:rPr>
      </w:pPr>
      <w:r w:rsidRPr="00CE72EB">
        <w:rPr>
          <w:rFonts w:ascii="Times New Roman" w:hAnsi="Times New Roman" w:cs="Times New Roman"/>
        </w:rPr>
        <w:br w:type="page"/>
      </w:r>
    </w:p>
    <w:p w:rsidR="007B586E" w:rsidRPr="00CE72EB" w:rsidRDefault="007B586E">
      <w:pPr>
        <w:pStyle w:val="Heading2"/>
        <w:ind w:left="360" w:right="0"/>
        <w:rPr>
          <w:rFonts w:ascii="Times New Roman" w:hAnsi="Times New Roman" w:cs="Times New Roman"/>
        </w:rPr>
      </w:pPr>
      <w:r w:rsidRPr="00CE72EB">
        <w:rPr>
          <w:rFonts w:ascii="Times New Roman" w:hAnsi="Times New Roman" w:cs="Times New Roman"/>
        </w:rPr>
        <w:t>Table of Criteria</w:t>
      </w:r>
    </w:p>
    <w:p w:rsidR="00220722" w:rsidRPr="00CE72EB" w:rsidRDefault="007B586E">
      <w:pPr>
        <w:pStyle w:val="TOC1"/>
        <w:tabs>
          <w:tab w:val="left" w:pos="720"/>
          <w:tab w:val="right" w:leader="dot" w:pos="8990"/>
        </w:tabs>
        <w:rPr>
          <w:rFonts w:ascii="Calibri" w:hAnsi="Calibri"/>
          <w:b w:val="0"/>
          <w:noProof/>
          <w:sz w:val="22"/>
          <w:szCs w:val="22"/>
        </w:rPr>
      </w:pPr>
      <w:r w:rsidRPr="00CE72EB">
        <w:fldChar w:fldCharType="begin"/>
      </w:r>
      <w:r w:rsidRPr="00CE72EB">
        <w:instrText xml:space="preserve"> TOC \h \z \t "S3-Header 1,1,S3-Heading 2,2" </w:instrText>
      </w:r>
      <w:r w:rsidRPr="00CE72EB">
        <w:fldChar w:fldCharType="separate"/>
      </w:r>
      <w:hyperlink w:anchor="_Toc325555956" w:history="1">
        <w:r w:rsidR="00220722" w:rsidRPr="00CE72EB">
          <w:rPr>
            <w:rStyle w:val="Hyperlink"/>
            <w:noProof/>
          </w:rPr>
          <w:t xml:space="preserve">1. </w:t>
        </w:r>
        <w:r w:rsidR="00220722" w:rsidRPr="00CE72EB">
          <w:rPr>
            <w:rFonts w:ascii="Calibri" w:hAnsi="Calibri"/>
            <w:b w:val="0"/>
            <w:noProof/>
            <w:sz w:val="22"/>
            <w:szCs w:val="22"/>
          </w:rPr>
          <w:tab/>
        </w:r>
        <w:r w:rsidR="00220722" w:rsidRPr="00CE72EB">
          <w:rPr>
            <w:rStyle w:val="Hyperlink"/>
            <w:noProof/>
          </w:rPr>
          <w:t>Margin of Preference</w:t>
        </w:r>
        <w:r w:rsidR="00220722" w:rsidRPr="00CE72EB">
          <w:rPr>
            <w:noProof/>
            <w:webHidden/>
          </w:rPr>
          <w:tab/>
        </w:r>
        <w:r w:rsidR="00D50CB7" w:rsidRPr="00CE72EB">
          <w:rPr>
            <w:noProof/>
            <w:webHidden/>
          </w:rPr>
          <w:t>1-</w:t>
        </w:r>
        <w:r w:rsidR="00220722" w:rsidRPr="00CE72EB">
          <w:rPr>
            <w:noProof/>
            <w:webHidden/>
          </w:rPr>
          <w:fldChar w:fldCharType="begin"/>
        </w:r>
        <w:r w:rsidR="00220722" w:rsidRPr="00CE72EB">
          <w:rPr>
            <w:noProof/>
            <w:webHidden/>
          </w:rPr>
          <w:instrText xml:space="preserve"> PAGEREF _Toc325555956 \h </w:instrText>
        </w:r>
        <w:r w:rsidR="00220722" w:rsidRPr="00CE72EB">
          <w:rPr>
            <w:noProof/>
            <w:webHidden/>
          </w:rPr>
        </w:r>
        <w:r w:rsidR="00220722" w:rsidRPr="00CE72EB">
          <w:rPr>
            <w:noProof/>
            <w:webHidden/>
          </w:rPr>
          <w:fldChar w:fldCharType="separate"/>
        </w:r>
        <w:r w:rsidR="003E6BC0" w:rsidRPr="00CE72EB">
          <w:rPr>
            <w:noProof/>
            <w:webHidden/>
          </w:rPr>
          <w:t>39</w:t>
        </w:r>
        <w:r w:rsidR="00220722" w:rsidRPr="00CE72EB">
          <w:rPr>
            <w:noProof/>
            <w:webHidden/>
          </w:rPr>
          <w:fldChar w:fldCharType="end"/>
        </w:r>
      </w:hyperlink>
    </w:p>
    <w:p w:rsidR="00220722" w:rsidRPr="00CE72EB" w:rsidRDefault="00EC705D">
      <w:pPr>
        <w:pStyle w:val="TOC1"/>
        <w:tabs>
          <w:tab w:val="left" w:pos="720"/>
          <w:tab w:val="right" w:leader="dot" w:pos="8990"/>
        </w:tabs>
        <w:rPr>
          <w:rFonts w:ascii="Calibri" w:hAnsi="Calibri"/>
          <w:b w:val="0"/>
          <w:noProof/>
          <w:sz w:val="22"/>
          <w:szCs w:val="22"/>
        </w:rPr>
      </w:pPr>
      <w:hyperlink w:anchor="_Toc325555964" w:history="1">
        <w:r w:rsidR="00F82BC3" w:rsidRPr="00CE72EB">
          <w:rPr>
            <w:rStyle w:val="Hyperlink"/>
            <w:noProof/>
          </w:rPr>
          <w:t>2</w:t>
        </w:r>
        <w:r w:rsidR="00220722" w:rsidRPr="00CE72EB">
          <w:rPr>
            <w:rStyle w:val="Hyperlink"/>
            <w:noProof/>
          </w:rPr>
          <w:t>.</w:t>
        </w:r>
        <w:r w:rsidR="00220722" w:rsidRPr="00CE72EB">
          <w:rPr>
            <w:rFonts w:ascii="Calibri" w:hAnsi="Calibri"/>
            <w:b w:val="0"/>
            <w:noProof/>
            <w:sz w:val="22"/>
            <w:szCs w:val="22"/>
          </w:rPr>
          <w:tab/>
        </w:r>
        <w:r w:rsidR="00220722" w:rsidRPr="00CE72EB">
          <w:rPr>
            <w:rStyle w:val="Hyperlink"/>
            <w:noProof/>
          </w:rPr>
          <w:t>Evaluation</w:t>
        </w:r>
        <w:r w:rsidR="00220722" w:rsidRPr="00CE72EB">
          <w:rPr>
            <w:noProof/>
            <w:webHidden/>
          </w:rPr>
          <w:tab/>
        </w:r>
        <w:r w:rsidR="00D50CB7" w:rsidRPr="00CE72EB">
          <w:rPr>
            <w:noProof/>
            <w:webHidden/>
          </w:rPr>
          <w:t>1-</w:t>
        </w:r>
        <w:r w:rsidR="00220722" w:rsidRPr="00CE72EB">
          <w:rPr>
            <w:noProof/>
            <w:webHidden/>
          </w:rPr>
          <w:fldChar w:fldCharType="begin"/>
        </w:r>
        <w:r w:rsidR="00220722" w:rsidRPr="00CE72EB">
          <w:rPr>
            <w:noProof/>
            <w:webHidden/>
          </w:rPr>
          <w:instrText xml:space="preserve"> PAGEREF _Toc325555964 \h </w:instrText>
        </w:r>
        <w:r w:rsidR="00220722" w:rsidRPr="00CE72EB">
          <w:rPr>
            <w:noProof/>
            <w:webHidden/>
          </w:rPr>
        </w:r>
        <w:r w:rsidR="00220722" w:rsidRPr="00CE72EB">
          <w:rPr>
            <w:noProof/>
            <w:webHidden/>
          </w:rPr>
          <w:fldChar w:fldCharType="separate"/>
        </w:r>
        <w:r w:rsidR="003E6BC0" w:rsidRPr="00CE72EB">
          <w:rPr>
            <w:noProof/>
            <w:webHidden/>
          </w:rPr>
          <w:t>39</w:t>
        </w:r>
        <w:r w:rsidR="00220722" w:rsidRPr="00CE72EB">
          <w:rPr>
            <w:noProof/>
            <w:webHidden/>
          </w:rPr>
          <w:fldChar w:fldCharType="end"/>
        </w:r>
      </w:hyperlink>
    </w:p>
    <w:p w:rsidR="00220722" w:rsidRPr="00CE72EB" w:rsidRDefault="00EC705D">
      <w:pPr>
        <w:pStyle w:val="TOC2"/>
        <w:rPr>
          <w:rFonts w:ascii="Calibri" w:hAnsi="Calibri"/>
          <w:sz w:val="22"/>
          <w:szCs w:val="22"/>
        </w:rPr>
      </w:pPr>
      <w:hyperlink w:anchor="_Toc325555965" w:history="1">
        <w:r w:rsidR="00220722" w:rsidRPr="00CE72EB">
          <w:rPr>
            <w:rStyle w:val="Hyperlink"/>
          </w:rPr>
          <w:t>2.1</w:t>
        </w:r>
        <w:r w:rsidR="00220722" w:rsidRPr="00CE72EB">
          <w:rPr>
            <w:rFonts w:ascii="Calibri" w:hAnsi="Calibri"/>
            <w:sz w:val="22"/>
            <w:szCs w:val="22"/>
          </w:rPr>
          <w:tab/>
        </w:r>
        <w:r w:rsidR="00220722" w:rsidRPr="00CE72EB">
          <w:rPr>
            <w:rStyle w:val="Hyperlink"/>
          </w:rPr>
          <w:t>Adequacy of Technical Proposal</w:t>
        </w:r>
        <w:r w:rsidR="00220722" w:rsidRPr="00CE72EB">
          <w:rPr>
            <w:webHidden/>
          </w:rPr>
          <w:tab/>
        </w:r>
        <w:r w:rsidR="00D50CB7" w:rsidRPr="00CE72EB">
          <w:rPr>
            <w:webHidden/>
          </w:rPr>
          <w:t>1-</w:t>
        </w:r>
        <w:r w:rsidR="00220722" w:rsidRPr="00CE72EB">
          <w:rPr>
            <w:webHidden/>
          </w:rPr>
          <w:fldChar w:fldCharType="begin"/>
        </w:r>
        <w:r w:rsidR="00220722" w:rsidRPr="00CE72EB">
          <w:rPr>
            <w:webHidden/>
          </w:rPr>
          <w:instrText xml:space="preserve"> PAGEREF _Toc325555965 \h </w:instrText>
        </w:r>
        <w:r w:rsidR="00220722" w:rsidRPr="00CE72EB">
          <w:rPr>
            <w:webHidden/>
          </w:rPr>
        </w:r>
        <w:r w:rsidR="00220722" w:rsidRPr="00CE72EB">
          <w:rPr>
            <w:webHidden/>
          </w:rPr>
          <w:fldChar w:fldCharType="separate"/>
        </w:r>
        <w:r w:rsidR="003E6BC0" w:rsidRPr="00CE72EB">
          <w:rPr>
            <w:webHidden/>
          </w:rPr>
          <w:t>39</w:t>
        </w:r>
        <w:r w:rsidR="00220722" w:rsidRPr="00CE72EB">
          <w:rPr>
            <w:webHidden/>
          </w:rPr>
          <w:fldChar w:fldCharType="end"/>
        </w:r>
      </w:hyperlink>
    </w:p>
    <w:p w:rsidR="00220722" w:rsidRPr="00CE72EB" w:rsidRDefault="00EC705D">
      <w:pPr>
        <w:pStyle w:val="TOC2"/>
        <w:rPr>
          <w:rFonts w:ascii="Calibri" w:hAnsi="Calibri"/>
          <w:sz w:val="22"/>
          <w:szCs w:val="22"/>
        </w:rPr>
      </w:pPr>
      <w:hyperlink w:anchor="_Toc325555966" w:history="1">
        <w:r w:rsidR="00220722" w:rsidRPr="00CE72EB">
          <w:rPr>
            <w:rStyle w:val="Hyperlink"/>
          </w:rPr>
          <w:t>2.2</w:t>
        </w:r>
        <w:r w:rsidR="00220722" w:rsidRPr="00CE72EB">
          <w:rPr>
            <w:rFonts w:ascii="Calibri" w:hAnsi="Calibri"/>
            <w:sz w:val="22"/>
            <w:szCs w:val="22"/>
          </w:rPr>
          <w:tab/>
        </w:r>
        <w:r w:rsidR="00220722" w:rsidRPr="00CE72EB">
          <w:rPr>
            <w:rStyle w:val="Hyperlink"/>
          </w:rPr>
          <w:t>Multiple Contracts</w:t>
        </w:r>
        <w:r w:rsidR="00220722" w:rsidRPr="00CE72EB">
          <w:rPr>
            <w:webHidden/>
          </w:rPr>
          <w:tab/>
        </w:r>
        <w:r w:rsidR="00D50CB7" w:rsidRPr="00CE72EB">
          <w:rPr>
            <w:webHidden/>
          </w:rPr>
          <w:t>1-</w:t>
        </w:r>
        <w:r w:rsidR="00220722" w:rsidRPr="00CE72EB">
          <w:rPr>
            <w:webHidden/>
          </w:rPr>
          <w:fldChar w:fldCharType="begin"/>
        </w:r>
        <w:r w:rsidR="00220722" w:rsidRPr="00CE72EB">
          <w:rPr>
            <w:webHidden/>
          </w:rPr>
          <w:instrText xml:space="preserve"> PAGEREF _Toc325555966 \h </w:instrText>
        </w:r>
        <w:r w:rsidR="00220722" w:rsidRPr="00CE72EB">
          <w:rPr>
            <w:webHidden/>
          </w:rPr>
        </w:r>
        <w:r w:rsidR="00220722" w:rsidRPr="00CE72EB">
          <w:rPr>
            <w:webHidden/>
          </w:rPr>
          <w:fldChar w:fldCharType="separate"/>
        </w:r>
        <w:r w:rsidR="003E6BC0" w:rsidRPr="00CE72EB">
          <w:rPr>
            <w:webHidden/>
          </w:rPr>
          <w:t>40</w:t>
        </w:r>
        <w:r w:rsidR="00220722" w:rsidRPr="00CE72EB">
          <w:rPr>
            <w:webHidden/>
          </w:rPr>
          <w:fldChar w:fldCharType="end"/>
        </w:r>
      </w:hyperlink>
    </w:p>
    <w:p w:rsidR="00220722" w:rsidRPr="00CE72EB" w:rsidRDefault="00EC705D">
      <w:pPr>
        <w:pStyle w:val="TOC2"/>
        <w:rPr>
          <w:rFonts w:ascii="Calibri" w:hAnsi="Calibri"/>
          <w:sz w:val="22"/>
          <w:szCs w:val="22"/>
        </w:rPr>
      </w:pPr>
      <w:hyperlink w:anchor="_Toc325555967" w:history="1">
        <w:r w:rsidR="00220722" w:rsidRPr="00CE72EB">
          <w:rPr>
            <w:rStyle w:val="Hyperlink"/>
          </w:rPr>
          <w:t>2.3</w:t>
        </w:r>
        <w:r w:rsidR="00220722" w:rsidRPr="00CE72EB">
          <w:rPr>
            <w:rFonts w:ascii="Calibri" w:hAnsi="Calibri"/>
            <w:sz w:val="22"/>
            <w:szCs w:val="22"/>
          </w:rPr>
          <w:tab/>
        </w:r>
        <w:r w:rsidR="00220722" w:rsidRPr="00CE72EB">
          <w:rPr>
            <w:rStyle w:val="Hyperlink"/>
          </w:rPr>
          <w:t>Alternative Completion Times</w:t>
        </w:r>
        <w:r w:rsidR="00220722" w:rsidRPr="00CE72EB">
          <w:rPr>
            <w:webHidden/>
          </w:rPr>
          <w:tab/>
        </w:r>
        <w:r w:rsidR="00D50CB7" w:rsidRPr="00CE72EB">
          <w:rPr>
            <w:webHidden/>
          </w:rPr>
          <w:t>1-</w:t>
        </w:r>
        <w:r w:rsidR="00220722" w:rsidRPr="00CE72EB">
          <w:rPr>
            <w:webHidden/>
          </w:rPr>
          <w:fldChar w:fldCharType="begin"/>
        </w:r>
        <w:r w:rsidR="00220722" w:rsidRPr="00CE72EB">
          <w:rPr>
            <w:webHidden/>
          </w:rPr>
          <w:instrText xml:space="preserve"> PAGEREF _Toc325555967 \h </w:instrText>
        </w:r>
        <w:r w:rsidR="00220722" w:rsidRPr="00CE72EB">
          <w:rPr>
            <w:webHidden/>
          </w:rPr>
        </w:r>
        <w:r w:rsidR="00220722" w:rsidRPr="00CE72EB">
          <w:rPr>
            <w:webHidden/>
          </w:rPr>
          <w:fldChar w:fldCharType="separate"/>
        </w:r>
        <w:r w:rsidR="003E6BC0" w:rsidRPr="00CE72EB">
          <w:rPr>
            <w:webHidden/>
          </w:rPr>
          <w:t>42</w:t>
        </w:r>
        <w:r w:rsidR="00220722" w:rsidRPr="00CE72EB">
          <w:rPr>
            <w:webHidden/>
          </w:rPr>
          <w:fldChar w:fldCharType="end"/>
        </w:r>
      </w:hyperlink>
    </w:p>
    <w:p w:rsidR="00220722" w:rsidRPr="00CE72EB" w:rsidRDefault="00EC705D">
      <w:pPr>
        <w:pStyle w:val="TOC2"/>
        <w:rPr>
          <w:rStyle w:val="Hyperlink"/>
        </w:rPr>
      </w:pPr>
      <w:hyperlink w:anchor="_Toc325555968" w:history="1">
        <w:r w:rsidR="00220722" w:rsidRPr="00CE72EB">
          <w:rPr>
            <w:rStyle w:val="Hyperlink"/>
          </w:rPr>
          <w:t>2.4</w:t>
        </w:r>
        <w:r w:rsidR="00220722" w:rsidRPr="00CE72EB">
          <w:rPr>
            <w:rFonts w:ascii="Calibri" w:hAnsi="Calibri"/>
            <w:sz w:val="22"/>
            <w:szCs w:val="22"/>
          </w:rPr>
          <w:tab/>
        </w:r>
        <w:r w:rsidR="00220722" w:rsidRPr="00CE72EB">
          <w:rPr>
            <w:rStyle w:val="Hyperlink"/>
          </w:rPr>
          <w:t>Technical Alternatives</w:t>
        </w:r>
        <w:r w:rsidR="00220722" w:rsidRPr="00CE72EB">
          <w:rPr>
            <w:webHidden/>
          </w:rPr>
          <w:tab/>
        </w:r>
        <w:r w:rsidR="00D50CB7" w:rsidRPr="00CE72EB">
          <w:rPr>
            <w:webHidden/>
          </w:rPr>
          <w:t>1-</w:t>
        </w:r>
        <w:r w:rsidR="00220722" w:rsidRPr="00CE72EB">
          <w:rPr>
            <w:webHidden/>
          </w:rPr>
          <w:fldChar w:fldCharType="begin"/>
        </w:r>
        <w:r w:rsidR="00220722" w:rsidRPr="00CE72EB">
          <w:rPr>
            <w:webHidden/>
          </w:rPr>
          <w:instrText xml:space="preserve"> PAGEREF _Toc325555968 \h </w:instrText>
        </w:r>
        <w:r w:rsidR="00220722" w:rsidRPr="00CE72EB">
          <w:rPr>
            <w:webHidden/>
          </w:rPr>
        </w:r>
        <w:r w:rsidR="00220722" w:rsidRPr="00CE72EB">
          <w:rPr>
            <w:webHidden/>
          </w:rPr>
          <w:fldChar w:fldCharType="separate"/>
        </w:r>
        <w:r w:rsidR="003E6BC0" w:rsidRPr="00CE72EB">
          <w:rPr>
            <w:webHidden/>
          </w:rPr>
          <w:t>42</w:t>
        </w:r>
        <w:r w:rsidR="00220722" w:rsidRPr="00CE72EB">
          <w:rPr>
            <w:webHidden/>
          </w:rPr>
          <w:fldChar w:fldCharType="end"/>
        </w:r>
      </w:hyperlink>
    </w:p>
    <w:p w:rsidR="00AC6CF2" w:rsidRPr="00CE72EB" w:rsidRDefault="00AC6CF2" w:rsidP="00A44519">
      <w:pPr>
        <w:ind w:left="180"/>
        <w:rPr>
          <w:noProof/>
        </w:rPr>
      </w:pPr>
      <w:r w:rsidRPr="00CE72EB">
        <w:rPr>
          <w:noProof/>
        </w:rPr>
        <w:t>2.5 Specialized Subcontractors</w:t>
      </w:r>
    </w:p>
    <w:p w:rsidR="00220722" w:rsidRPr="00CE72EB" w:rsidRDefault="00EC705D">
      <w:pPr>
        <w:pStyle w:val="TOC1"/>
        <w:tabs>
          <w:tab w:val="left" w:pos="720"/>
          <w:tab w:val="right" w:leader="dot" w:pos="8990"/>
        </w:tabs>
        <w:rPr>
          <w:rFonts w:ascii="Calibri" w:hAnsi="Calibri"/>
          <w:b w:val="0"/>
          <w:noProof/>
          <w:sz w:val="22"/>
          <w:szCs w:val="22"/>
        </w:rPr>
      </w:pPr>
      <w:hyperlink w:anchor="_Toc325555969" w:history="1">
        <w:r w:rsidR="00F82BC3" w:rsidRPr="00CE72EB">
          <w:rPr>
            <w:rStyle w:val="Hyperlink"/>
            <w:noProof/>
          </w:rPr>
          <w:t>3</w:t>
        </w:r>
        <w:r w:rsidR="00220722" w:rsidRPr="00CE72EB">
          <w:rPr>
            <w:rStyle w:val="Hyperlink"/>
            <w:noProof/>
          </w:rPr>
          <w:t>.</w:t>
        </w:r>
        <w:r w:rsidR="00220722" w:rsidRPr="00CE72EB">
          <w:rPr>
            <w:rFonts w:ascii="Calibri" w:hAnsi="Calibri"/>
            <w:b w:val="0"/>
            <w:noProof/>
            <w:sz w:val="22"/>
            <w:szCs w:val="22"/>
          </w:rPr>
          <w:tab/>
        </w:r>
        <w:r w:rsidR="00220722" w:rsidRPr="00CE72EB">
          <w:rPr>
            <w:rStyle w:val="Hyperlink"/>
            <w:noProof/>
          </w:rPr>
          <w:t>Qualification</w:t>
        </w:r>
        <w:r w:rsidR="00220722" w:rsidRPr="00CE72EB">
          <w:rPr>
            <w:noProof/>
            <w:webHidden/>
          </w:rPr>
          <w:tab/>
        </w:r>
        <w:r w:rsidR="00220722" w:rsidRPr="00CE72EB">
          <w:rPr>
            <w:noProof/>
            <w:webHidden/>
          </w:rPr>
          <w:fldChar w:fldCharType="begin"/>
        </w:r>
        <w:r w:rsidR="00220722" w:rsidRPr="00CE72EB">
          <w:rPr>
            <w:noProof/>
            <w:webHidden/>
          </w:rPr>
          <w:instrText xml:space="preserve"> PAGEREF _Toc325555969 \h </w:instrText>
        </w:r>
        <w:r w:rsidR="00220722" w:rsidRPr="00CE72EB">
          <w:rPr>
            <w:noProof/>
            <w:webHidden/>
          </w:rPr>
        </w:r>
        <w:r w:rsidR="00220722" w:rsidRPr="00CE72EB">
          <w:rPr>
            <w:noProof/>
            <w:webHidden/>
          </w:rPr>
          <w:fldChar w:fldCharType="separate"/>
        </w:r>
        <w:r w:rsidR="003E6BC0" w:rsidRPr="00CE72EB">
          <w:rPr>
            <w:noProof/>
            <w:webHidden/>
          </w:rPr>
          <w:t>43</w:t>
        </w:r>
        <w:r w:rsidR="00220722" w:rsidRPr="00CE72EB">
          <w:rPr>
            <w:noProof/>
            <w:webHidden/>
          </w:rPr>
          <w:fldChar w:fldCharType="end"/>
        </w:r>
      </w:hyperlink>
    </w:p>
    <w:p w:rsidR="00220722" w:rsidRPr="00CE72EB" w:rsidRDefault="00EC705D" w:rsidP="00220722">
      <w:pPr>
        <w:pStyle w:val="TOC2"/>
        <w:rPr>
          <w:color w:val="0000FF"/>
          <w:u w:val="single"/>
        </w:rPr>
      </w:pPr>
      <w:hyperlink w:anchor="_Toc325555970" w:history="1">
        <w:r w:rsidR="00B53626" w:rsidRPr="00CE72EB">
          <w:rPr>
            <w:rStyle w:val="Hyperlink"/>
          </w:rPr>
          <w:t>3</w:t>
        </w:r>
        <w:r w:rsidR="00220722" w:rsidRPr="00CE72EB">
          <w:rPr>
            <w:rStyle w:val="Hyperlink"/>
          </w:rPr>
          <w:t>.1</w:t>
        </w:r>
        <w:r w:rsidR="00220722" w:rsidRPr="00CE72EB">
          <w:rPr>
            <w:rStyle w:val="Hyperlink"/>
          </w:rPr>
          <w:tab/>
          <w:t>Eligibility</w:t>
        </w:r>
        <w:r w:rsidR="00220722" w:rsidRPr="00CE72EB">
          <w:rPr>
            <w:rStyle w:val="Hyperlink"/>
            <w:webHidden/>
          </w:rPr>
          <w:tab/>
        </w:r>
        <w:r w:rsidR="00220722" w:rsidRPr="00CE72EB">
          <w:rPr>
            <w:rStyle w:val="Hyperlink"/>
            <w:webHidden/>
          </w:rPr>
          <w:fldChar w:fldCharType="begin"/>
        </w:r>
        <w:r w:rsidR="00220722" w:rsidRPr="00CE72EB">
          <w:rPr>
            <w:rStyle w:val="Hyperlink"/>
            <w:webHidden/>
          </w:rPr>
          <w:instrText xml:space="preserve"> PAGEREF _Toc325555970 \h </w:instrText>
        </w:r>
        <w:r w:rsidR="00220722" w:rsidRPr="00CE72EB">
          <w:rPr>
            <w:rStyle w:val="Hyperlink"/>
            <w:webHidden/>
          </w:rPr>
        </w:r>
        <w:r w:rsidR="00220722" w:rsidRPr="00CE72EB">
          <w:rPr>
            <w:rStyle w:val="Hyperlink"/>
            <w:webHidden/>
          </w:rPr>
          <w:fldChar w:fldCharType="separate"/>
        </w:r>
        <w:r w:rsidR="003E6BC0" w:rsidRPr="00CE72EB">
          <w:rPr>
            <w:rStyle w:val="Hyperlink"/>
            <w:webHidden/>
          </w:rPr>
          <w:t>52</w:t>
        </w:r>
        <w:r w:rsidR="00220722" w:rsidRPr="00CE72EB">
          <w:rPr>
            <w:rStyle w:val="Hyperlink"/>
            <w:webHidden/>
          </w:rPr>
          <w:fldChar w:fldCharType="end"/>
        </w:r>
      </w:hyperlink>
    </w:p>
    <w:p w:rsidR="00220722" w:rsidRPr="00CE72EB" w:rsidRDefault="00EC705D" w:rsidP="00220722">
      <w:pPr>
        <w:pStyle w:val="TOC2"/>
        <w:rPr>
          <w:color w:val="0000FF"/>
          <w:u w:val="single"/>
        </w:rPr>
      </w:pPr>
      <w:hyperlink w:anchor="_Toc325555970" w:history="1">
        <w:r w:rsidR="00B53626" w:rsidRPr="00CE72EB">
          <w:rPr>
            <w:rStyle w:val="Hyperlink"/>
          </w:rPr>
          <w:t>3</w:t>
        </w:r>
        <w:r w:rsidR="00220722" w:rsidRPr="00CE72EB">
          <w:rPr>
            <w:rStyle w:val="Hyperlink"/>
          </w:rPr>
          <w:t>.2</w:t>
        </w:r>
        <w:r w:rsidR="00220722" w:rsidRPr="00CE72EB">
          <w:rPr>
            <w:rStyle w:val="Hyperlink"/>
          </w:rPr>
          <w:tab/>
          <w:t>Historical Contract Non Performance</w:t>
        </w:r>
        <w:r w:rsidR="00220722" w:rsidRPr="00CE72EB">
          <w:rPr>
            <w:rStyle w:val="Hyperlink"/>
            <w:webHidden/>
          </w:rPr>
          <w:tab/>
        </w:r>
        <w:r w:rsidR="00220722" w:rsidRPr="00CE72EB">
          <w:rPr>
            <w:rStyle w:val="Hyperlink"/>
            <w:webHidden/>
          </w:rPr>
          <w:fldChar w:fldCharType="begin"/>
        </w:r>
        <w:r w:rsidR="00220722" w:rsidRPr="00CE72EB">
          <w:rPr>
            <w:rStyle w:val="Hyperlink"/>
            <w:webHidden/>
          </w:rPr>
          <w:instrText xml:space="preserve"> PAGEREF _Toc325555970 \h </w:instrText>
        </w:r>
        <w:r w:rsidR="00220722" w:rsidRPr="00CE72EB">
          <w:rPr>
            <w:rStyle w:val="Hyperlink"/>
            <w:webHidden/>
          </w:rPr>
        </w:r>
        <w:r w:rsidR="00220722" w:rsidRPr="00CE72EB">
          <w:rPr>
            <w:rStyle w:val="Hyperlink"/>
            <w:webHidden/>
          </w:rPr>
          <w:fldChar w:fldCharType="separate"/>
        </w:r>
        <w:r w:rsidR="003E6BC0" w:rsidRPr="00CE72EB">
          <w:rPr>
            <w:rStyle w:val="Hyperlink"/>
            <w:webHidden/>
          </w:rPr>
          <w:t>52</w:t>
        </w:r>
        <w:r w:rsidR="00220722" w:rsidRPr="00CE72EB">
          <w:rPr>
            <w:rStyle w:val="Hyperlink"/>
            <w:webHidden/>
          </w:rPr>
          <w:fldChar w:fldCharType="end"/>
        </w:r>
      </w:hyperlink>
    </w:p>
    <w:p w:rsidR="00220722" w:rsidRPr="00CE72EB" w:rsidRDefault="00EC705D" w:rsidP="00220722">
      <w:pPr>
        <w:pStyle w:val="TOC2"/>
        <w:rPr>
          <w:color w:val="0000FF"/>
          <w:u w:val="single"/>
        </w:rPr>
      </w:pPr>
      <w:hyperlink w:anchor="_Toc325555970" w:history="1">
        <w:r w:rsidR="00B53626" w:rsidRPr="00CE72EB">
          <w:rPr>
            <w:rStyle w:val="Hyperlink"/>
          </w:rPr>
          <w:t>3</w:t>
        </w:r>
        <w:r w:rsidR="00220722" w:rsidRPr="00CE72EB">
          <w:rPr>
            <w:rStyle w:val="Hyperlink"/>
          </w:rPr>
          <w:t>.3</w:t>
        </w:r>
        <w:r w:rsidR="00220722" w:rsidRPr="00CE72EB">
          <w:rPr>
            <w:rStyle w:val="Hyperlink"/>
          </w:rPr>
          <w:tab/>
          <w:t>Financial Situation</w:t>
        </w:r>
        <w:r w:rsidR="00220722" w:rsidRPr="00CE72EB">
          <w:rPr>
            <w:rStyle w:val="Hyperlink"/>
            <w:webHidden/>
          </w:rPr>
          <w:tab/>
        </w:r>
        <w:r w:rsidR="00220722" w:rsidRPr="00CE72EB">
          <w:rPr>
            <w:rStyle w:val="Hyperlink"/>
            <w:webHidden/>
          </w:rPr>
          <w:fldChar w:fldCharType="begin"/>
        </w:r>
        <w:r w:rsidR="00220722" w:rsidRPr="00CE72EB">
          <w:rPr>
            <w:rStyle w:val="Hyperlink"/>
            <w:webHidden/>
          </w:rPr>
          <w:instrText xml:space="preserve"> PAGEREF _Toc325555970 \h </w:instrText>
        </w:r>
        <w:r w:rsidR="00220722" w:rsidRPr="00CE72EB">
          <w:rPr>
            <w:rStyle w:val="Hyperlink"/>
            <w:webHidden/>
          </w:rPr>
        </w:r>
        <w:r w:rsidR="00220722" w:rsidRPr="00CE72EB">
          <w:rPr>
            <w:rStyle w:val="Hyperlink"/>
            <w:webHidden/>
          </w:rPr>
          <w:fldChar w:fldCharType="separate"/>
        </w:r>
        <w:r w:rsidR="003E6BC0" w:rsidRPr="00CE72EB">
          <w:rPr>
            <w:rStyle w:val="Hyperlink"/>
            <w:webHidden/>
          </w:rPr>
          <w:t>52</w:t>
        </w:r>
        <w:r w:rsidR="00220722" w:rsidRPr="00CE72EB">
          <w:rPr>
            <w:rStyle w:val="Hyperlink"/>
            <w:webHidden/>
          </w:rPr>
          <w:fldChar w:fldCharType="end"/>
        </w:r>
      </w:hyperlink>
    </w:p>
    <w:p w:rsidR="00220722" w:rsidRPr="00CE72EB" w:rsidRDefault="00EC705D" w:rsidP="00220722">
      <w:pPr>
        <w:pStyle w:val="TOC2"/>
        <w:rPr>
          <w:color w:val="0000FF"/>
          <w:u w:val="single"/>
        </w:rPr>
      </w:pPr>
      <w:hyperlink w:anchor="_Toc325555970" w:history="1">
        <w:r w:rsidR="00B53626" w:rsidRPr="00CE72EB">
          <w:rPr>
            <w:rStyle w:val="Hyperlink"/>
          </w:rPr>
          <w:t>3</w:t>
        </w:r>
        <w:r w:rsidR="00220722" w:rsidRPr="00CE72EB">
          <w:rPr>
            <w:rStyle w:val="Hyperlink"/>
          </w:rPr>
          <w:t>.4</w:t>
        </w:r>
        <w:r w:rsidR="00220722" w:rsidRPr="00CE72EB">
          <w:rPr>
            <w:rStyle w:val="Hyperlink"/>
          </w:rPr>
          <w:tab/>
          <w:t>Experience</w:t>
        </w:r>
        <w:r w:rsidR="00220722" w:rsidRPr="00CE72EB">
          <w:rPr>
            <w:rStyle w:val="Hyperlink"/>
            <w:webHidden/>
          </w:rPr>
          <w:tab/>
        </w:r>
        <w:r w:rsidR="00220722" w:rsidRPr="00CE72EB">
          <w:rPr>
            <w:rStyle w:val="Hyperlink"/>
            <w:webHidden/>
          </w:rPr>
          <w:fldChar w:fldCharType="begin"/>
        </w:r>
        <w:r w:rsidR="00220722" w:rsidRPr="00CE72EB">
          <w:rPr>
            <w:rStyle w:val="Hyperlink"/>
            <w:webHidden/>
          </w:rPr>
          <w:instrText xml:space="preserve"> PAGEREF _Toc325555970 \h </w:instrText>
        </w:r>
        <w:r w:rsidR="00220722" w:rsidRPr="00CE72EB">
          <w:rPr>
            <w:rStyle w:val="Hyperlink"/>
            <w:webHidden/>
          </w:rPr>
        </w:r>
        <w:r w:rsidR="00220722" w:rsidRPr="00CE72EB">
          <w:rPr>
            <w:rStyle w:val="Hyperlink"/>
            <w:webHidden/>
          </w:rPr>
          <w:fldChar w:fldCharType="separate"/>
        </w:r>
        <w:r w:rsidR="003E6BC0" w:rsidRPr="00CE72EB">
          <w:rPr>
            <w:rStyle w:val="Hyperlink"/>
            <w:webHidden/>
          </w:rPr>
          <w:t>52</w:t>
        </w:r>
        <w:r w:rsidR="00220722" w:rsidRPr="00CE72EB">
          <w:rPr>
            <w:rStyle w:val="Hyperlink"/>
            <w:webHidden/>
          </w:rPr>
          <w:fldChar w:fldCharType="end"/>
        </w:r>
      </w:hyperlink>
    </w:p>
    <w:p w:rsidR="00220722" w:rsidRPr="00CE72EB" w:rsidRDefault="00EC705D">
      <w:pPr>
        <w:pStyle w:val="TOC2"/>
        <w:rPr>
          <w:rFonts w:ascii="Calibri" w:hAnsi="Calibri"/>
          <w:sz w:val="22"/>
          <w:szCs w:val="22"/>
        </w:rPr>
      </w:pPr>
      <w:hyperlink w:anchor="_Toc325555970" w:history="1">
        <w:r w:rsidR="00B53626" w:rsidRPr="00CE72EB">
          <w:rPr>
            <w:rStyle w:val="Hyperlink"/>
          </w:rPr>
          <w:t>3</w:t>
        </w:r>
        <w:r w:rsidR="00220722" w:rsidRPr="00CE72EB">
          <w:rPr>
            <w:rStyle w:val="Hyperlink"/>
          </w:rPr>
          <w:t>.5</w:t>
        </w:r>
        <w:r w:rsidR="00220722" w:rsidRPr="00CE72EB">
          <w:rPr>
            <w:rFonts w:ascii="Calibri" w:hAnsi="Calibri"/>
            <w:sz w:val="22"/>
            <w:szCs w:val="22"/>
          </w:rPr>
          <w:tab/>
        </w:r>
        <w:r w:rsidR="00220722" w:rsidRPr="00CE72EB">
          <w:rPr>
            <w:rStyle w:val="Hyperlink"/>
          </w:rPr>
          <w:t>Personnel</w:t>
        </w:r>
        <w:r w:rsidR="00220722" w:rsidRPr="00CE72EB">
          <w:rPr>
            <w:webHidden/>
          </w:rPr>
          <w:tab/>
        </w:r>
        <w:r w:rsidR="00220722" w:rsidRPr="00CE72EB">
          <w:rPr>
            <w:webHidden/>
          </w:rPr>
          <w:fldChar w:fldCharType="begin"/>
        </w:r>
        <w:r w:rsidR="00220722" w:rsidRPr="00CE72EB">
          <w:rPr>
            <w:webHidden/>
          </w:rPr>
          <w:instrText xml:space="preserve"> PAGEREF _Toc325555970 \h </w:instrText>
        </w:r>
        <w:r w:rsidR="00220722" w:rsidRPr="00CE72EB">
          <w:rPr>
            <w:webHidden/>
          </w:rPr>
        </w:r>
        <w:r w:rsidR="00220722" w:rsidRPr="00CE72EB">
          <w:rPr>
            <w:webHidden/>
          </w:rPr>
          <w:fldChar w:fldCharType="separate"/>
        </w:r>
        <w:r w:rsidR="003E6BC0" w:rsidRPr="00CE72EB">
          <w:rPr>
            <w:webHidden/>
          </w:rPr>
          <w:t>52</w:t>
        </w:r>
        <w:r w:rsidR="00220722" w:rsidRPr="00CE72EB">
          <w:rPr>
            <w:webHidden/>
          </w:rPr>
          <w:fldChar w:fldCharType="end"/>
        </w:r>
      </w:hyperlink>
    </w:p>
    <w:p w:rsidR="00220722" w:rsidRPr="00CE72EB" w:rsidRDefault="00EC705D">
      <w:pPr>
        <w:pStyle w:val="TOC2"/>
        <w:rPr>
          <w:rFonts w:ascii="Calibri" w:hAnsi="Calibri"/>
          <w:sz w:val="22"/>
          <w:szCs w:val="22"/>
        </w:rPr>
      </w:pPr>
      <w:hyperlink w:anchor="_Toc325555971" w:history="1">
        <w:r w:rsidR="00B53626" w:rsidRPr="00CE72EB">
          <w:rPr>
            <w:rStyle w:val="Hyperlink"/>
          </w:rPr>
          <w:t>3</w:t>
        </w:r>
        <w:r w:rsidR="00220722" w:rsidRPr="00CE72EB">
          <w:rPr>
            <w:rStyle w:val="Hyperlink"/>
          </w:rPr>
          <w:t>.6</w:t>
        </w:r>
        <w:r w:rsidR="00220722" w:rsidRPr="00CE72EB">
          <w:rPr>
            <w:rFonts w:ascii="Calibri" w:hAnsi="Calibri"/>
            <w:sz w:val="22"/>
            <w:szCs w:val="22"/>
          </w:rPr>
          <w:tab/>
        </w:r>
        <w:r w:rsidR="00220722" w:rsidRPr="00CE72EB">
          <w:rPr>
            <w:rStyle w:val="Hyperlink"/>
          </w:rPr>
          <w:t>Equipment</w:t>
        </w:r>
        <w:r w:rsidR="00220722" w:rsidRPr="00CE72EB">
          <w:rPr>
            <w:webHidden/>
          </w:rPr>
          <w:tab/>
        </w:r>
        <w:r w:rsidR="00220722" w:rsidRPr="00CE72EB">
          <w:rPr>
            <w:webHidden/>
          </w:rPr>
          <w:fldChar w:fldCharType="begin"/>
        </w:r>
        <w:r w:rsidR="00220722" w:rsidRPr="00CE72EB">
          <w:rPr>
            <w:webHidden/>
          </w:rPr>
          <w:instrText xml:space="preserve"> PAGEREF _Toc325555971 \h </w:instrText>
        </w:r>
        <w:r w:rsidR="00220722" w:rsidRPr="00CE72EB">
          <w:rPr>
            <w:webHidden/>
          </w:rPr>
        </w:r>
        <w:r w:rsidR="00220722" w:rsidRPr="00CE72EB">
          <w:rPr>
            <w:webHidden/>
          </w:rPr>
          <w:fldChar w:fldCharType="separate"/>
        </w:r>
        <w:r w:rsidR="003E6BC0" w:rsidRPr="00CE72EB">
          <w:rPr>
            <w:webHidden/>
          </w:rPr>
          <w:t>52</w:t>
        </w:r>
        <w:r w:rsidR="00220722" w:rsidRPr="00CE72EB">
          <w:rPr>
            <w:webHidden/>
          </w:rPr>
          <w:fldChar w:fldCharType="end"/>
        </w:r>
      </w:hyperlink>
    </w:p>
    <w:p w:rsidR="007B586E" w:rsidRPr="00CE72EB" w:rsidRDefault="007B586E">
      <w:r w:rsidRPr="00CE72EB">
        <w:fldChar w:fldCharType="end"/>
      </w:r>
    </w:p>
    <w:p w:rsidR="007B586E" w:rsidRPr="00CE72EB" w:rsidRDefault="007B586E"/>
    <w:p w:rsidR="007B586E" w:rsidRPr="00CE72EB" w:rsidRDefault="007B586E">
      <w:pPr>
        <w:pStyle w:val="Heading1"/>
        <w:rPr>
          <w:b w:val="0"/>
          <w:iCs/>
        </w:rPr>
      </w:pPr>
      <w:r w:rsidRPr="00CE72EB">
        <w:rPr>
          <w:i/>
          <w:iCs/>
        </w:rPr>
        <w:br w:type="page"/>
      </w:r>
    </w:p>
    <w:p w:rsidR="00B50534" w:rsidRPr="00CE72EB" w:rsidRDefault="00B50534" w:rsidP="00B50534">
      <w:pPr>
        <w:pStyle w:val="S3-Header1"/>
        <w:rPr>
          <w:szCs w:val="28"/>
        </w:rPr>
      </w:pPr>
      <w:bookmarkStart w:id="379" w:name="_Toc325555956"/>
      <w:bookmarkStart w:id="380" w:name="_Toc103401411"/>
      <w:r w:rsidRPr="00CE72EB">
        <w:rPr>
          <w:szCs w:val="28"/>
        </w:rPr>
        <w:t xml:space="preserve">1. </w:t>
      </w:r>
      <w:r w:rsidRPr="00CE72EB">
        <w:rPr>
          <w:szCs w:val="28"/>
        </w:rPr>
        <w:tab/>
        <w:t>Margin of Preference</w:t>
      </w:r>
      <w:bookmarkEnd w:id="379"/>
      <w:r w:rsidRPr="00CE72EB">
        <w:rPr>
          <w:szCs w:val="28"/>
        </w:rPr>
        <w:t xml:space="preserve"> </w:t>
      </w:r>
    </w:p>
    <w:p w:rsidR="00B50534" w:rsidRPr="00CE72EB" w:rsidRDefault="00B50534" w:rsidP="00B50534">
      <w:pPr>
        <w:pStyle w:val="S3-Header1"/>
        <w:rPr>
          <w:b w:val="0"/>
          <w:sz w:val="24"/>
          <w:szCs w:val="24"/>
        </w:rPr>
      </w:pPr>
      <w:bookmarkStart w:id="381" w:name="_Toc325555957"/>
      <w:r w:rsidRPr="00CE72EB">
        <w:rPr>
          <w:b w:val="0"/>
          <w:sz w:val="24"/>
          <w:szCs w:val="24"/>
        </w:rPr>
        <w:t>If a margin of preference shall apply under ITB 33.1, the procedure will be as follows as:</w:t>
      </w:r>
      <w:bookmarkEnd w:id="381"/>
    </w:p>
    <w:p w:rsidR="00B50534" w:rsidRPr="00CE72EB" w:rsidRDefault="00B50534" w:rsidP="00B50534">
      <w:pPr>
        <w:pStyle w:val="S3-Header1"/>
        <w:rPr>
          <w:b w:val="0"/>
          <w:sz w:val="24"/>
          <w:szCs w:val="24"/>
        </w:rPr>
      </w:pPr>
      <w:bookmarkStart w:id="382" w:name="_Toc325555958"/>
      <w:r w:rsidRPr="00CE72EB">
        <w:rPr>
          <w:b w:val="0"/>
          <w:sz w:val="24"/>
          <w:szCs w:val="24"/>
        </w:rPr>
        <w:t>A margin of preference of 7.5% (seven and one-half percent) shall be granted to domestic contractors, in accordance with, and subject to, the following provisions:</w:t>
      </w:r>
      <w:r w:rsidRPr="00CE72EB">
        <w:rPr>
          <w:b w:val="0"/>
          <w:sz w:val="24"/>
          <w:szCs w:val="24"/>
        </w:rPr>
        <w:fldChar w:fldCharType="begin"/>
      </w:r>
      <w:r w:rsidRPr="00CE72EB">
        <w:rPr>
          <w:b w:val="0"/>
          <w:sz w:val="24"/>
          <w:szCs w:val="24"/>
        </w:rPr>
        <w:instrText>ADVANCE \D 6.0</w:instrText>
      </w:r>
      <w:r w:rsidRPr="00CE72EB">
        <w:rPr>
          <w:b w:val="0"/>
          <w:sz w:val="24"/>
          <w:szCs w:val="24"/>
        </w:rPr>
        <w:fldChar w:fldCharType="end"/>
      </w:r>
      <w:bookmarkEnd w:id="382"/>
    </w:p>
    <w:p w:rsidR="00B50534" w:rsidRPr="00CE72EB" w:rsidRDefault="00B50534" w:rsidP="00B50534">
      <w:pPr>
        <w:pStyle w:val="S3-Header1"/>
        <w:rPr>
          <w:b w:val="0"/>
          <w:sz w:val="24"/>
          <w:szCs w:val="24"/>
        </w:rPr>
      </w:pPr>
      <w:bookmarkStart w:id="383" w:name="_Toc325555959"/>
      <w:r w:rsidRPr="00CE72EB">
        <w:rPr>
          <w:b w:val="0"/>
          <w:sz w:val="24"/>
          <w:szCs w:val="24"/>
        </w:rPr>
        <w:t>(a)</w:t>
      </w:r>
      <w:r w:rsidRPr="00CE72EB">
        <w:rPr>
          <w:b w:val="0"/>
          <w:sz w:val="24"/>
          <w:szCs w:val="24"/>
        </w:rPr>
        <w:tab/>
        <w:t>Contractors applying for such preference shall provide, as part of the data for qualification, such information, including details of ownership, as shall be required to determine whether, according to the classification established by the Borrower and accepted by the Bank, a particular contractor or group of contractors qualifies for a domestic preference. The bidding documents shall clearly indicate the preference and the method that will be followed in the evaluation and comparison of bids to give effect to such preference.</w:t>
      </w:r>
      <w:bookmarkEnd w:id="383"/>
    </w:p>
    <w:p w:rsidR="00B50534" w:rsidRPr="00CE72EB" w:rsidRDefault="00B50534" w:rsidP="00B50534">
      <w:pPr>
        <w:pStyle w:val="S3-Header1"/>
        <w:rPr>
          <w:b w:val="0"/>
          <w:sz w:val="24"/>
          <w:szCs w:val="24"/>
        </w:rPr>
      </w:pPr>
      <w:bookmarkStart w:id="384" w:name="_Toc325555960"/>
      <w:r w:rsidRPr="00CE72EB">
        <w:rPr>
          <w:b w:val="0"/>
          <w:sz w:val="24"/>
          <w:szCs w:val="24"/>
        </w:rPr>
        <w:t>(b)</w:t>
      </w:r>
      <w:r w:rsidRPr="00CE72EB">
        <w:rPr>
          <w:b w:val="0"/>
          <w:sz w:val="24"/>
          <w:szCs w:val="24"/>
        </w:rPr>
        <w:tab/>
        <w:t>After bids have been received and reviewed by the Borrower, responsive bids shall be classified into the following groups:</w:t>
      </w:r>
      <w:bookmarkEnd w:id="384"/>
    </w:p>
    <w:p w:rsidR="00B50534" w:rsidRPr="00CE72EB" w:rsidRDefault="00B50534" w:rsidP="00B50534">
      <w:pPr>
        <w:pStyle w:val="S3-Header1"/>
        <w:rPr>
          <w:b w:val="0"/>
          <w:sz w:val="24"/>
          <w:szCs w:val="24"/>
        </w:rPr>
      </w:pPr>
      <w:r w:rsidRPr="00CE72EB">
        <w:rPr>
          <w:b w:val="0"/>
          <w:sz w:val="24"/>
          <w:szCs w:val="24"/>
        </w:rPr>
        <w:t xml:space="preserve"> </w:t>
      </w:r>
      <w:bookmarkStart w:id="385" w:name="_Toc325555961"/>
      <w:r w:rsidRPr="00CE72EB">
        <w:rPr>
          <w:b w:val="0"/>
          <w:sz w:val="24"/>
          <w:szCs w:val="24"/>
        </w:rPr>
        <w:t>(i)</w:t>
      </w:r>
      <w:r w:rsidRPr="00CE72EB">
        <w:rPr>
          <w:b w:val="0"/>
          <w:sz w:val="24"/>
          <w:szCs w:val="24"/>
        </w:rPr>
        <w:tab/>
        <w:t>Group A: bids offered by domestic contractors eligible for the preference.</w:t>
      </w:r>
      <w:bookmarkEnd w:id="385"/>
    </w:p>
    <w:p w:rsidR="00B50534" w:rsidRPr="00CE72EB" w:rsidRDefault="00B50534" w:rsidP="00B50534">
      <w:pPr>
        <w:pStyle w:val="S3-Header1"/>
        <w:rPr>
          <w:b w:val="0"/>
          <w:sz w:val="24"/>
          <w:szCs w:val="24"/>
        </w:rPr>
      </w:pPr>
      <w:r w:rsidRPr="00CE72EB">
        <w:rPr>
          <w:b w:val="0"/>
          <w:sz w:val="24"/>
          <w:szCs w:val="24"/>
        </w:rPr>
        <w:t xml:space="preserve"> </w:t>
      </w:r>
      <w:bookmarkStart w:id="386" w:name="_Toc325555962"/>
      <w:r w:rsidRPr="00CE72EB">
        <w:rPr>
          <w:b w:val="0"/>
          <w:sz w:val="24"/>
          <w:szCs w:val="24"/>
        </w:rPr>
        <w:t>(ii)</w:t>
      </w:r>
      <w:r w:rsidRPr="00CE72EB">
        <w:rPr>
          <w:b w:val="0"/>
          <w:sz w:val="24"/>
          <w:szCs w:val="24"/>
        </w:rPr>
        <w:tab/>
        <w:t>Group B: bids offered by other contractors.</w:t>
      </w:r>
      <w:r w:rsidRPr="00CE72EB">
        <w:rPr>
          <w:b w:val="0"/>
          <w:sz w:val="24"/>
          <w:szCs w:val="24"/>
        </w:rPr>
        <w:fldChar w:fldCharType="begin"/>
      </w:r>
      <w:r w:rsidRPr="00CE72EB">
        <w:rPr>
          <w:b w:val="0"/>
          <w:sz w:val="24"/>
          <w:szCs w:val="24"/>
        </w:rPr>
        <w:instrText>ADVANCE \D 6.0</w:instrText>
      </w:r>
      <w:r w:rsidRPr="00CE72EB">
        <w:rPr>
          <w:b w:val="0"/>
          <w:sz w:val="24"/>
          <w:szCs w:val="24"/>
        </w:rPr>
        <w:fldChar w:fldCharType="end"/>
      </w:r>
      <w:bookmarkEnd w:id="386"/>
    </w:p>
    <w:p w:rsidR="00B50534" w:rsidRPr="00CE72EB" w:rsidRDefault="00B50534" w:rsidP="00B50534">
      <w:pPr>
        <w:pStyle w:val="S3-Header1"/>
        <w:rPr>
          <w:b w:val="0"/>
          <w:sz w:val="24"/>
          <w:szCs w:val="24"/>
        </w:rPr>
      </w:pPr>
      <w:bookmarkStart w:id="387" w:name="_Toc325555963"/>
      <w:r w:rsidRPr="00CE72EB">
        <w:rPr>
          <w:b w:val="0"/>
          <w:sz w:val="24"/>
          <w:szCs w:val="24"/>
        </w:rPr>
        <w:t>All evaluated bids in each group shall, as a first evaluation step, be compared to determine the lowest bid, and the lowest evaluated bids in each group shall be further compared with each other. If, as a result of this comparison, a bid from Group A is the lowest, it shall be selected for the award. If a bid from Group B is the lowest, as a second evaluation step, all bids from Group B shall then be further compared with the lowest evaluated bid from Group A. For the purpose of this further comparison only, an amount equal to 7.5% (seven and one-half percent) of the respective bid price corrected for arithmetical errors, including unconditional discounts and excluding provisional sums and the cost of day works, if any, shall be added to the evaluated price offered in each bid from Group B. If the bid from Group A is the lowest, it shall be selected for award. If not, the lowest evaluated bid from Group B based on the first evaluation step shall be selected</w:t>
      </w:r>
      <w:r w:rsidRPr="00CE72EB">
        <w:rPr>
          <w:b w:val="0"/>
          <w:sz w:val="24"/>
          <w:szCs w:val="24"/>
        </w:rPr>
        <w:fldChar w:fldCharType="begin"/>
      </w:r>
      <w:r w:rsidRPr="00CE72EB">
        <w:rPr>
          <w:b w:val="0"/>
          <w:sz w:val="24"/>
          <w:szCs w:val="24"/>
        </w:rPr>
        <w:instrText>ADVANCE \D 6.0</w:instrText>
      </w:r>
      <w:r w:rsidRPr="00CE72EB">
        <w:rPr>
          <w:b w:val="0"/>
          <w:sz w:val="24"/>
          <w:szCs w:val="24"/>
        </w:rPr>
        <w:fldChar w:fldCharType="end"/>
      </w:r>
      <w:bookmarkEnd w:id="387"/>
    </w:p>
    <w:p w:rsidR="007B586E" w:rsidRPr="00CE72EB" w:rsidRDefault="00B53626" w:rsidP="00B50534">
      <w:pPr>
        <w:pStyle w:val="S3-Header1"/>
      </w:pPr>
      <w:bookmarkStart w:id="388" w:name="_Toc325555964"/>
      <w:r w:rsidRPr="00CE72EB">
        <w:t>2</w:t>
      </w:r>
      <w:r w:rsidR="007B586E" w:rsidRPr="00CE72EB">
        <w:t>.</w:t>
      </w:r>
      <w:r w:rsidR="007B586E" w:rsidRPr="00CE72EB">
        <w:tab/>
        <w:t>Evaluation</w:t>
      </w:r>
      <w:bookmarkEnd w:id="380"/>
      <w:bookmarkEnd w:id="388"/>
    </w:p>
    <w:p w:rsidR="007B586E" w:rsidRPr="00CE72EB" w:rsidRDefault="007B586E">
      <w:pPr>
        <w:spacing w:after="200"/>
        <w:ind w:left="1080" w:right="288"/>
        <w:jc w:val="both"/>
      </w:pPr>
      <w:r w:rsidRPr="00CE72EB">
        <w:t>In addition to the criteria listed in ITB 3</w:t>
      </w:r>
      <w:r w:rsidR="00B50534" w:rsidRPr="00CE72EB">
        <w:t>5</w:t>
      </w:r>
      <w:r w:rsidRPr="00CE72EB">
        <w:t>.</w:t>
      </w:r>
      <w:r w:rsidR="00B50534" w:rsidRPr="00CE72EB">
        <w:t>2</w:t>
      </w:r>
      <w:r w:rsidRPr="00CE72EB">
        <w:t xml:space="preserve"> (a) – (e) the following criteria shall apply:</w:t>
      </w:r>
    </w:p>
    <w:p w:rsidR="007B586E" w:rsidRPr="00CE72EB" w:rsidRDefault="00220722">
      <w:pPr>
        <w:pStyle w:val="S3-Heading2"/>
        <w:rPr>
          <w:noProof/>
        </w:rPr>
      </w:pPr>
      <w:bookmarkStart w:id="389" w:name="_Toc78774484"/>
      <w:bookmarkStart w:id="390" w:name="_Toc103401412"/>
      <w:bookmarkStart w:id="391" w:name="_Toc325555965"/>
      <w:r w:rsidRPr="00CE72EB">
        <w:rPr>
          <w:noProof/>
        </w:rPr>
        <w:t>2</w:t>
      </w:r>
      <w:r w:rsidR="007B586E" w:rsidRPr="00CE72EB">
        <w:rPr>
          <w:noProof/>
        </w:rPr>
        <w:t>.1</w:t>
      </w:r>
      <w:r w:rsidR="007B586E" w:rsidRPr="00CE72EB">
        <w:rPr>
          <w:noProof/>
        </w:rPr>
        <w:tab/>
        <w:t>Adequacy of Technical Proposal</w:t>
      </w:r>
      <w:bookmarkEnd w:id="389"/>
      <w:bookmarkEnd w:id="390"/>
      <w:bookmarkEnd w:id="391"/>
    </w:p>
    <w:p w:rsidR="007B586E" w:rsidRPr="00CE72EB" w:rsidRDefault="007B586E">
      <w:pPr>
        <w:pStyle w:val="Heading1"/>
        <w:spacing w:after="200"/>
        <w:ind w:left="1080" w:right="288"/>
        <w:jc w:val="both"/>
        <w:rPr>
          <w:rFonts w:ascii="Times New Roman" w:hAnsi="Times New Roman" w:cs="Times New Roman"/>
          <w:b w:val="0"/>
          <w:noProof/>
          <w:sz w:val="24"/>
        </w:rPr>
      </w:pPr>
      <w:bookmarkStart w:id="392" w:name="_Toc78774485"/>
      <w:bookmarkStart w:id="393" w:name="_Toc101516509"/>
      <w:bookmarkStart w:id="394" w:name="_Toc103401413"/>
      <w:r w:rsidRPr="00CE72EB">
        <w:rPr>
          <w:rFonts w:ascii="Times New Roman" w:hAnsi="Times New Roman" w:cs="Times New Roman"/>
          <w:b w:val="0"/>
          <w:noProof/>
          <w:sz w:val="24"/>
        </w:rPr>
        <w:t xml:space="preserve">Evaluation of the Bidder's Technical Proposal will include an assessment of the Bidder's technical capacity to mobilize key equipment and personnel for the contract consistent with its proposal regarding work methods, scheduling, </w:t>
      </w:r>
      <w:r w:rsidRPr="00CE72EB">
        <w:rPr>
          <w:rFonts w:ascii="Times New Roman" w:hAnsi="Times New Roman" w:cs="Times New Roman"/>
          <w:b w:val="0"/>
          <w:noProof/>
          <w:sz w:val="24"/>
        </w:rPr>
        <w:lastRenderedPageBreak/>
        <w:t xml:space="preserve">and material sourcing in sufficient detail and fully in accordance with the requirements stipulated in Section </w:t>
      </w:r>
      <w:r w:rsidR="00F9208D" w:rsidRPr="00CE72EB">
        <w:rPr>
          <w:rFonts w:ascii="Times New Roman" w:hAnsi="Times New Roman" w:cs="Times New Roman"/>
          <w:b w:val="0"/>
          <w:noProof/>
          <w:sz w:val="24"/>
        </w:rPr>
        <w:t>VI</w:t>
      </w:r>
      <w:r w:rsidR="00B50534" w:rsidRPr="00CE72EB">
        <w:rPr>
          <w:rFonts w:ascii="Times New Roman" w:hAnsi="Times New Roman" w:cs="Times New Roman"/>
          <w:b w:val="0"/>
          <w:noProof/>
          <w:sz w:val="24"/>
        </w:rPr>
        <w:t>I</w:t>
      </w:r>
      <w:r w:rsidR="00F9208D" w:rsidRPr="00CE72EB">
        <w:rPr>
          <w:rFonts w:ascii="Times New Roman" w:hAnsi="Times New Roman" w:cs="Times New Roman"/>
          <w:b w:val="0"/>
          <w:noProof/>
          <w:sz w:val="24"/>
        </w:rPr>
        <w:t xml:space="preserve"> </w:t>
      </w:r>
      <w:r w:rsidRPr="00CE72EB">
        <w:rPr>
          <w:rFonts w:ascii="Times New Roman" w:hAnsi="Times New Roman" w:cs="Times New Roman"/>
          <w:b w:val="0"/>
          <w:noProof/>
          <w:sz w:val="24"/>
        </w:rPr>
        <w:t>(</w:t>
      </w:r>
      <w:r w:rsidR="00B50534" w:rsidRPr="00CE72EB">
        <w:rPr>
          <w:rFonts w:ascii="Times New Roman" w:hAnsi="Times New Roman" w:cs="Times New Roman"/>
          <w:b w:val="0"/>
          <w:noProof/>
          <w:sz w:val="24"/>
        </w:rPr>
        <w:t xml:space="preserve">Works </w:t>
      </w:r>
      <w:r w:rsidRPr="00CE72EB">
        <w:rPr>
          <w:rFonts w:ascii="Times New Roman" w:hAnsi="Times New Roman" w:cs="Times New Roman"/>
          <w:b w:val="0"/>
          <w:noProof/>
          <w:sz w:val="24"/>
        </w:rPr>
        <w:t>Requirements).</w:t>
      </w:r>
      <w:bookmarkEnd w:id="392"/>
      <w:bookmarkEnd w:id="393"/>
      <w:bookmarkEnd w:id="394"/>
    </w:p>
    <w:p w:rsidR="007B586E" w:rsidRPr="00CE72EB" w:rsidRDefault="00220722">
      <w:pPr>
        <w:pStyle w:val="S3-Heading2"/>
        <w:rPr>
          <w:noProof/>
        </w:rPr>
      </w:pPr>
      <w:bookmarkStart w:id="395" w:name="_Toc78774486"/>
      <w:bookmarkStart w:id="396" w:name="_Toc103401414"/>
      <w:bookmarkStart w:id="397" w:name="_Toc325555966"/>
      <w:r w:rsidRPr="00CE72EB">
        <w:rPr>
          <w:noProof/>
        </w:rPr>
        <w:t>2</w:t>
      </w:r>
      <w:r w:rsidR="007B586E" w:rsidRPr="00CE72EB">
        <w:rPr>
          <w:noProof/>
        </w:rPr>
        <w:t>.2</w:t>
      </w:r>
      <w:r w:rsidR="007B586E" w:rsidRPr="00CE72EB">
        <w:rPr>
          <w:noProof/>
        </w:rPr>
        <w:tab/>
        <w:t>Multiple Contracts</w:t>
      </w:r>
      <w:bookmarkEnd w:id="395"/>
      <w:bookmarkEnd w:id="396"/>
      <w:bookmarkEnd w:id="397"/>
    </w:p>
    <w:p w:rsidR="007B586E" w:rsidRPr="00CE72EB" w:rsidRDefault="007B586E">
      <w:pPr>
        <w:pStyle w:val="Heading1"/>
        <w:spacing w:after="200"/>
        <w:ind w:left="1080" w:right="288"/>
        <w:rPr>
          <w:rFonts w:ascii="Times New Roman" w:hAnsi="Times New Roman" w:cs="Times New Roman"/>
          <w:b w:val="0"/>
          <w:noProof/>
          <w:sz w:val="24"/>
        </w:rPr>
      </w:pPr>
      <w:r w:rsidRPr="00CE72EB">
        <w:rPr>
          <w:rFonts w:ascii="Times New Roman" w:hAnsi="Times New Roman" w:cs="Times New Roman"/>
          <w:b w:val="0"/>
          <w:noProof/>
          <w:sz w:val="24"/>
        </w:rPr>
        <w:t>Pursuant to Sub-Clause 3</w:t>
      </w:r>
      <w:r w:rsidR="00341064" w:rsidRPr="00CE72EB">
        <w:rPr>
          <w:rFonts w:ascii="Times New Roman" w:hAnsi="Times New Roman" w:cs="Times New Roman"/>
          <w:b w:val="0"/>
          <w:noProof/>
          <w:sz w:val="24"/>
        </w:rPr>
        <w:t>5</w:t>
      </w:r>
      <w:r w:rsidRPr="00CE72EB">
        <w:rPr>
          <w:rFonts w:ascii="Times New Roman" w:hAnsi="Times New Roman" w:cs="Times New Roman"/>
          <w:b w:val="0"/>
          <w:noProof/>
          <w:sz w:val="24"/>
        </w:rPr>
        <w:t>.4 of the Instructions to Bidders, if Works are grouped in multiple contracts, evaluation will be as follows:</w:t>
      </w:r>
    </w:p>
    <w:p w:rsidR="00B50534" w:rsidRPr="00CE72EB" w:rsidRDefault="00B50534" w:rsidP="0001185D">
      <w:pPr>
        <w:spacing w:after="200"/>
        <w:ind w:left="1080"/>
        <w:rPr>
          <w:b/>
        </w:rPr>
      </w:pPr>
      <w:r w:rsidRPr="00CE72EB">
        <w:rPr>
          <w:b/>
        </w:rPr>
        <w:t>Award Criteria for Multiple Contracts [ITB 35.4</w:t>
      </w:r>
      <w:r w:rsidR="006A53AC" w:rsidRPr="00CE72EB">
        <w:rPr>
          <w:b/>
        </w:rPr>
        <w:t>]</w:t>
      </w:r>
      <w:r w:rsidRPr="00CE72EB">
        <w:rPr>
          <w:b/>
        </w:rPr>
        <w:t>:</w:t>
      </w:r>
    </w:p>
    <w:p w:rsidR="00B50534" w:rsidRPr="00CE72EB" w:rsidRDefault="00B50534" w:rsidP="0001185D">
      <w:pPr>
        <w:spacing w:after="200"/>
        <w:ind w:left="1080"/>
        <w:rPr>
          <w:b/>
        </w:rPr>
      </w:pPr>
      <w:r w:rsidRPr="00CE72EB">
        <w:rPr>
          <w:b/>
        </w:rPr>
        <w:tab/>
        <w:t>Lots</w:t>
      </w:r>
    </w:p>
    <w:p w:rsidR="00B50534" w:rsidRPr="00CE72EB" w:rsidRDefault="00B50534" w:rsidP="0001185D">
      <w:pPr>
        <w:suppressAutoHyphens/>
        <w:spacing w:after="200"/>
        <w:ind w:left="1440" w:right="-72" w:hanging="720"/>
      </w:pPr>
      <w:r w:rsidRPr="00CE72EB">
        <w:tab/>
        <w:t>Bidders have the option to Bid for any one or more lots. Bids will be evaluated lot-wise, taking into account discounts offered, if any, for combined lots. The contract(s) will be awa</w:t>
      </w:r>
      <w:r w:rsidR="00341064" w:rsidRPr="00CE72EB">
        <w:t>r</w:t>
      </w:r>
      <w:r w:rsidRPr="00CE72EB">
        <w:t>ded to the Bidder or Bidders offering the lowest evaluated cost to the Employer for combined lots, subject to the selected Bidder(s) meeting the required qualification criteria for lot or combination of lots as the case may be.</w:t>
      </w:r>
    </w:p>
    <w:p w:rsidR="00B50534" w:rsidRPr="00CE72EB" w:rsidRDefault="00B50534" w:rsidP="00B50534">
      <w:pPr>
        <w:tabs>
          <w:tab w:val="left" w:pos="1440"/>
        </w:tabs>
        <w:suppressAutoHyphens/>
        <w:spacing w:after="200"/>
        <w:ind w:left="1440" w:right="-72" w:hanging="1440"/>
        <w:rPr>
          <w:b/>
        </w:rPr>
      </w:pPr>
      <w:r w:rsidRPr="00CE72EB">
        <w:rPr>
          <w:b/>
        </w:rPr>
        <w:tab/>
        <w:t>Packages</w:t>
      </w:r>
    </w:p>
    <w:p w:rsidR="00B50534" w:rsidRPr="00CE72EB" w:rsidRDefault="00B50534" w:rsidP="0001185D">
      <w:pPr>
        <w:tabs>
          <w:tab w:val="left" w:pos="2160"/>
        </w:tabs>
        <w:suppressAutoHyphens/>
        <w:spacing w:after="200"/>
        <w:ind w:left="1440" w:right="-72" w:hanging="720"/>
      </w:pPr>
      <w:r w:rsidRPr="00CE72EB">
        <w:tab/>
        <w:t>Bidders have the option to Bid for any one or more packages and for any one or more lots within a package. Bids will be evaluated package-wise, taking into account discounts offered, if any, for combined packages and/or lots within a package. The contract(s) will be awa</w:t>
      </w:r>
      <w:r w:rsidR="0001185D" w:rsidRPr="00CE72EB">
        <w:t>r</w:t>
      </w:r>
      <w:r w:rsidRPr="00CE72EB">
        <w:t>ded to the Bidder or Bidders offering the lowest evaluated cost to the Employer for combined packages, subject to the selected Bidder(s) meeting the required qualification criteria for combination of packages and or lots as the case may be.</w:t>
      </w:r>
    </w:p>
    <w:p w:rsidR="00B50534" w:rsidRPr="00CE72EB" w:rsidRDefault="00B50534" w:rsidP="0001185D">
      <w:pPr>
        <w:spacing w:after="200"/>
        <w:ind w:left="1080"/>
        <w:rPr>
          <w:b/>
        </w:rPr>
      </w:pPr>
      <w:r w:rsidRPr="00CE72EB">
        <w:rPr>
          <w:b/>
        </w:rPr>
        <w:t>Qualification Criteria for Multiple Contracts:</w:t>
      </w:r>
    </w:p>
    <w:p w:rsidR="00B50534" w:rsidRPr="00CE72EB" w:rsidRDefault="00B50534" w:rsidP="0001185D">
      <w:pPr>
        <w:spacing w:after="200"/>
        <w:ind w:left="1080"/>
      </w:pPr>
      <w:r w:rsidRPr="00CE72EB">
        <w:t>Section III describes criteria for qualification for each lot (contract) for multiple lots (contracts). The criteria for qualification is aggregate minimum requirement for respective lots as specified under items 3.1, 3.2, 4.2(a) and 4.2(b). However, with respect to the specific experience under item 4.2 (a) of Section III, the Employer will select any one or more of the options as identified below:</w:t>
      </w:r>
    </w:p>
    <w:p w:rsidR="00B50534" w:rsidRPr="00CE72EB" w:rsidRDefault="00B50534" w:rsidP="00B50534">
      <w:pPr>
        <w:tabs>
          <w:tab w:val="left" w:pos="2160"/>
        </w:tabs>
        <w:spacing w:after="180"/>
        <w:ind w:left="1440"/>
        <w:rPr>
          <w:spacing w:val="-2"/>
        </w:rPr>
      </w:pPr>
      <w:r w:rsidRPr="00CE72EB">
        <w:rPr>
          <w:spacing w:val="-2"/>
        </w:rPr>
        <w:t>N is the minimum number of contracts</w:t>
      </w:r>
    </w:p>
    <w:p w:rsidR="00B50534" w:rsidRPr="00CE72EB" w:rsidRDefault="00B50534" w:rsidP="00B50534">
      <w:pPr>
        <w:tabs>
          <w:tab w:val="left" w:pos="2160"/>
        </w:tabs>
        <w:spacing w:after="180"/>
        <w:ind w:left="1440"/>
        <w:rPr>
          <w:spacing w:val="-2"/>
        </w:rPr>
      </w:pPr>
      <w:r w:rsidRPr="00CE72EB">
        <w:rPr>
          <w:spacing w:val="-2"/>
        </w:rPr>
        <w:t>V is the minimum value of a single contract</w:t>
      </w:r>
    </w:p>
    <w:p w:rsidR="00B50534" w:rsidRPr="00CE72EB" w:rsidRDefault="00B50534" w:rsidP="00B50534">
      <w:pPr>
        <w:spacing w:after="180"/>
        <w:ind w:left="1440"/>
        <w:rPr>
          <w:spacing w:val="-2"/>
        </w:rPr>
      </w:pPr>
      <w:r w:rsidRPr="00CE72EB">
        <w:rPr>
          <w:b/>
          <w:spacing w:val="-2"/>
        </w:rPr>
        <w:t>(a) For one Contract</w:t>
      </w:r>
      <w:r w:rsidRPr="00CE72EB">
        <w:rPr>
          <w:spacing w:val="-2"/>
        </w:rPr>
        <w:t>:</w:t>
      </w:r>
    </w:p>
    <w:p w:rsidR="00B50534" w:rsidRPr="00CE72EB" w:rsidRDefault="00B50534" w:rsidP="0001185D">
      <w:pPr>
        <w:spacing w:after="180"/>
        <w:ind w:left="1800"/>
        <w:rPr>
          <w:b/>
          <w:spacing w:val="-2"/>
        </w:rPr>
      </w:pPr>
      <w:r w:rsidRPr="00CE72EB">
        <w:rPr>
          <w:b/>
          <w:spacing w:val="-2"/>
        </w:rPr>
        <w:t xml:space="preserve">Option 1: </w:t>
      </w:r>
      <w:r w:rsidRPr="00CE72EB">
        <w:rPr>
          <w:b/>
          <w:spacing w:val="-2"/>
        </w:rPr>
        <w:tab/>
      </w:r>
    </w:p>
    <w:p w:rsidR="00B50534" w:rsidRPr="00CE72EB" w:rsidRDefault="00B50534" w:rsidP="00B50534">
      <w:pPr>
        <w:tabs>
          <w:tab w:val="left" w:pos="1800"/>
        </w:tabs>
        <w:spacing w:after="180"/>
        <w:ind w:left="1800"/>
        <w:rPr>
          <w:spacing w:val="-2"/>
          <w:szCs w:val="20"/>
        </w:rPr>
      </w:pPr>
      <w:r w:rsidRPr="00CE72EB">
        <w:rPr>
          <w:spacing w:val="-2"/>
        </w:rPr>
        <w:t>(i) N contracts, each of minimum value V;</w:t>
      </w:r>
    </w:p>
    <w:p w:rsidR="00B50534" w:rsidRPr="00CE72EB" w:rsidRDefault="00B50534" w:rsidP="0001185D">
      <w:pPr>
        <w:tabs>
          <w:tab w:val="left" w:pos="1800"/>
        </w:tabs>
        <w:spacing w:after="180"/>
        <w:ind w:left="1800"/>
        <w:rPr>
          <w:spacing w:val="-2"/>
        </w:rPr>
      </w:pPr>
      <w:r w:rsidRPr="00CE72EB">
        <w:rPr>
          <w:spacing w:val="-2"/>
        </w:rPr>
        <w:t xml:space="preserve">Or </w:t>
      </w:r>
    </w:p>
    <w:p w:rsidR="00B50534" w:rsidRPr="00CE72EB" w:rsidRDefault="00B50534" w:rsidP="0001185D">
      <w:pPr>
        <w:tabs>
          <w:tab w:val="left" w:pos="1800"/>
        </w:tabs>
        <w:spacing w:after="180"/>
        <w:ind w:left="1800"/>
        <w:rPr>
          <w:b/>
          <w:spacing w:val="-2"/>
        </w:rPr>
      </w:pPr>
      <w:r w:rsidRPr="00CE72EB">
        <w:rPr>
          <w:b/>
          <w:spacing w:val="-2"/>
        </w:rPr>
        <w:t xml:space="preserve">Option 2: </w:t>
      </w:r>
      <w:r w:rsidRPr="00CE72EB">
        <w:rPr>
          <w:b/>
          <w:spacing w:val="-2"/>
        </w:rPr>
        <w:tab/>
      </w:r>
    </w:p>
    <w:p w:rsidR="00B50534" w:rsidRPr="00CE72EB" w:rsidRDefault="00B50534" w:rsidP="0001185D">
      <w:pPr>
        <w:tabs>
          <w:tab w:val="left" w:pos="1800"/>
        </w:tabs>
        <w:spacing w:after="180"/>
        <w:ind w:left="1800"/>
        <w:rPr>
          <w:spacing w:val="-2"/>
        </w:rPr>
      </w:pPr>
      <w:r w:rsidRPr="00CE72EB">
        <w:rPr>
          <w:spacing w:val="-2"/>
        </w:rPr>
        <w:t>(i) N contracts, each of minimum value V; or</w:t>
      </w:r>
    </w:p>
    <w:p w:rsidR="00B50534" w:rsidRPr="00CE72EB" w:rsidRDefault="00B50534" w:rsidP="00B50534">
      <w:pPr>
        <w:tabs>
          <w:tab w:val="left" w:pos="1800"/>
        </w:tabs>
        <w:spacing w:after="180"/>
        <w:ind w:left="1800"/>
        <w:rPr>
          <w:spacing w:val="-2"/>
        </w:rPr>
      </w:pPr>
      <w:r w:rsidRPr="00CE72EB">
        <w:rPr>
          <w:spacing w:val="-2"/>
        </w:rPr>
        <w:lastRenderedPageBreak/>
        <w:t>(ii) Less than or equal to N contracts, each of minimum value V, but with total value of all contracts equal or more than N x V.</w:t>
      </w:r>
    </w:p>
    <w:p w:rsidR="00B50534" w:rsidRPr="00CE72EB" w:rsidRDefault="00B50534" w:rsidP="0001185D">
      <w:pPr>
        <w:spacing w:after="180"/>
        <w:ind w:left="1440"/>
        <w:rPr>
          <w:b/>
          <w:spacing w:val="-2"/>
        </w:rPr>
      </w:pPr>
      <w:bookmarkStart w:id="398" w:name="_Toc303161650"/>
      <w:r w:rsidRPr="00CE72EB">
        <w:rPr>
          <w:b/>
          <w:spacing w:val="-2"/>
        </w:rPr>
        <w:t>(b) For multiple Contracts</w:t>
      </w:r>
      <w:bookmarkEnd w:id="398"/>
    </w:p>
    <w:p w:rsidR="00B50534" w:rsidRPr="00CE72EB" w:rsidRDefault="00B50534" w:rsidP="0001185D">
      <w:pPr>
        <w:tabs>
          <w:tab w:val="left" w:pos="1800"/>
        </w:tabs>
        <w:spacing w:after="180"/>
        <w:ind w:left="1800"/>
        <w:rPr>
          <w:b/>
          <w:spacing w:val="-2"/>
        </w:rPr>
      </w:pPr>
      <w:r w:rsidRPr="00CE72EB">
        <w:rPr>
          <w:b/>
          <w:spacing w:val="-2"/>
        </w:rPr>
        <w:t xml:space="preserve">Option 1: </w:t>
      </w:r>
      <w:r w:rsidRPr="00CE72EB">
        <w:rPr>
          <w:b/>
          <w:spacing w:val="-2"/>
        </w:rPr>
        <w:tab/>
      </w:r>
    </w:p>
    <w:p w:rsidR="00B50534" w:rsidRPr="00CE72EB" w:rsidRDefault="00B50534" w:rsidP="0001185D">
      <w:pPr>
        <w:tabs>
          <w:tab w:val="left" w:pos="1800"/>
        </w:tabs>
        <w:spacing w:after="180"/>
        <w:ind w:left="1800"/>
        <w:rPr>
          <w:spacing w:val="-2"/>
        </w:rPr>
      </w:pPr>
      <w:r w:rsidRPr="00CE72EB">
        <w:rPr>
          <w:spacing w:val="-2"/>
        </w:rPr>
        <w:t>(i) Minimum requirements for combined contract(s) shall be the aggregate requirements for each contract for which the bi</w:t>
      </w:r>
      <w:r w:rsidR="009060F9" w:rsidRPr="00CE72EB">
        <w:rPr>
          <w:spacing w:val="-2"/>
        </w:rPr>
        <w:t>d</w:t>
      </w:r>
      <w:r w:rsidRPr="00CE72EB">
        <w:rPr>
          <w:spacing w:val="-2"/>
        </w:rPr>
        <w:t>der has submitted bids as follows, and N1, N2, N3, etc. shall be different contracts:</w:t>
      </w:r>
    </w:p>
    <w:p w:rsidR="00B50534" w:rsidRPr="00CE72EB" w:rsidRDefault="00B50534" w:rsidP="00B50534">
      <w:pPr>
        <w:tabs>
          <w:tab w:val="left" w:pos="2160"/>
        </w:tabs>
        <w:spacing w:after="180"/>
        <w:ind w:left="2412"/>
        <w:rPr>
          <w:spacing w:val="-2"/>
        </w:rPr>
      </w:pPr>
      <w:r w:rsidRPr="00CE72EB">
        <w:rPr>
          <w:spacing w:val="-2"/>
        </w:rPr>
        <w:t>Lot 1:  N1 contracts, each of minimum value V1;</w:t>
      </w:r>
    </w:p>
    <w:p w:rsidR="00B50534" w:rsidRPr="00CE72EB" w:rsidRDefault="00B50534" w:rsidP="00B50534">
      <w:pPr>
        <w:tabs>
          <w:tab w:val="left" w:pos="2160"/>
        </w:tabs>
        <w:spacing w:after="180"/>
        <w:ind w:left="2412"/>
        <w:rPr>
          <w:spacing w:val="-2"/>
        </w:rPr>
      </w:pPr>
      <w:r w:rsidRPr="00CE72EB">
        <w:rPr>
          <w:spacing w:val="-2"/>
        </w:rPr>
        <w:t xml:space="preserve">Lot 2:  N2 contracts, each of minimum value V2; </w:t>
      </w:r>
    </w:p>
    <w:p w:rsidR="00B50534" w:rsidRPr="00CE72EB" w:rsidRDefault="00B50534" w:rsidP="00B50534">
      <w:pPr>
        <w:tabs>
          <w:tab w:val="left" w:pos="2160"/>
        </w:tabs>
        <w:spacing w:after="180"/>
        <w:ind w:left="2412"/>
        <w:rPr>
          <w:spacing w:val="-2"/>
        </w:rPr>
      </w:pPr>
      <w:r w:rsidRPr="00CE72EB">
        <w:rPr>
          <w:spacing w:val="-2"/>
        </w:rPr>
        <w:t xml:space="preserve">Lot 3:  N3 contracts, each of minimum value V3; </w:t>
      </w:r>
    </w:p>
    <w:p w:rsidR="00B50534" w:rsidRPr="00CE72EB" w:rsidRDefault="00B50534" w:rsidP="00B50534">
      <w:pPr>
        <w:tabs>
          <w:tab w:val="left" w:pos="2160"/>
        </w:tabs>
        <w:spacing w:after="180"/>
        <w:ind w:left="2412"/>
        <w:rPr>
          <w:spacing w:val="-2"/>
        </w:rPr>
      </w:pPr>
      <w:r w:rsidRPr="00CE72EB">
        <w:rPr>
          <w:spacing w:val="-2"/>
        </w:rPr>
        <w:t xml:space="preserve">----etc. </w:t>
      </w:r>
    </w:p>
    <w:p w:rsidR="00B50534" w:rsidRPr="00CE72EB" w:rsidRDefault="00B50534" w:rsidP="00B50534">
      <w:pPr>
        <w:tabs>
          <w:tab w:val="left" w:pos="2160"/>
        </w:tabs>
        <w:spacing w:after="180"/>
        <w:ind w:left="1800"/>
        <w:rPr>
          <w:spacing w:val="-2"/>
        </w:rPr>
      </w:pPr>
      <w:r w:rsidRPr="00CE72EB">
        <w:rPr>
          <w:spacing w:val="-2"/>
        </w:rPr>
        <w:t>or</w:t>
      </w:r>
    </w:p>
    <w:p w:rsidR="00B50534" w:rsidRPr="00CE72EB" w:rsidRDefault="00B50534" w:rsidP="0001185D">
      <w:pPr>
        <w:tabs>
          <w:tab w:val="left" w:pos="1800"/>
        </w:tabs>
        <w:spacing w:after="180"/>
        <w:ind w:left="1800"/>
        <w:rPr>
          <w:b/>
          <w:spacing w:val="-2"/>
        </w:rPr>
      </w:pPr>
      <w:r w:rsidRPr="00CE72EB">
        <w:rPr>
          <w:b/>
          <w:spacing w:val="-2"/>
        </w:rPr>
        <w:t xml:space="preserve">Option 2: </w:t>
      </w:r>
      <w:r w:rsidRPr="00CE72EB">
        <w:rPr>
          <w:b/>
          <w:spacing w:val="-2"/>
        </w:rPr>
        <w:tab/>
      </w:r>
    </w:p>
    <w:p w:rsidR="00B50534" w:rsidRPr="00CE72EB" w:rsidRDefault="00B50534" w:rsidP="0001185D">
      <w:pPr>
        <w:tabs>
          <w:tab w:val="left" w:pos="1800"/>
        </w:tabs>
        <w:spacing w:after="180"/>
        <w:ind w:left="1800"/>
        <w:rPr>
          <w:spacing w:val="-2"/>
        </w:rPr>
      </w:pPr>
      <w:r w:rsidRPr="00CE72EB">
        <w:rPr>
          <w:spacing w:val="-2"/>
        </w:rPr>
        <w:t>(i) Minimum requirements for combined contract(s) shall be the aggregate requirements for each contract for which the bidder has submitted bids as follows, and N1,N2,N3, etc. shall be different contracts:</w:t>
      </w:r>
    </w:p>
    <w:p w:rsidR="00B50534" w:rsidRPr="00CE72EB" w:rsidRDefault="00B50534" w:rsidP="00B50534">
      <w:pPr>
        <w:tabs>
          <w:tab w:val="left" w:pos="2160"/>
        </w:tabs>
        <w:spacing w:after="180"/>
        <w:ind w:left="2412"/>
        <w:rPr>
          <w:spacing w:val="-2"/>
        </w:rPr>
      </w:pPr>
      <w:r w:rsidRPr="00CE72EB">
        <w:rPr>
          <w:spacing w:val="-2"/>
        </w:rPr>
        <w:t>Lot 1:  N1 contracts, each of minimum value V1;</w:t>
      </w:r>
    </w:p>
    <w:p w:rsidR="00B50534" w:rsidRPr="00CE72EB" w:rsidRDefault="00B50534" w:rsidP="00B50534">
      <w:pPr>
        <w:tabs>
          <w:tab w:val="left" w:pos="2160"/>
        </w:tabs>
        <w:spacing w:after="180"/>
        <w:ind w:left="2412"/>
        <w:rPr>
          <w:spacing w:val="-2"/>
        </w:rPr>
      </w:pPr>
      <w:r w:rsidRPr="00CE72EB">
        <w:rPr>
          <w:spacing w:val="-2"/>
        </w:rPr>
        <w:t xml:space="preserve">Lot 2:  N2 contracts, each of minimum value V2; </w:t>
      </w:r>
    </w:p>
    <w:p w:rsidR="00B50534" w:rsidRPr="00CE72EB" w:rsidRDefault="00B50534" w:rsidP="00B50534">
      <w:pPr>
        <w:tabs>
          <w:tab w:val="left" w:pos="2160"/>
        </w:tabs>
        <w:spacing w:after="180"/>
        <w:ind w:left="2412"/>
        <w:rPr>
          <w:spacing w:val="-2"/>
        </w:rPr>
      </w:pPr>
      <w:r w:rsidRPr="00CE72EB">
        <w:rPr>
          <w:spacing w:val="-2"/>
        </w:rPr>
        <w:t xml:space="preserve">Lot 3:  N3 contracts, each of minimum value V3; </w:t>
      </w:r>
    </w:p>
    <w:p w:rsidR="00B50534" w:rsidRPr="00CE72EB" w:rsidRDefault="00B50534" w:rsidP="00B50534">
      <w:pPr>
        <w:tabs>
          <w:tab w:val="left" w:pos="2160"/>
        </w:tabs>
        <w:spacing w:after="180"/>
        <w:ind w:left="2412"/>
        <w:rPr>
          <w:spacing w:val="-2"/>
        </w:rPr>
      </w:pPr>
      <w:r w:rsidRPr="00CE72EB">
        <w:rPr>
          <w:spacing w:val="-2"/>
        </w:rPr>
        <w:t xml:space="preserve">----etc, </w:t>
      </w:r>
      <w:r w:rsidRPr="00CE72EB">
        <w:rPr>
          <w:b/>
          <w:spacing w:val="-2"/>
        </w:rPr>
        <w:t>or</w:t>
      </w:r>
    </w:p>
    <w:p w:rsidR="00B50534" w:rsidRPr="00CE72EB" w:rsidRDefault="00B50534" w:rsidP="0001185D">
      <w:pPr>
        <w:tabs>
          <w:tab w:val="left" w:pos="1800"/>
        </w:tabs>
        <w:spacing w:after="180"/>
        <w:ind w:left="1800"/>
        <w:rPr>
          <w:spacing w:val="-2"/>
        </w:rPr>
      </w:pPr>
      <w:r w:rsidRPr="00CE72EB">
        <w:rPr>
          <w:spacing w:val="-2"/>
        </w:rPr>
        <w:t>(ii) Lot 1:  N1 contracts, each of minimum value V1;  or  number of contracts less than or equal to N1, each of minimum value V1, but with total value of all contracts equal or more than N1 x V1.</w:t>
      </w:r>
    </w:p>
    <w:p w:rsidR="00B50534" w:rsidRPr="00CE72EB" w:rsidRDefault="00B50534" w:rsidP="0001185D">
      <w:pPr>
        <w:spacing w:after="180"/>
        <w:ind w:left="1800"/>
        <w:rPr>
          <w:spacing w:val="-2"/>
        </w:rPr>
      </w:pPr>
      <w:r w:rsidRPr="00CE72EB">
        <w:rPr>
          <w:spacing w:val="-2"/>
        </w:rPr>
        <w:t>Lot 2:  N2 contracts, each of minimum value V2; or number of contracts less than or equal to N2, each of minimum value V2, but with total value of all contracts equal or more than N2 x V2.</w:t>
      </w:r>
    </w:p>
    <w:p w:rsidR="00B50534" w:rsidRPr="00CE72EB" w:rsidRDefault="00B50534" w:rsidP="00B50534">
      <w:pPr>
        <w:spacing w:after="180"/>
        <w:ind w:left="1800"/>
        <w:rPr>
          <w:spacing w:val="-2"/>
        </w:rPr>
      </w:pPr>
      <w:r w:rsidRPr="00CE72EB">
        <w:rPr>
          <w:spacing w:val="-2"/>
        </w:rPr>
        <w:t>Lot 3:  N3 contracts, each of minimum value V3; or number of contracts less than or equal to N3, each of minimum value V3, but with total value of all contracts equal or more than N3 x V3.</w:t>
      </w:r>
    </w:p>
    <w:p w:rsidR="00B50534" w:rsidRPr="00CE72EB" w:rsidRDefault="00B50534" w:rsidP="00B50534">
      <w:pPr>
        <w:tabs>
          <w:tab w:val="left" w:pos="2160"/>
        </w:tabs>
        <w:spacing w:after="180"/>
        <w:ind w:left="2412"/>
        <w:rPr>
          <w:spacing w:val="-2"/>
        </w:rPr>
      </w:pPr>
      <w:r w:rsidRPr="00CE72EB">
        <w:rPr>
          <w:spacing w:val="-2"/>
        </w:rPr>
        <w:t>----etc.</w:t>
      </w:r>
    </w:p>
    <w:p w:rsidR="00B50534" w:rsidRPr="00CE72EB" w:rsidRDefault="00B50534" w:rsidP="0001185D">
      <w:pPr>
        <w:tabs>
          <w:tab w:val="left" w:pos="2160"/>
        </w:tabs>
        <w:spacing w:after="180"/>
        <w:ind w:left="1800"/>
        <w:rPr>
          <w:spacing w:val="-2"/>
        </w:rPr>
      </w:pPr>
      <w:r w:rsidRPr="00CE72EB">
        <w:rPr>
          <w:spacing w:val="-2"/>
        </w:rPr>
        <w:t>Or</w:t>
      </w:r>
    </w:p>
    <w:p w:rsidR="00B50534" w:rsidRPr="00CE72EB" w:rsidRDefault="00B50534" w:rsidP="0001185D">
      <w:pPr>
        <w:tabs>
          <w:tab w:val="left" w:pos="2160"/>
        </w:tabs>
        <w:spacing w:after="180"/>
        <w:ind w:left="1800"/>
        <w:rPr>
          <w:b/>
          <w:spacing w:val="-2"/>
        </w:rPr>
      </w:pPr>
      <w:r w:rsidRPr="00CE72EB">
        <w:rPr>
          <w:b/>
          <w:spacing w:val="-2"/>
        </w:rPr>
        <w:t xml:space="preserve">Option 3: </w:t>
      </w:r>
      <w:r w:rsidRPr="00CE72EB">
        <w:rPr>
          <w:b/>
          <w:spacing w:val="-2"/>
        </w:rPr>
        <w:tab/>
      </w:r>
    </w:p>
    <w:p w:rsidR="00B50534" w:rsidRPr="00CE72EB" w:rsidRDefault="00B50534" w:rsidP="0001185D">
      <w:pPr>
        <w:tabs>
          <w:tab w:val="left" w:pos="1800"/>
        </w:tabs>
        <w:spacing w:after="180"/>
        <w:ind w:left="1800"/>
        <w:rPr>
          <w:spacing w:val="-2"/>
        </w:rPr>
      </w:pPr>
      <w:r w:rsidRPr="00CE72EB">
        <w:rPr>
          <w:spacing w:val="-2"/>
        </w:rPr>
        <w:lastRenderedPageBreak/>
        <w:t xml:space="preserve">(i) Minimum requirements for combined contract(s) shall be the aggregate requirements for each contract for which the </w:t>
      </w:r>
      <w:r w:rsidR="00605CF3">
        <w:rPr>
          <w:spacing w:val="-2"/>
        </w:rPr>
        <w:t xml:space="preserve">Bidder </w:t>
      </w:r>
      <w:r w:rsidRPr="00CE72EB">
        <w:rPr>
          <w:spacing w:val="-2"/>
        </w:rPr>
        <w:t xml:space="preserve">has </w:t>
      </w:r>
      <w:r w:rsidR="00605CF3">
        <w:rPr>
          <w:spacing w:val="-2"/>
        </w:rPr>
        <w:t xml:space="preserve">bid </w:t>
      </w:r>
      <w:r w:rsidRPr="00CE72EB">
        <w:rPr>
          <w:spacing w:val="-2"/>
        </w:rPr>
        <w:t>for as follows, and N1, N2, N3, etc. shall be different contracts:</w:t>
      </w:r>
    </w:p>
    <w:p w:rsidR="00B50534" w:rsidRPr="00CE72EB" w:rsidRDefault="00B50534" w:rsidP="00B50534">
      <w:pPr>
        <w:tabs>
          <w:tab w:val="left" w:pos="2160"/>
        </w:tabs>
        <w:spacing w:after="180"/>
        <w:ind w:left="2412"/>
        <w:rPr>
          <w:spacing w:val="-2"/>
        </w:rPr>
      </w:pPr>
      <w:r w:rsidRPr="00CE72EB">
        <w:rPr>
          <w:spacing w:val="-2"/>
        </w:rPr>
        <w:t>Lot 1:  N1 contracts, each of minimum value V1;</w:t>
      </w:r>
    </w:p>
    <w:p w:rsidR="00B50534" w:rsidRPr="00CE72EB" w:rsidRDefault="00B50534" w:rsidP="00B50534">
      <w:pPr>
        <w:tabs>
          <w:tab w:val="left" w:pos="2160"/>
        </w:tabs>
        <w:spacing w:after="180"/>
        <w:ind w:left="2412"/>
        <w:rPr>
          <w:spacing w:val="-2"/>
        </w:rPr>
      </w:pPr>
      <w:r w:rsidRPr="00CE72EB">
        <w:rPr>
          <w:spacing w:val="-2"/>
        </w:rPr>
        <w:t xml:space="preserve">Lot 2:  N2 contracts, each of minimum value V2; </w:t>
      </w:r>
    </w:p>
    <w:p w:rsidR="00B50534" w:rsidRPr="00CE72EB" w:rsidRDefault="00B50534" w:rsidP="00B50534">
      <w:pPr>
        <w:tabs>
          <w:tab w:val="left" w:pos="2160"/>
        </w:tabs>
        <w:spacing w:after="180"/>
        <w:ind w:left="2412"/>
        <w:rPr>
          <w:spacing w:val="-2"/>
        </w:rPr>
      </w:pPr>
      <w:r w:rsidRPr="00CE72EB">
        <w:rPr>
          <w:spacing w:val="-2"/>
        </w:rPr>
        <w:t>Lot 3:  N3 contracts, each</w:t>
      </w:r>
      <w:bookmarkStart w:id="399" w:name="_GoBack"/>
      <w:bookmarkEnd w:id="399"/>
      <w:r w:rsidRPr="00CE72EB">
        <w:rPr>
          <w:spacing w:val="-2"/>
        </w:rPr>
        <w:t xml:space="preserve"> of minimum value V3; </w:t>
      </w:r>
    </w:p>
    <w:p w:rsidR="00B50534" w:rsidRPr="00CE72EB" w:rsidRDefault="00B50534" w:rsidP="00B50534">
      <w:pPr>
        <w:tabs>
          <w:tab w:val="left" w:pos="2160"/>
        </w:tabs>
        <w:spacing w:after="180"/>
        <w:ind w:left="2412"/>
        <w:rPr>
          <w:spacing w:val="-2"/>
        </w:rPr>
      </w:pPr>
      <w:r w:rsidRPr="00CE72EB">
        <w:rPr>
          <w:spacing w:val="-2"/>
        </w:rPr>
        <w:t xml:space="preserve">----etc, </w:t>
      </w:r>
      <w:r w:rsidRPr="00CE72EB">
        <w:rPr>
          <w:b/>
          <w:spacing w:val="-2"/>
        </w:rPr>
        <w:t>or</w:t>
      </w:r>
    </w:p>
    <w:p w:rsidR="00B50534" w:rsidRPr="00CE72EB" w:rsidRDefault="00B50534" w:rsidP="0001185D">
      <w:pPr>
        <w:tabs>
          <w:tab w:val="left" w:pos="1800"/>
        </w:tabs>
        <w:spacing w:after="180"/>
        <w:ind w:left="1800"/>
        <w:rPr>
          <w:spacing w:val="-2"/>
        </w:rPr>
      </w:pPr>
      <w:r w:rsidRPr="00CE72EB">
        <w:rPr>
          <w:spacing w:val="-2"/>
        </w:rPr>
        <w:t>(ii) Lot 1:  N1 contracts, each of minimum value V1;  or  number of contracts less than or equal to N1, each of minimum value V1, but with total value of all contracts equal or more than N1 x V1.</w:t>
      </w:r>
    </w:p>
    <w:p w:rsidR="00B50534" w:rsidRPr="00CE72EB" w:rsidRDefault="00B50534" w:rsidP="0001185D">
      <w:pPr>
        <w:tabs>
          <w:tab w:val="left" w:pos="1800"/>
        </w:tabs>
        <w:spacing w:after="180"/>
        <w:ind w:left="1800"/>
        <w:rPr>
          <w:spacing w:val="-2"/>
        </w:rPr>
      </w:pPr>
      <w:r w:rsidRPr="00CE72EB">
        <w:rPr>
          <w:spacing w:val="-2"/>
        </w:rPr>
        <w:t>Lot 2:  N2 contracts, each of minimum value V2; or number of contracts less than or equal to N2, each of minimum value V2, but with total value of all contracts equal or more than N2 x V2.</w:t>
      </w:r>
    </w:p>
    <w:p w:rsidR="00B50534" w:rsidRPr="00CE72EB" w:rsidRDefault="00B50534" w:rsidP="0001185D">
      <w:pPr>
        <w:tabs>
          <w:tab w:val="left" w:pos="1800"/>
        </w:tabs>
        <w:spacing w:after="180"/>
        <w:ind w:left="1800"/>
        <w:rPr>
          <w:spacing w:val="-2"/>
        </w:rPr>
      </w:pPr>
      <w:r w:rsidRPr="00CE72EB">
        <w:rPr>
          <w:spacing w:val="-2"/>
        </w:rPr>
        <w:t>Lot 3:  N3 contracts, each of minimum value V3; or number of contracts less than or equal to N3, each of minimum value V3, but with total value of all contracts equal or more than N3 x V3.</w:t>
      </w:r>
    </w:p>
    <w:p w:rsidR="00B50534" w:rsidRPr="00CE72EB" w:rsidRDefault="00B50534" w:rsidP="0001185D">
      <w:pPr>
        <w:tabs>
          <w:tab w:val="left" w:pos="1800"/>
        </w:tabs>
        <w:spacing w:after="180"/>
        <w:ind w:left="1800"/>
        <w:rPr>
          <w:spacing w:val="-2"/>
        </w:rPr>
      </w:pPr>
      <w:r w:rsidRPr="00CE72EB">
        <w:rPr>
          <w:spacing w:val="-2"/>
        </w:rPr>
        <w:t>----etc, or</w:t>
      </w:r>
    </w:p>
    <w:p w:rsidR="00B50534" w:rsidRPr="00CE72EB" w:rsidRDefault="00B50534" w:rsidP="0001185D">
      <w:pPr>
        <w:tabs>
          <w:tab w:val="left" w:pos="1800"/>
        </w:tabs>
        <w:spacing w:after="180"/>
        <w:ind w:left="1800"/>
        <w:rPr>
          <w:spacing w:val="-2"/>
        </w:rPr>
      </w:pPr>
      <w:r w:rsidRPr="00CE72EB">
        <w:rPr>
          <w:spacing w:val="-2"/>
        </w:rPr>
        <w:t>(iii) Subject to compliance as per (ii) above with respect to minimum value of single contract for each lot,  total number of contracts is equal or less than N1 + N2 + N3 +--but the total value of all such contracts is equal or more than N1 x V1 + N2 x V2 + N3 x V3 +---.</w:t>
      </w:r>
    </w:p>
    <w:p w:rsidR="00B50534" w:rsidRPr="00CE72EB" w:rsidRDefault="00B50534" w:rsidP="00B50534"/>
    <w:p w:rsidR="007B586E" w:rsidRPr="00CE72EB" w:rsidRDefault="00220722">
      <w:pPr>
        <w:pStyle w:val="S3-Heading2"/>
        <w:rPr>
          <w:noProof/>
        </w:rPr>
      </w:pPr>
      <w:bookmarkStart w:id="400" w:name="_Toc78774488"/>
      <w:bookmarkStart w:id="401" w:name="_Toc103401416"/>
      <w:bookmarkStart w:id="402" w:name="_Toc325555967"/>
      <w:r w:rsidRPr="00CE72EB">
        <w:rPr>
          <w:noProof/>
        </w:rPr>
        <w:t>2</w:t>
      </w:r>
      <w:r w:rsidR="007B586E" w:rsidRPr="00CE72EB">
        <w:rPr>
          <w:noProof/>
        </w:rPr>
        <w:t>.3</w:t>
      </w:r>
      <w:r w:rsidR="007B586E" w:rsidRPr="00CE72EB">
        <w:rPr>
          <w:noProof/>
        </w:rPr>
        <w:tab/>
      </w:r>
      <w:r w:rsidRPr="00CE72EB">
        <w:rPr>
          <w:noProof/>
        </w:rPr>
        <w:t xml:space="preserve">Alternative </w:t>
      </w:r>
      <w:r w:rsidR="007B586E" w:rsidRPr="00CE72EB">
        <w:rPr>
          <w:noProof/>
        </w:rPr>
        <w:t>Completion Time</w:t>
      </w:r>
      <w:bookmarkEnd w:id="400"/>
      <w:bookmarkEnd w:id="401"/>
      <w:r w:rsidRPr="00CE72EB">
        <w:rPr>
          <w:noProof/>
        </w:rPr>
        <w:t>s</w:t>
      </w:r>
      <w:bookmarkEnd w:id="402"/>
    </w:p>
    <w:p w:rsidR="007B586E" w:rsidRPr="00CE72EB" w:rsidRDefault="007B586E">
      <w:pPr>
        <w:pStyle w:val="Heading1"/>
        <w:spacing w:after="200"/>
        <w:ind w:left="1080" w:right="288"/>
        <w:jc w:val="both"/>
        <w:rPr>
          <w:rFonts w:ascii="Times New Roman" w:hAnsi="Times New Roman" w:cs="Times New Roman"/>
          <w:b w:val="0"/>
          <w:noProof/>
          <w:sz w:val="24"/>
        </w:rPr>
      </w:pPr>
      <w:bookmarkStart w:id="403" w:name="_Toc78774489"/>
      <w:bookmarkStart w:id="404" w:name="_Toc101516513"/>
      <w:bookmarkStart w:id="405" w:name="_Toc103401417"/>
      <w:r w:rsidRPr="00CE72EB">
        <w:rPr>
          <w:rFonts w:ascii="Times New Roman" w:hAnsi="Times New Roman" w:cs="Times New Roman"/>
          <w:b w:val="0"/>
          <w:noProof/>
          <w:sz w:val="24"/>
        </w:rPr>
        <w:t>An alternative Completion Time, if permitted under ITB 13.2, will be evaluated as follows:</w:t>
      </w:r>
      <w:bookmarkEnd w:id="403"/>
      <w:bookmarkEnd w:id="404"/>
      <w:bookmarkEnd w:id="405"/>
    </w:p>
    <w:p w:rsidR="007B586E" w:rsidRPr="00CE72EB" w:rsidRDefault="00220722">
      <w:pPr>
        <w:pStyle w:val="S3-Heading2"/>
        <w:rPr>
          <w:noProof/>
        </w:rPr>
      </w:pPr>
      <w:bookmarkStart w:id="406" w:name="_Toc78774490"/>
      <w:bookmarkStart w:id="407" w:name="_Toc103401418"/>
      <w:bookmarkStart w:id="408" w:name="_Toc325555968"/>
      <w:r w:rsidRPr="00CE72EB">
        <w:rPr>
          <w:noProof/>
        </w:rPr>
        <w:t>2</w:t>
      </w:r>
      <w:r w:rsidR="007B586E" w:rsidRPr="00CE72EB">
        <w:rPr>
          <w:noProof/>
        </w:rPr>
        <w:t>.4</w:t>
      </w:r>
      <w:r w:rsidR="007B586E" w:rsidRPr="00CE72EB">
        <w:rPr>
          <w:noProof/>
        </w:rPr>
        <w:tab/>
        <w:t>Technical Alternatives</w:t>
      </w:r>
      <w:bookmarkEnd w:id="406"/>
      <w:bookmarkEnd w:id="407"/>
      <w:bookmarkEnd w:id="408"/>
    </w:p>
    <w:p w:rsidR="007B586E" w:rsidRPr="00CE72EB" w:rsidRDefault="007B586E">
      <w:pPr>
        <w:pStyle w:val="Heading1"/>
        <w:spacing w:after="200"/>
        <w:ind w:left="1080" w:right="288"/>
        <w:jc w:val="both"/>
        <w:rPr>
          <w:rFonts w:ascii="Times New Roman" w:hAnsi="Times New Roman" w:cs="Times New Roman"/>
          <w:b w:val="0"/>
          <w:noProof/>
          <w:sz w:val="24"/>
        </w:rPr>
      </w:pPr>
      <w:bookmarkStart w:id="409" w:name="_Toc78774491"/>
      <w:bookmarkStart w:id="410" w:name="_Toc101516515"/>
      <w:bookmarkStart w:id="411" w:name="_Toc103401419"/>
      <w:r w:rsidRPr="00CE72EB">
        <w:rPr>
          <w:rFonts w:ascii="Times New Roman" w:hAnsi="Times New Roman" w:cs="Times New Roman"/>
          <w:b w:val="0"/>
          <w:noProof/>
          <w:sz w:val="24"/>
        </w:rPr>
        <w:t>Technical alternatives, if permitted under ITB 13.4, will be evaluated as follows:</w:t>
      </w:r>
      <w:bookmarkEnd w:id="409"/>
      <w:bookmarkEnd w:id="410"/>
      <w:bookmarkEnd w:id="411"/>
    </w:p>
    <w:p w:rsidR="00B53626" w:rsidRPr="00CE72EB" w:rsidRDefault="00B53626" w:rsidP="00B53626">
      <w:pPr>
        <w:pStyle w:val="S3-Heading2"/>
        <w:rPr>
          <w:noProof/>
        </w:rPr>
      </w:pPr>
      <w:r w:rsidRPr="00CE72EB">
        <w:rPr>
          <w:noProof/>
        </w:rPr>
        <w:t>2.5</w:t>
      </w:r>
      <w:r w:rsidRPr="00CE72EB">
        <w:rPr>
          <w:noProof/>
        </w:rPr>
        <w:tab/>
        <w:t>Specialized Subcontractors</w:t>
      </w:r>
    </w:p>
    <w:p w:rsidR="00220722" w:rsidRPr="00CE72EB" w:rsidRDefault="00220722" w:rsidP="00220722">
      <w:pPr>
        <w:ind w:left="1440"/>
      </w:pPr>
      <w:r w:rsidRPr="00CE72EB">
        <w:t xml:space="preserve">Only the specific experience of sub-contractors for specialized works permitted by the Employer will be considered. The general experience and financial resources of the specialized sub-contractors shall not be added to those of the Bidder for purposes of qualification of the Bidder. </w:t>
      </w:r>
    </w:p>
    <w:p w:rsidR="00220722" w:rsidRPr="00CE72EB" w:rsidRDefault="00220722" w:rsidP="00220722">
      <w:pPr>
        <w:ind w:left="1440"/>
      </w:pPr>
      <w:r w:rsidRPr="00CE72EB">
        <w:t>The specialized sub-contractors proposed shall be fully qualified for their work proposed, and meet the following criteria:</w:t>
      </w:r>
    </w:p>
    <w:p w:rsidR="007B586E" w:rsidRPr="00CE72EB" w:rsidRDefault="007B586E"/>
    <w:p w:rsidR="007B586E" w:rsidRPr="00CE72EB" w:rsidRDefault="007B586E">
      <w:pPr>
        <w:pStyle w:val="Heading1"/>
        <w:spacing w:before="360" w:after="120"/>
        <w:ind w:left="1080"/>
        <w:rPr>
          <w:i/>
        </w:rPr>
        <w:sectPr w:rsidR="007B586E" w:rsidRPr="00CE72EB">
          <w:headerReference w:type="even" r:id="rId28"/>
          <w:headerReference w:type="default" r:id="rId29"/>
          <w:footerReference w:type="even" r:id="rId30"/>
          <w:footerReference w:type="default" r:id="rId31"/>
          <w:type w:val="oddPage"/>
          <w:pgSz w:w="12240" w:h="15840" w:code="1"/>
          <w:pgMar w:top="1440" w:right="1440" w:bottom="1440" w:left="1800" w:header="720" w:footer="720" w:gutter="0"/>
          <w:paperSrc w:first="15" w:other="15"/>
          <w:cols w:space="720"/>
          <w:titlePg/>
        </w:sectPr>
      </w:pPr>
    </w:p>
    <w:p w:rsidR="007B586E" w:rsidRPr="00CE72EB" w:rsidRDefault="00C119E0">
      <w:pPr>
        <w:pStyle w:val="S3-Header1"/>
      </w:pPr>
      <w:bookmarkStart w:id="412" w:name="_Toc103401422"/>
      <w:bookmarkStart w:id="413" w:name="_Toc325555969"/>
      <w:r w:rsidRPr="00CE72EB">
        <w:lastRenderedPageBreak/>
        <w:t>3</w:t>
      </w:r>
      <w:r w:rsidR="007B586E" w:rsidRPr="00CE72EB">
        <w:t>.</w:t>
      </w:r>
      <w:r w:rsidR="007B586E" w:rsidRPr="00CE72EB">
        <w:tab/>
        <w:t>Qualification</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2560"/>
        <w:gridCol w:w="2096"/>
        <w:gridCol w:w="1428"/>
        <w:gridCol w:w="1496"/>
        <w:gridCol w:w="1684"/>
        <w:gridCol w:w="1684"/>
        <w:gridCol w:w="1672"/>
      </w:tblGrid>
      <w:tr w:rsidR="00220722" w:rsidRPr="00CE72EB" w:rsidTr="00145B0C">
        <w:trPr>
          <w:tblHeader/>
        </w:trPr>
        <w:tc>
          <w:tcPr>
            <w:tcW w:w="556"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c>
          <w:tcPr>
            <w:tcW w:w="2560"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c>
          <w:tcPr>
            <w:tcW w:w="2096"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c>
          <w:tcPr>
            <w:tcW w:w="1428"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c>
          <w:tcPr>
            <w:tcW w:w="1496"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c>
          <w:tcPr>
            <w:tcW w:w="1684"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c>
          <w:tcPr>
            <w:tcW w:w="1684"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c>
          <w:tcPr>
            <w:tcW w:w="1672" w:type="dxa"/>
            <w:tcBorders>
              <w:bottom w:val="single" w:sz="4" w:space="0" w:color="auto"/>
            </w:tcBorders>
          </w:tcPr>
          <w:p w:rsidR="00220722" w:rsidRPr="00CE72EB" w:rsidRDefault="00220722" w:rsidP="000A611F">
            <w:pPr>
              <w:pStyle w:val="Style11"/>
              <w:tabs>
                <w:tab w:val="left" w:leader="dot" w:pos="8424"/>
              </w:tabs>
              <w:spacing w:line="240" w:lineRule="auto"/>
              <w:rPr>
                <w:sz w:val="20"/>
                <w:szCs w:val="20"/>
              </w:rPr>
            </w:pPr>
          </w:p>
        </w:tc>
      </w:tr>
      <w:tr w:rsidR="00220722" w:rsidRPr="00CE72EB" w:rsidTr="00145B0C">
        <w:trPr>
          <w:tblHeader/>
        </w:trPr>
        <w:tc>
          <w:tcPr>
            <w:tcW w:w="5212" w:type="dxa"/>
            <w:gridSpan w:val="3"/>
            <w:shd w:val="clear" w:color="auto" w:fill="000000"/>
          </w:tcPr>
          <w:p w:rsidR="00220722" w:rsidRPr="00CE72EB" w:rsidRDefault="00220722" w:rsidP="000A611F">
            <w:pPr>
              <w:pStyle w:val="Style11"/>
              <w:tabs>
                <w:tab w:val="left" w:leader="dot" w:pos="8424"/>
              </w:tabs>
              <w:spacing w:line="240" w:lineRule="auto"/>
              <w:jc w:val="center"/>
              <w:rPr>
                <w:b/>
                <w:sz w:val="20"/>
                <w:szCs w:val="20"/>
              </w:rPr>
            </w:pPr>
            <w:r w:rsidRPr="00CE72EB">
              <w:rPr>
                <w:b/>
                <w:sz w:val="20"/>
                <w:szCs w:val="20"/>
              </w:rPr>
              <w:t>Eligibility and Qualification Criteria</w:t>
            </w:r>
          </w:p>
        </w:tc>
        <w:tc>
          <w:tcPr>
            <w:tcW w:w="6292" w:type="dxa"/>
            <w:gridSpan w:val="4"/>
            <w:shd w:val="clear" w:color="auto" w:fill="000000"/>
          </w:tcPr>
          <w:p w:rsidR="00220722" w:rsidRPr="00CE72EB" w:rsidRDefault="00220722" w:rsidP="000A611F">
            <w:pPr>
              <w:pStyle w:val="Style11"/>
              <w:tabs>
                <w:tab w:val="left" w:leader="dot" w:pos="8424"/>
              </w:tabs>
              <w:spacing w:line="240" w:lineRule="auto"/>
              <w:jc w:val="center"/>
              <w:rPr>
                <w:b/>
                <w:sz w:val="20"/>
                <w:szCs w:val="20"/>
              </w:rPr>
            </w:pPr>
            <w:r w:rsidRPr="00CE72EB">
              <w:rPr>
                <w:b/>
                <w:sz w:val="20"/>
                <w:szCs w:val="20"/>
              </w:rPr>
              <w:t>Compliance Requirements</w:t>
            </w:r>
          </w:p>
        </w:tc>
        <w:tc>
          <w:tcPr>
            <w:tcW w:w="1672" w:type="dxa"/>
            <w:shd w:val="clear" w:color="auto" w:fill="000000"/>
          </w:tcPr>
          <w:p w:rsidR="00220722" w:rsidRPr="00CE72EB" w:rsidRDefault="00220722" w:rsidP="000A611F">
            <w:pPr>
              <w:pStyle w:val="Style11"/>
              <w:tabs>
                <w:tab w:val="left" w:leader="dot" w:pos="8424"/>
              </w:tabs>
              <w:spacing w:line="240" w:lineRule="auto"/>
              <w:jc w:val="center"/>
              <w:rPr>
                <w:b/>
                <w:sz w:val="20"/>
                <w:szCs w:val="20"/>
              </w:rPr>
            </w:pPr>
            <w:r w:rsidRPr="00CE72EB">
              <w:rPr>
                <w:b/>
                <w:sz w:val="20"/>
                <w:szCs w:val="20"/>
              </w:rPr>
              <w:t>Documentation</w:t>
            </w:r>
          </w:p>
        </w:tc>
      </w:tr>
      <w:tr w:rsidR="00220722" w:rsidRPr="00CE72EB" w:rsidTr="00145B0C">
        <w:trPr>
          <w:tblHeader/>
        </w:trPr>
        <w:tc>
          <w:tcPr>
            <w:tcW w:w="556" w:type="dxa"/>
            <w:vMerge w:val="restart"/>
          </w:tcPr>
          <w:p w:rsidR="00220722" w:rsidRPr="00CE72EB" w:rsidRDefault="00220722" w:rsidP="000A611F">
            <w:pPr>
              <w:pStyle w:val="Style11"/>
              <w:tabs>
                <w:tab w:val="left" w:leader="dot" w:pos="8424"/>
              </w:tabs>
              <w:jc w:val="center"/>
              <w:rPr>
                <w:b/>
                <w:sz w:val="20"/>
                <w:szCs w:val="20"/>
              </w:rPr>
            </w:pPr>
            <w:r w:rsidRPr="00CE72EB">
              <w:rPr>
                <w:b/>
                <w:sz w:val="20"/>
                <w:szCs w:val="20"/>
              </w:rPr>
              <w:t>No.</w:t>
            </w:r>
          </w:p>
        </w:tc>
        <w:tc>
          <w:tcPr>
            <w:tcW w:w="2560" w:type="dxa"/>
            <w:vMerge w:val="restart"/>
          </w:tcPr>
          <w:p w:rsidR="00220722" w:rsidRPr="00CE72EB" w:rsidRDefault="00220722" w:rsidP="000A611F">
            <w:pPr>
              <w:pStyle w:val="Style11"/>
              <w:tabs>
                <w:tab w:val="left" w:leader="dot" w:pos="8424"/>
              </w:tabs>
              <w:jc w:val="center"/>
              <w:rPr>
                <w:b/>
                <w:sz w:val="20"/>
                <w:szCs w:val="20"/>
              </w:rPr>
            </w:pPr>
            <w:r w:rsidRPr="00CE72EB">
              <w:rPr>
                <w:b/>
                <w:sz w:val="20"/>
                <w:szCs w:val="20"/>
              </w:rPr>
              <w:t>Subject</w:t>
            </w:r>
          </w:p>
        </w:tc>
        <w:tc>
          <w:tcPr>
            <w:tcW w:w="2096" w:type="dxa"/>
            <w:vMerge w:val="restart"/>
          </w:tcPr>
          <w:p w:rsidR="00220722" w:rsidRPr="00CE72EB" w:rsidRDefault="00220722" w:rsidP="000A611F">
            <w:pPr>
              <w:pStyle w:val="Style11"/>
              <w:tabs>
                <w:tab w:val="left" w:leader="dot" w:pos="8424"/>
              </w:tabs>
              <w:jc w:val="center"/>
              <w:rPr>
                <w:b/>
                <w:sz w:val="20"/>
                <w:szCs w:val="20"/>
              </w:rPr>
            </w:pPr>
            <w:r w:rsidRPr="00CE72EB">
              <w:rPr>
                <w:b/>
                <w:sz w:val="20"/>
                <w:szCs w:val="20"/>
              </w:rPr>
              <w:t>Requirement</w:t>
            </w:r>
          </w:p>
        </w:tc>
        <w:tc>
          <w:tcPr>
            <w:tcW w:w="1428" w:type="dxa"/>
            <w:vMerge w:val="restart"/>
          </w:tcPr>
          <w:p w:rsidR="00220722" w:rsidRPr="00CE72EB" w:rsidRDefault="00220722" w:rsidP="000A611F">
            <w:pPr>
              <w:pStyle w:val="Style11"/>
              <w:tabs>
                <w:tab w:val="left" w:leader="dot" w:pos="8424"/>
              </w:tabs>
              <w:jc w:val="center"/>
              <w:rPr>
                <w:b/>
                <w:sz w:val="20"/>
                <w:szCs w:val="20"/>
              </w:rPr>
            </w:pPr>
            <w:r w:rsidRPr="00CE72EB">
              <w:rPr>
                <w:b/>
                <w:sz w:val="20"/>
                <w:szCs w:val="20"/>
              </w:rPr>
              <w:t>Single Entity</w:t>
            </w:r>
          </w:p>
        </w:tc>
        <w:tc>
          <w:tcPr>
            <w:tcW w:w="4864" w:type="dxa"/>
            <w:gridSpan w:val="3"/>
          </w:tcPr>
          <w:p w:rsidR="00220722" w:rsidRPr="00CE72EB" w:rsidRDefault="00220722" w:rsidP="000A611F">
            <w:pPr>
              <w:pStyle w:val="Style11"/>
              <w:tabs>
                <w:tab w:val="left" w:leader="dot" w:pos="8424"/>
              </w:tabs>
              <w:spacing w:line="240" w:lineRule="auto"/>
              <w:jc w:val="center"/>
              <w:rPr>
                <w:b/>
                <w:sz w:val="20"/>
                <w:szCs w:val="20"/>
              </w:rPr>
            </w:pPr>
            <w:r w:rsidRPr="00CE72EB">
              <w:rPr>
                <w:b/>
                <w:sz w:val="20"/>
                <w:szCs w:val="20"/>
              </w:rPr>
              <w:t>Joint Venture (existing or intended)</w:t>
            </w:r>
          </w:p>
        </w:tc>
        <w:tc>
          <w:tcPr>
            <w:tcW w:w="1672" w:type="dxa"/>
            <w:vMerge w:val="restart"/>
          </w:tcPr>
          <w:p w:rsidR="00220722" w:rsidRPr="00CE72EB" w:rsidRDefault="00220722" w:rsidP="000A611F">
            <w:pPr>
              <w:pStyle w:val="Style11"/>
              <w:tabs>
                <w:tab w:val="left" w:leader="dot" w:pos="8424"/>
              </w:tabs>
              <w:jc w:val="center"/>
              <w:rPr>
                <w:b/>
                <w:sz w:val="20"/>
                <w:szCs w:val="20"/>
              </w:rPr>
            </w:pPr>
            <w:r w:rsidRPr="00CE72EB">
              <w:rPr>
                <w:b/>
                <w:sz w:val="20"/>
                <w:szCs w:val="20"/>
              </w:rPr>
              <w:t>Submission Requirements</w:t>
            </w:r>
          </w:p>
        </w:tc>
      </w:tr>
      <w:tr w:rsidR="00220722" w:rsidRPr="00CE72EB" w:rsidTr="00145B0C">
        <w:trPr>
          <w:tblHeader/>
        </w:trPr>
        <w:tc>
          <w:tcPr>
            <w:tcW w:w="556" w:type="dxa"/>
            <w:vMerge/>
          </w:tcPr>
          <w:p w:rsidR="00220722" w:rsidRPr="00CE72EB" w:rsidRDefault="00220722" w:rsidP="000A611F">
            <w:pPr>
              <w:pStyle w:val="Style11"/>
              <w:tabs>
                <w:tab w:val="left" w:leader="dot" w:pos="8424"/>
              </w:tabs>
              <w:spacing w:line="240" w:lineRule="auto"/>
              <w:jc w:val="center"/>
              <w:rPr>
                <w:b/>
                <w:sz w:val="20"/>
                <w:szCs w:val="20"/>
              </w:rPr>
            </w:pPr>
          </w:p>
        </w:tc>
        <w:tc>
          <w:tcPr>
            <w:tcW w:w="2560" w:type="dxa"/>
            <w:vMerge/>
          </w:tcPr>
          <w:p w:rsidR="00220722" w:rsidRPr="00CE72EB" w:rsidRDefault="00220722" w:rsidP="000A611F">
            <w:pPr>
              <w:pStyle w:val="Style11"/>
              <w:tabs>
                <w:tab w:val="left" w:leader="dot" w:pos="8424"/>
              </w:tabs>
              <w:spacing w:line="240" w:lineRule="auto"/>
              <w:jc w:val="center"/>
              <w:rPr>
                <w:b/>
                <w:sz w:val="20"/>
                <w:szCs w:val="20"/>
              </w:rPr>
            </w:pPr>
          </w:p>
        </w:tc>
        <w:tc>
          <w:tcPr>
            <w:tcW w:w="2096" w:type="dxa"/>
            <w:vMerge/>
          </w:tcPr>
          <w:p w:rsidR="00220722" w:rsidRPr="00CE72EB" w:rsidRDefault="00220722" w:rsidP="000A611F">
            <w:pPr>
              <w:pStyle w:val="Style11"/>
              <w:tabs>
                <w:tab w:val="left" w:leader="dot" w:pos="8424"/>
              </w:tabs>
              <w:spacing w:line="240" w:lineRule="auto"/>
              <w:jc w:val="center"/>
              <w:rPr>
                <w:b/>
                <w:sz w:val="20"/>
                <w:szCs w:val="20"/>
              </w:rPr>
            </w:pPr>
          </w:p>
        </w:tc>
        <w:tc>
          <w:tcPr>
            <w:tcW w:w="1428" w:type="dxa"/>
            <w:vMerge/>
          </w:tcPr>
          <w:p w:rsidR="00220722" w:rsidRPr="00CE72EB" w:rsidRDefault="00220722" w:rsidP="000A611F">
            <w:pPr>
              <w:pStyle w:val="Style11"/>
              <w:tabs>
                <w:tab w:val="left" w:leader="dot" w:pos="8424"/>
              </w:tabs>
              <w:spacing w:line="240" w:lineRule="auto"/>
              <w:jc w:val="center"/>
              <w:rPr>
                <w:b/>
                <w:sz w:val="20"/>
                <w:szCs w:val="20"/>
              </w:rPr>
            </w:pPr>
          </w:p>
        </w:tc>
        <w:tc>
          <w:tcPr>
            <w:tcW w:w="1496" w:type="dxa"/>
          </w:tcPr>
          <w:p w:rsidR="00220722" w:rsidRPr="00CE72EB" w:rsidRDefault="00220722" w:rsidP="000A611F">
            <w:pPr>
              <w:pStyle w:val="Style11"/>
              <w:tabs>
                <w:tab w:val="left" w:leader="dot" w:pos="8424"/>
              </w:tabs>
              <w:spacing w:line="240" w:lineRule="auto"/>
              <w:jc w:val="center"/>
              <w:rPr>
                <w:b/>
                <w:sz w:val="20"/>
                <w:szCs w:val="20"/>
              </w:rPr>
            </w:pPr>
            <w:r w:rsidRPr="00CE72EB">
              <w:rPr>
                <w:b/>
                <w:sz w:val="20"/>
                <w:szCs w:val="20"/>
              </w:rPr>
              <w:t>All Parties Combined</w:t>
            </w:r>
          </w:p>
        </w:tc>
        <w:tc>
          <w:tcPr>
            <w:tcW w:w="1684" w:type="dxa"/>
          </w:tcPr>
          <w:p w:rsidR="00220722" w:rsidRPr="00CE72EB" w:rsidRDefault="00220722" w:rsidP="000A611F">
            <w:pPr>
              <w:pStyle w:val="Style11"/>
              <w:tabs>
                <w:tab w:val="left" w:leader="dot" w:pos="8424"/>
              </w:tabs>
              <w:spacing w:line="240" w:lineRule="auto"/>
              <w:jc w:val="center"/>
              <w:rPr>
                <w:b/>
                <w:sz w:val="20"/>
                <w:szCs w:val="20"/>
              </w:rPr>
            </w:pPr>
            <w:r w:rsidRPr="00CE72EB">
              <w:rPr>
                <w:b/>
                <w:sz w:val="20"/>
                <w:szCs w:val="20"/>
              </w:rPr>
              <w:t>Each Member</w:t>
            </w:r>
          </w:p>
        </w:tc>
        <w:tc>
          <w:tcPr>
            <w:tcW w:w="1684" w:type="dxa"/>
          </w:tcPr>
          <w:p w:rsidR="00220722" w:rsidRPr="00CE72EB" w:rsidRDefault="00220722" w:rsidP="000A611F">
            <w:pPr>
              <w:pStyle w:val="Style11"/>
              <w:tabs>
                <w:tab w:val="left" w:leader="dot" w:pos="8424"/>
              </w:tabs>
              <w:spacing w:line="240" w:lineRule="auto"/>
              <w:jc w:val="center"/>
              <w:rPr>
                <w:b/>
                <w:sz w:val="20"/>
                <w:szCs w:val="20"/>
              </w:rPr>
            </w:pPr>
            <w:r w:rsidRPr="00CE72EB">
              <w:rPr>
                <w:b/>
                <w:sz w:val="20"/>
                <w:szCs w:val="20"/>
              </w:rPr>
              <w:t>One Member</w:t>
            </w:r>
          </w:p>
        </w:tc>
        <w:tc>
          <w:tcPr>
            <w:tcW w:w="1672" w:type="dxa"/>
            <w:vMerge/>
          </w:tcPr>
          <w:p w:rsidR="00220722" w:rsidRPr="00CE72EB" w:rsidRDefault="00220722" w:rsidP="000A611F">
            <w:pPr>
              <w:pStyle w:val="Style11"/>
              <w:tabs>
                <w:tab w:val="left" w:leader="dot" w:pos="8424"/>
              </w:tabs>
              <w:spacing w:line="240" w:lineRule="auto"/>
              <w:jc w:val="center"/>
              <w:rPr>
                <w:b/>
                <w:sz w:val="20"/>
                <w:szCs w:val="20"/>
              </w:rPr>
            </w:pPr>
          </w:p>
        </w:tc>
      </w:tr>
      <w:tr w:rsidR="00220722" w:rsidRPr="00CE72EB" w:rsidTr="000A611F">
        <w:tc>
          <w:tcPr>
            <w:tcW w:w="13176" w:type="dxa"/>
            <w:gridSpan w:val="8"/>
          </w:tcPr>
          <w:p w:rsidR="00220722" w:rsidRPr="00CE72EB" w:rsidRDefault="00220722" w:rsidP="00666C18">
            <w:pPr>
              <w:pStyle w:val="S3-Heading2"/>
              <w:spacing w:before="120"/>
            </w:pPr>
            <w:bookmarkStart w:id="414" w:name="_Toc107899636"/>
            <w:r w:rsidRPr="00CE72EB">
              <w:t>1. Eligibility</w:t>
            </w:r>
            <w:bookmarkEnd w:id="414"/>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1.1</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Nationality</w:t>
            </w:r>
          </w:p>
        </w:tc>
        <w:tc>
          <w:tcPr>
            <w:tcW w:w="20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Nationality in accordance with ITB  4.3</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N/A</w:t>
            </w: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Forms ELI – 1.1 and 1.2, with attachments</w:t>
            </w:r>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1.2</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Conflict of Interest</w:t>
            </w:r>
          </w:p>
        </w:tc>
        <w:tc>
          <w:tcPr>
            <w:tcW w:w="20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No conflicts of interest in accordance with ITB  4.2</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N/A</w:t>
            </w: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Letter of Bid</w:t>
            </w:r>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1.3</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Bank Eligibility</w:t>
            </w:r>
          </w:p>
        </w:tc>
        <w:tc>
          <w:tcPr>
            <w:tcW w:w="2096" w:type="dxa"/>
          </w:tcPr>
          <w:p w:rsidR="00220722" w:rsidRPr="00CE72EB" w:rsidRDefault="00220722" w:rsidP="00D41581">
            <w:pPr>
              <w:pStyle w:val="Style11"/>
              <w:tabs>
                <w:tab w:val="left" w:leader="dot" w:pos="8424"/>
              </w:tabs>
              <w:spacing w:line="240" w:lineRule="auto"/>
              <w:rPr>
                <w:sz w:val="20"/>
                <w:szCs w:val="20"/>
              </w:rPr>
            </w:pPr>
            <w:r w:rsidRPr="00CE72EB">
              <w:rPr>
                <w:sz w:val="20"/>
                <w:szCs w:val="20"/>
              </w:rPr>
              <w:t>Not having been declared ineligible by the Bank, as described in ITB</w:t>
            </w:r>
            <w:r w:rsidR="007E6E58" w:rsidRPr="00CE72EB">
              <w:rPr>
                <w:sz w:val="20"/>
                <w:szCs w:val="20"/>
              </w:rPr>
              <w:t xml:space="preserve"> </w:t>
            </w:r>
            <w:r w:rsidRPr="00CE72EB">
              <w:rPr>
                <w:sz w:val="20"/>
                <w:szCs w:val="20"/>
              </w:rPr>
              <w:t>4.4, 4.5, 4.6 and 4.7</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r w:rsidRPr="00CE72EB">
              <w:rPr>
                <w:sz w:val="20"/>
              </w:rPr>
              <w:t>N/A</w:t>
            </w:r>
          </w:p>
          <w:p w:rsidR="00220722" w:rsidRPr="00CE72EB" w:rsidRDefault="00220722" w:rsidP="000A611F">
            <w:pPr>
              <w:pStyle w:val="Style11"/>
              <w:tabs>
                <w:tab w:val="left" w:leader="dot" w:pos="8424"/>
              </w:tabs>
              <w:spacing w:line="240" w:lineRule="auto"/>
              <w:rPr>
                <w:sz w:val="20"/>
                <w:szCs w:val="20"/>
              </w:rPr>
            </w:pP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Letter of Bid</w:t>
            </w:r>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1.4 </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Government Owned Entity of the Borrower country</w:t>
            </w:r>
          </w:p>
        </w:tc>
        <w:tc>
          <w:tcPr>
            <w:tcW w:w="2096" w:type="dxa"/>
          </w:tcPr>
          <w:p w:rsidR="00220722" w:rsidRPr="00CE72EB" w:rsidRDefault="00220722" w:rsidP="009C76F0">
            <w:pPr>
              <w:pStyle w:val="Style11"/>
              <w:tabs>
                <w:tab w:val="left" w:leader="dot" w:pos="8424"/>
              </w:tabs>
              <w:spacing w:line="240" w:lineRule="auto"/>
              <w:rPr>
                <w:sz w:val="20"/>
                <w:szCs w:val="20"/>
              </w:rPr>
            </w:pPr>
            <w:r w:rsidRPr="00CE72EB">
              <w:rPr>
                <w:sz w:val="20"/>
                <w:szCs w:val="20"/>
              </w:rPr>
              <w:t>Meets conditions of ITB  4.5</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r w:rsidRPr="00CE72EB">
              <w:rPr>
                <w:sz w:val="20"/>
              </w:rPr>
              <w:t>N/A</w:t>
            </w:r>
          </w:p>
          <w:p w:rsidR="00220722" w:rsidRPr="00CE72EB" w:rsidRDefault="00220722" w:rsidP="000A611F">
            <w:pPr>
              <w:rPr>
                <w:sz w:val="20"/>
              </w:rPr>
            </w:pP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Forms ELI – 1.1 and 1.2, with attachments</w:t>
            </w:r>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1.5</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United Nations resolution or Borrower’s country law</w:t>
            </w:r>
          </w:p>
        </w:tc>
        <w:tc>
          <w:tcPr>
            <w:tcW w:w="2096" w:type="dxa"/>
          </w:tcPr>
          <w:p w:rsidR="00220722" w:rsidRPr="00CE72EB" w:rsidRDefault="00220722" w:rsidP="009C76F0">
            <w:pPr>
              <w:pStyle w:val="Style11"/>
              <w:tabs>
                <w:tab w:val="left" w:leader="dot" w:pos="8424"/>
              </w:tabs>
              <w:spacing w:line="240" w:lineRule="auto"/>
              <w:rPr>
                <w:sz w:val="20"/>
                <w:szCs w:val="20"/>
              </w:rPr>
            </w:pPr>
            <w:r w:rsidRPr="00CE72EB">
              <w:rPr>
                <w:sz w:val="20"/>
                <w:szCs w:val="20"/>
              </w:rPr>
              <w:t>Not having been excluded as a result of prohibition in the Borrower’s country laws or official regulations against commercial relations with the Bidder’s country, or by an act of compliance with UN Security Council resolution, both in accordance with ITB 4.7 and Section V.</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r w:rsidRPr="00CE72EB">
              <w:rPr>
                <w:sz w:val="20"/>
              </w:rPr>
              <w:t>N/A</w:t>
            </w:r>
          </w:p>
          <w:p w:rsidR="00220722" w:rsidRPr="00CE72EB" w:rsidRDefault="00220722" w:rsidP="000A611F">
            <w:pPr>
              <w:rPr>
                <w:sz w:val="20"/>
              </w:rPr>
            </w:pP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Forms ELI – 1.1 and 1.2, with attachments</w:t>
            </w:r>
          </w:p>
        </w:tc>
      </w:tr>
      <w:tr w:rsidR="00220722" w:rsidRPr="00CE72EB" w:rsidTr="000A611F">
        <w:tc>
          <w:tcPr>
            <w:tcW w:w="13176" w:type="dxa"/>
            <w:gridSpan w:val="8"/>
          </w:tcPr>
          <w:p w:rsidR="00220722" w:rsidRPr="00CE72EB" w:rsidRDefault="00220722" w:rsidP="00666C18">
            <w:pPr>
              <w:pStyle w:val="S3-Heading2"/>
              <w:spacing w:before="120"/>
            </w:pPr>
            <w:bookmarkStart w:id="415" w:name="_Toc107899637"/>
            <w:r w:rsidRPr="00CE72EB">
              <w:lastRenderedPageBreak/>
              <w:t>2. Historical Contract Non-Performance</w:t>
            </w:r>
            <w:bookmarkEnd w:id="415"/>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2.1</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History of Non-Performing Contracts</w:t>
            </w:r>
          </w:p>
        </w:tc>
        <w:tc>
          <w:tcPr>
            <w:tcW w:w="20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Non-performance of a contract</w:t>
            </w:r>
            <w:r w:rsidRPr="00CE72EB">
              <w:rPr>
                <w:rStyle w:val="FootnoteReference"/>
                <w:sz w:val="20"/>
                <w:szCs w:val="20"/>
              </w:rPr>
              <w:footnoteReference w:id="7"/>
            </w:r>
            <w:r w:rsidRPr="00CE72EB">
              <w:rPr>
                <w:sz w:val="20"/>
                <w:szCs w:val="20"/>
              </w:rPr>
              <w:t xml:space="preserve"> did not occur as a result of contractor default since 1</w:t>
            </w:r>
            <w:r w:rsidRPr="00CE72EB">
              <w:rPr>
                <w:sz w:val="20"/>
                <w:szCs w:val="20"/>
                <w:vertAlign w:val="superscript"/>
              </w:rPr>
              <w:t>st</w:t>
            </w:r>
            <w:r w:rsidRPr="00CE72EB">
              <w:rPr>
                <w:sz w:val="20"/>
                <w:szCs w:val="20"/>
              </w:rPr>
              <w:t xml:space="preserve"> January  </w:t>
            </w:r>
            <w:r w:rsidRPr="00CE72EB">
              <w:rPr>
                <w:i/>
                <w:sz w:val="20"/>
                <w:szCs w:val="20"/>
              </w:rPr>
              <w:t>[Insert year]</w:t>
            </w:r>
            <w:r w:rsidRPr="00CE72EB">
              <w:rPr>
                <w:sz w:val="20"/>
                <w:szCs w:val="20"/>
              </w:rPr>
              <w:t xml:space="preserve">. </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r w:rsidRPr="00CE72EB">
              <w:rPr>
                <w:sz w:val="20"/>
                <w:szCs w:val="20"/>
                <w:vertAlign w:val="superscript"/>
              </w:rPr>
              <w:t>12</w:t>
            </w:r>
            <w:r w:rsidRPr="00CE72EB">
              <w:rPr>
                <w:sz w:val="20"/>
                <w:szCs w:val="20"/>
              </w:rPr>
              <w:t xml:space="preserve">  </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requirements</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r w:rsidRPr="00CE72EB">
              <w:rPr>
                <w:rStyle w:val="FootnoteReference"/>
                <w:sz w:val="20"/>
                <w:szCs w:val="20"/>
              </w:rPr>
              <w:footnoteReference w:id="8"/>
            </w:r>
            <w:r w:rsidRPr="00CE72EB">
              <w:rPr>
                <w:sz w:val="20"/>
                <w:szCs w:val="20"/>
              </w:rPr>
              <w:t xml:space="preserve"> </w:t>
            </w:r>
          </w:p>
        </w:tc>
        <w:tc>
          <w:tcPr>
            <w:tcW w:w="1684" w:type="dxa"/>
          </w:tcPr>
          <w:p w:rsidR="00220722" w:rsidRPr="00CE72EB" w:rsidRDefault="00220722" w:rsidP="000A611F">
            <w:pPr>
              <w:rPr>
                <w:sz w:val="20"/>
              </w:rPr>
            </w:pPr>
            <w:r w:rsidRPr="00CE72EB">
              <w:rPr>
                <w:sz w:val="20"/>
              </w:rPr>
              <w:t>N/A</w:t>
            </w: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Form CON-2</w:t>
            </w:r>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2.2</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Suspension  Based on Execution of Bid Securing Declaration by the Employer or withdrawal of the Bid within Bid validity</w:t>
            </w:r>
          </w:p>
        </w:tc>
        <w:tc>
          <w:tcPr>
            <w:tcW w:w="20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Not under suspension based on execution of a Bid Securing Declaration pursuant to ITB 4.6 or withdrawal of the Bid pursuant ITB 19.9.</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Must meet requirement </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Must meet requirement </w:t>
            </w:r>
          </w:p>
        </w:tc>
        <w:tc>
          <w:tcPr>
            <w:tcW w:w="1684" w:type="dxa"/>
          </w:tcPr>
          <w:p w:rsidR="00220722" w:rsidRPr="00CE72EB" w:rsidRDefault="00220722" w:rsidP="000A611F">
            <w:pPr>
              <w:rPr>
                <w:sz w:val="20"/>
              </w:rPr>
            </w:pPr>
            <w:r w:rsidRPr="00CE72EB">
              <w:rPr>
                <w:sz w:val="20"/>
              </w:rPr>
              <w:t>N/A</w:t>
            </w: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Bid Submission Form</w:t>
            </w:r>
          </w:p>
        </w:tc>
      </w:tr>
      <w:tr w:rsidR="00220722" w:rsidRPr="00CE72EB" w:rsidTr="00145B0C">
        <w:tc>
          <w:tcPr>
            <w:tcW w:w="55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2.3</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Pending Litigation</w:t>
            </w:r>
          </w:p>
        </w:tc>
        <w:tc>
          <w:tcPr>
            <w:tcW w:w="20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Bidder’s financial position and prospective long term profitability sound according to criteria established in 3.1 below and assuming that all pending litigation will be resolved against the Bidder</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Must meet requirement </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N/A</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Must meet requirement </w:t>
            </w:r>
          </w:p>
        </w:tc>
        <w:tc>
          <w:tcPr>
            <w:tcW w:w="1684" w:type="dxa"/>
          </w:tcPr>
          <w:p w:rsidR="00220722" w:rsidRPr="00CE72EB" w:rsidRDefault="00220722" w:rsidP="000A611F">
            <w:pPr>
              <w:rPr>
                <w:sz w:val="20"/>
              </w:rPr>
            </w:pPr>
            <w:r w:rsidRPr="00CE72EB">
              <w:rPr>
                <w:sz w:val="20"/>
              </w:rPr>
              <w:t>N/A</w:t>
            </w: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Form CON – 2</w:t>
            </w:r>
          </w:p>
          <w:p w:rsidR="00220722" w:rsidRPr="00CE72EB" w:rsidRDefault="00220722" w:rsidP="000A611F">
            <w:pPr>
              <w:pStyle w:val="Style11"/>
              <w:tabs>
                <w:tab w:val="left" w:leader="dot" w:pos="8424"/>
              </w:tabs>
              <w:spacing w:line="240" w:lineRule="auto"/>
              <w:rPr>
                <w:sz w:val="20"/>
                <w:szCs w:val="20"/>
              </w:rPr>
            </w:pPr>
          </w:p>
        </w:tc>
      </w:tr>
      <w:tr w:rsidR="00220722" w:rsidRPr="00CE72EB" w:rsidTr="00145B0C">
        <w:tc>
          <w:tcPr>
            <w:tcW w:w="556" w:type="dxa"/>
          </w:tcPr>
          <w:p w:rsidR="00220722" w:rsidRPr="00CE72EB" w:rsidRDefault="00220722" w:rsidP="009E7638">
            <w:pPr>
              <w:pStyle w:val="Style11"/>
              <w:pageBreakBefore/>
              <w:tabs>
                <w:tab w:val="left" w:leader="dot" w:pos="8424"/>
              </w:tabs>
              <w:spacing w:line="240" w:lineRule="auto"/>
              <w:rPr>
                <w:sz w:val="20"/>
                <w:szCs w:val="20"/>
              </w:rPr>
            </w:pPr>
            <w:r w:rsidRPr="00CE72EB">
              <w:rPr>
                <w:sz w:val="20"/>
                <w:szCs w:val="20"/>
              </w:rPr>
              <w:lastRenderedPageBreak/>
              <w:t>2.4</w:t>
            </w:r>
          </w:p>
        </w:tc>
        <w:tc>
          <w:tcPr>
            <w:tcW w:w="2560" w:type="dxa"/>
          </w:tcPr>
          <w:p w:rsidR="00220722" w:rsidRPr="00CE72EB" w:rsidRDefault="00220722" w:rsidP="000A611F">
            <w:pPr>
              <w:pStyle w:val="Style11"/>
              <w:tabs>
                <w:tab w:val="left" w:leader="dot" w:pos="8424"/>
              </w:tabs>
              <w:spacing w:line="240" w:lineRule="auto"/>
              <w:rPr>
                <w:b/>
                <w:sz w:val="20"/>
                <w:szCs w:val="20"/>
              </w:rPr>
            </w:pPr>
            <w:r w:rsidRPr="00CE72EB">
              <w:rPr>
                <w:b/>
                <w:sz w:val="20"/>
                <w:szCs w:val="20"/>
              </w:rPr>
              <w:t>Litigation History</w:t>
            </w:r>
          </w:p>
        </w:tc>
        <w:tc>
          <w:tcPr>
            <w:tcW w:w="2096" w:type="dxa"/>
          </w:tcPr>
          <w:p w:rsidR="00220722" w:rsidRPr="00CE72EB" w:rsidRDefault="00220722" w:rsidP="000A611F">
            <w:pPr>
              <w:pStyle w:val="Style11"/>
              <w:tabs>
                <w:tab w:val="left" w:leader="dot" w:pos="8424"/>
              </w:tabs>
              <w:spacing w:line="240" w:lineRule="auto"/>
              <w:rPr>
                <w:sz w:val="16"/>
                <w:szCs w:val="20"/>
              </w:rPr>
            </w:pPr>
            <w:r w:rsidRPr="00CE72EB">
              <w:rPr>
                <w:sz w:val="20"/>
                <w:szCs w:val="20"/>
              </w:rPr>
              <w:t>No consistent history of court/arbitral  award decisions against the Bidder</w:t>
            </w:r>
            <w:r w:rsidRPr="00CE72EB">
              <w:rPr>
                <w:rStyle w:val="FootnoteReference"/>
                <w:sz w:val="20"/>
                <w:szCs w:val="20"/>
              </w:rPr>
              <w:footnoteReference w:id="9"/>
            </w:r>
            <w:r w:rsidRPr="00CE72EB">
              <w:rPr>
                <w:sz w:val="20"/>
                <w:szCs w:val="20"/>
              </w:rPr>
              <w:t xml:space="preserve"> since 1</w:t>
            </w:r>
            <w:r w:rsidRPr="00CE72EB">
              <w:rPr>
                <w:sz w:val="20"/>
                <w:szCs w:val="20"/>
                <w:vertAlign w:val="superscript"/>
              </w:rPr>
              <w:t>st</w:t>
            </w:r>
            <w:r w:rsidRPr="00CE72EB">
              <w:rPr>
                <w:sz w:val="20"/>
                <w:szCs w:val="20"/>
              </w:rPr>
              <w:t xml:space="preserve"> January </w:t>
            </w:r>
            <w:r w:rsidRPr="00CE72EB">
              <w:rPr>
                <w:i/>
                <w:sz w:val="20"/>
                <w:szCs w:val="20"/>
              </w:rPr>
              <w:t>[insert year]</w:t>
            </w:r>
          </w:p>
        </w:tc>
        <w:tc>
          <w:tcPr>
            <w:tcW w:w="1428"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Must meet requirement </w:t>
            </w:r>
          </w:p>
        </w:tc>
        <w:tc>
          <w:tcPr>
            <w:tcW w:w="1496"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Must meet requirement </w:t>
            </w:r>
          </w:p>
        </w:tc>
        <w:tc>
          <w:tcPr>
            <w:tcW w:w="1684" w:type="dxa"/>
          </w:tcPr>
          <w:p w:rsidR="00220722" w:rsidRPr="00CE72EB" w:rsidRDefault="00220722" w:rsidP="000A611F">
            <w:pPr>
              <w:rPr>
                <w:sz w:val="20"/>
              </w:rPr>
            </w:pPr>
            <w:r w:rsidRPr="00CE72EB">
              <w:rPr>
                <w:sz w:val="20"/>
              </w:rPr>
              <w:t>N/A</w:t>
            </w:r>
          </w:p>
        </w:tc>
        <w:tc>
          <w:tcPr>
            <w:tcW w:w="1672" w:type="dxa"/>
          </w:tcPr>
          <w:p w:rsidR="00220722" w:rsidRPr="00CE72EB" w:rsidRDefault="00220722" w:rsidP="000A611F">
            <w:pPr>
              <w:pStyle w:val="Style11"/>
              <w:tabs>
                <w:tab w:val="left" w:leader="dot" w:pos="8424"/>
              </w:tabs>
              <w:spacing w:line="240" w:lineRule="auto"/>
              <w:rPr>
                <w:sz w:val="20"/>
                <w:szCs w:val="20"/>
              </w:rPr>
            </w:pPr>
            <w:r w:rsidRPr="00CE72EB">
              <w:rPr>
                <w:sz w:val="20"/>
                <w:szCs w:val="20"/>
              </w:rPr>
              <w:t xml:space="preserve">Form CON – 2 </w:t>
            </w:r>
          </w:p>
        </w:tc>
      </w:tr>
      <w:tr w:rsidR="00145B0C" w:rsidRPr="00CE72EB" w:rsidTr="00145B0C">
        <w:tc>
          <w:tcPr>
            <w:tcW w:w="55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2.5</w:t>
            </w:r>
          </w:p>
        </w:tc>
        <w:tc>
          <w:tcPr>
            <w:tcW w:w="2560" w:type="dxa"/>
          </w:tcPr>
          <w:p w:rsidR="00145B0C" w:rsidRPr="00CE72EB" w:rsidRDefault="00145B0C" w:rsidP="00145B0C">
            <w:pPr>
              <w:pStyle w:val="Style11"/>
              <w:tabs>
                <w:tab w:val="left" w:leader="dot" w:pos="8424"/>
              </w:tabs>
              <w:spacing w:before="80" w:after="80" w:line="240" w:lineRule="auto"/>
              <w:rPr>
                <w:b/>
                <w:sz w:val="22"/>
                <w:szCs w:val="22"/>
              </w:rPr>
            </w:pPr>
            <w:r w:rsidRPr="00CE72EB">
              <w:rPr>
                <w:b/>
                <w:sz w:val="22"/>
                <w:szCs w:val="22"/>
              </w:rPr>
              <w:t>Declaration: Environmental, Social, Health, and Safety (ESHS) past performance</w:t>
            </w:r>
          </w:p>
        </w:tc>
        <w:tc>
          <w:tcPr>
            <w:tcW w:w="2096" w:type="dxa"/>
          </w:tcPr>
          <w:p w:rsidR="00145B0C" w:rsidRPr="00CE72EB" w:rsidRDefault="00145B0C" w:rsidP="00145B0C">
            <w:pPr>
              <w:pStyle w:val="Style11"/>
              <w:tabs>
                <w:tab w:val="left" w:leader="dot" w:pos="8424"/>
              </w:tabs>
              <w:spacing w:before="80" w:after="80" w:line="240" w:lineRule="auto"/>
              <w:rPr>
                <w:sz w:val="22"/>
                <w:szCs w:val="22"/>
              </w:rPr>
            </w:pPr>
            <w:r w:rsidRPr="00CE72EB">
              <w:rPr>
                <w:sz w:val="22"/>
                <w:szCs w:val="22"/>
              </w:rPr>
              <w:t xml:space="preserve">Declare any civil work contracts that have been suspended or terminated </w:t>
            </w:r>
            <w:r w:rsidR="00545DD1" w:rsidRPr="00CE72EB">
              <w:rPr>
                <w:sz w:val="22"/>
                <w:szCs w:val="22"/>
              </w:rPr>
              <w:t xml:space="preserve">and/or performance security called </w:t>
            </w:r>
            <w:r w:rsidRPr="00CE72EB">
              <w:rPr>
                <w:sz w:val="22"/>
                <w:szCs w:val="22"/>
              </w:rPr>
              <w:t>by an employer for reasons related to the non-compliance of any environmental, or social, or health or safety requirements or safeguard in the past five years</w:t>
            </w:r>
            <w:r w:rsidRPr="00CE72EB">
              <w:rPr>
                <w:rStyle w:val="FootnoteReference"/>
                <w:sz w:val="22"/>
                <w:szCs w:val="22"/>
              </w:rPr>
              <w:footnoteReference w:id="10"/>
            </w:r>
            <w:r w:rsidRPr="00CE72EB">
              <w:rPr>
                <w:sz w:val="22"/>
                <w:szCs w:val="22"/>
              </w:rPr>
              <w:t xml:space="preserve">. </w:t>
            </w:r>
          </w:p>
        </w:tc>
        <w:tc>
          <w:tcPr>
            <w:tcW w:w="1428" w:type="dxa"/>
            <w:vAlign w:val="center"/>
          </w:tcPr>
          <w:p w:rsidR="00145B0C" w:rsidRPr="00CE72EB" w:rsidRDefault="0045219F" w:rsidP="00145B0C">
            <w:pPr>
              <w:pStyle w:val="Style11"/>
              <w:tabs>
                <w:tab w:val="left" w:leader="dot" w:pos="8424"/>
              </w:tabs>
              <w:spacing w:before="80" w:after="80" w:line="240" w:lineRule="auto"/>
              <w:jc w:val="center"/>
              <w:rPr>
                <w:sz w:val="22"/>
                <w:szCs w:val="22"/>
              </w:rPr>
            </w:pPr>
            <w:r w:rsidRPr="00CE72EB">
              <w:rPr>
                <w:sz w:val="22"/>
                <w:szCs w:val="22"/>
              </w:rPr>
              <w:t>Must make the declaration. Where there are Specialized Sub-contractor/s, the Specialized Sub-contractor/s must also make the declaration.</w:t>
            </w:r>
          </w:p>
        </w:tc>
        <w:tc>
          <w:tcPr>
            <w:tcW w:w="1496" w:type="dxa"/>
            <w:vAlign w:val="center"/>
          </w:tcPr>
          <w:p w:rsidR="00145B0C" w:rsidRPr="00CE72EB" w:rsidRDefault="00145B0C" w:rsidP="00145B0C">
            <w:pPr>
              <w:pStyle w:val="Style11"/>
              <w:tabs>
                <w:tab w:val="left" w:leader="dot" w:pos="8424"/>
              </w:tabs>
              <w:spacing w:before="80" w:after="80" w:line="240" w:lineRule="auto"/>
              <w:jc w:val="center"/>
              <w:rPr>
                <w:sz w:val="22"/>
                <w:szCs w:val="22"/>
              </w:rPr>
            </w:pPr>
            <w:r w:rsidRPr="00CE72EB">
              <w:rPr>
                <w:sz w:val="22"/>
                <w:szCs w:val="22"/>
              </w:rPr>
              <w:t>N/A</w:t>
            </w:r>
          </w:p>
        </w:tc>
        <w:tc>
          <w:tcPr>
            <w:tcW w:w="1684" w:type="dxa"/>
            <w:vAlign w:val="center"/>
          </w:tcPr>
          <w:p w:rsidR="00145B0C" w:rsidRPr="00CE72EB" w:rsidRDefault="0045219F" w:rsidP="00145B0C">
            <w:pPr>
              <w:pStyle w:val="Style11"/>
              <w:tabs>
                <w:tab w:val="left" w:leader="dot" w:pos="8424"/>
              </w:tabs>
              <w:spacing w:before="80" w:after="80" w:line="240" w:lineRule="auto"/>
              <w:rPr>
                <w:sz w:val="22"/>
                <w:szCs w:val="22"/>
              </w:rPr>
            </w:pPr>
            <w:r w:rsidRPr="00CE72EB">
              <w:rPr>
                <w:sz w:val="22"/>
                <w:szCs w:val="22"/>
              </w:rPr>
              <w:t>Each must make the declaration. Where there are Specialized Sub-contractor/s, the Specialized Sub-contractor/s must also make the declaration.</w:t>
            </w:r>
          </w:p>
        </w:tc>
        <w:tc>
          <w:tcPr>
            <w:tcW w:w="1684" w:type="dxa"/>
            <w:vAlign w:val="center"/>
          </w:tcPr>
          <w:p w:rsidR="00145B0C" w:rsidRPr="00CE72EB" w:rsidRDefault="00145B0C" w:rsidP="00145B0C">
            <w:pPr>
              <w:spacing w:before="80" w:after="80"/>
              <w:jc w:val="center"/>
            </w:pPr>
            <w:r w:rsidRPr="00CE72EB">
              <w:t>N/A</w:t>
            </w:r>
          </w:p>
        </w:tc>
        <w:tc>
          <w:tcPr>
            <w:tcW w:w="1672" w:type="dxa"/>
            <w:vAlign w:val="center"/>
          </w:tcPr>
          <w:p w:rsidR="00145B0C" w:rsidRPr="00CE72EB" w:rsidRDefault="00145B0C" w:rsidP="00145B0C">
            <w:pPr>
              <w:pStyle w:val="Style11"/>
              <w:tabs>
                <w:tab w:val="left" w:leader="dot" w:pos="8424"/>
              </w:tabs>
              <w:spacing w:before="80" w:after="80" w:line="240" w:lineRule="auto"/>
              <w:rPr>
                <w:sz w:val="22"/>
                <w:szCs w:val="22"/>
              </w:rPr>
            </w:pPr>
            <w:r w:rsidRPr="00CE72EB">
              <w:rPr>
                <w:sz w:val="22"/>
                <w:szCs w:val="22"/>
              </w:rPr>
              <w:t>Form CON-3 ESHS Performance Declaration</w:t>
            </w:r>
          </w:p>
        </w:tc>
      </w:tr>
      <w:tr w:rsidR="00145B0C" w:rsidRPr="00CE72EB" w:rsidTr="000A611F">
        <w:tc>
          <w:tcPr>
            <w:tcW w:w="13176" w:type="dxa"/>
            <w:gridSpan w:val="8"/>
          </w:tcPr>
          <w:p w:rsidR="00145B0C" w:rsidRPr="00CE72EB" w:rsidRDefault="00145B0C" w:rsidP="00145B0C">
            <w:pPr>
              <w:pStyle w:val="S3-Heading2"/>
              <w:pageBreakBefore/>
              <w:widowControl w:val="0"/>
              <w:autoSpaceDE w:val="0"/>
              <w:autoSpaceDN w:val="0"/>
              <w:spacing w:before="120"/>
              <w:ind w:left="0" w:right="0" w:firstLine="0"/>
              <w:jc w:val="left"/>
            </w:pPr>
            <w:bookmarkStart w:id="416" w:name="_Toc107899638"/>
            <w:r w:rsidRPr="00CE72EB">
              <w:lastRenderedPageBreak/>
              <w:t>3. Financial Situation</w:t>
            </w:r>
            <w:bookmarkEnd w:id="416"/>
            <w:r w:rsidRPr="00CE72EB">
              <w:t xml:space="preserve"> and Performance</w:t>
            </w:r>
          </w:p>
        </w:tc>
      </w:tr>
      <w:tr w:rsidR="00145B0C" w:rsidRPr="00CE72EB" w:rsidTr="00145B0C">
        <w:tc>
          <w:tcPr>
            <w:tcW w:w="556" w:type="dxa"/>
            <w:tcBorders>
              <w:bottom w:val="nil"/>
            </w:tcBorders>
          </w:tcPr>
          <w:p w:rsidR="00145B0C" w:rsidRPr="00CE72EB" w:rsidRDefault="00145B0C" w:rsidP="00145B0C">
            <w:pPr>
              <w:pStyle w:val="Style11"/>
              <w:tabs>
                <w:tab w:val="left" w:leader="dot" w:pos="8424"/>
              </w:tabs>
              <w:spacing w:line="240" w:lineRule="auto"/>
              <w:rPr>
                <w:sz w:val="20"/>
                <w:szCs w:val="20"/>
              </w:rPr>
            </w:pPr>
            <w:r w:rsidRPr="00CE72EB">
              <w:rPr>
                <w:sz w:val="20"/>
                <w:szCs w:val="20"/>
              </w:rPr>
              <w:t>3.1</w:t>
            </w:r>
          </w:p>
        </w:tc>
        <w:tc>
          <w:tcPr>
            <w:tcW w:w="2560" w:type="dxa"/>
            <w:tcBorders>
              <w:bottom w:val="nil"/>
            </w:tcBorders>
          </w:tcPr>
          <w:p w:rsidR="00145B0C" w:rsidRPr="00CE72EB" w:rsidRDefault="00145B0C" w:rsidP="00145B0C">
            <w:pPr>
              <w:pStyle w:val="Style11"/>
              <w:tabs>
                <w:tab w:val="left" w:leader="dot" w:pos="8424"/>
              </w:tabs>
              <w:spacing w:line="240" w:lineRule="auto"/>
              <w:rPr>
                <w:b/>
                <w:sz w:val="20"/>
                <w:szCs w:val="20"/>
              </w:rPr>
            </w:pPr>
            <w:r w:rsidRPr="00CE72EB">
              <w:rPr>
                <w:b/>
                <w:sz w:val="20"/>
                <w:szCs w:val="20"/>
              </w:rPr>
              <w:t>Financial Capabilities</w:t>
            </w:r>
          </w:p>
        </w:tc>
        <w:tc>
          <w:tcPr>
            <w:tcW w:w="2096" w:type="dxa"/>
            <w:tcBorders>
              <w:bottom w:val="nil"/>
            </w:tcBorders>
          </w:tcPr>
          <w:p w:rsidR="00145B0C" w:rsidRPr="00CE72EB" w:rsidRDefault="00145B0C" w:rsidP="00145B0C">
            <w:pPr>
              <w:pStyle w:val="Style11"/>
              <w:tabs>
                <w:tab w:val="left" w:leader="dot" w:pos="8424"/>
              </w:tabs>
              <w:spacing w:line="240" w:lineRule="auto"/>
              <w:rPr>
                <w:sz w:val="20"/>
                <w:szCs w:val="20"/>
              </w:rPr>
            </w:pPr>
            <w:r w:rsidRPr="00CE72EB">
              <w:rPr>
                <w:sz w:val="20"/>
                <w:szCs w:val="20"/>
              </w:rPr>
              <w:t xml:space="preserve">(i) The Bidder shall demonstrate that it has access to, or has available, liquid assets, unencumbered real assets, lines of credit, and other financial means (independent of any contractual advance payment) sufficient to meet the construction cash flow requirements estimated as USD $ </w:t>
            </w:r>
            <w:r w:rsidRPr="00CE72EB">
              <w:rPr>
                <w:i/>
                <w:sz w:val="18"/>
                <w:szCs w:val="20"/>
              </w:rPr>
              <w:t>______________</w:t>
            </w:r>
            <w:r w:rsidRPr="00CE72EB">
              <w:rPr>
                <w:sz w:val="20"/>
                <w:szCs w:val="20"/>
              </w:rPr>
              <w:t>for the subject contract(s) net of the Bidders other commitments</w:t>
            </w:r>
          </w:p>
          <w:p w:rsidR="00145B0C" w:rsidRPr="00CE72EB" w:rsidRDefault="00145B0C" w:rsidP="00145B0C">
            <w:pPr>
              <w:pStyle w:val="Style11"/>
              <w:tabs>
                <w:tab w:val="left" w:leader="dot" w:pos="8424"/>
              </w:tabs>
              <w:spacing w:line="240" w:lineRule="auto"/>
              <w:rPr>
                <w:sz w:val="20"/>
                <w:szCs w:val="20"/>
              </w:rPr>
            </w:pPr>
            <w:r w:rsidRPr="00CE72EB">
              <w:rPr>
                <w:sz w:val="20"/>
                <w:szCs w:val="20"/>
              </w:rPr>
              <w:t>(ii) The Bidders shall also demonstrate, to the satisfaction of the Employer, that it has adequate sources of finance to meet the cash flow requirements on works currently in progress and for future contract commitments.</w:t>
            </w:r>
          </w:p>
          <w:p w:rsidR="00145B0C" w:rsidRPr="00CE72EB" w:rsidRDefault="00145B0C" w:rsidP="00145B0C">
            <w:pPr>
              <w:pStyle w:val="Style11"/>
              <w:tabs>
                <w:tab w:val="left" w:leader="dot" w:pos="8424"/>
              </w:tabs>
              <w:spacing w:line="240" w:lineRule="auto"/>
              <w:rPr>
                <w:sz w:val="20"/>
                <w:szCs w:val="20"/>
              </w:rPr>
            </w:pPr>
            <w:r w:rsidRPr="00CE72EB">
              <w:rPr>
                <w:sz w:val="20"/>
                <w:szCs w:val="20"/>
              </w:rPr>
              <w:t xml:space="preserve">(iii) The audited balance sheets or, if not required by the laws of the Bidder’s country, other financial </w:t>
            </w:r>
            <w:r w:rsidRPr="00CE72EB">
              <w:rPr>
                <w:sz w:val="20"/>
                <w:szCs w:val="20"/>
              </w:rPr>
              <w:lastRenderedPageBreak/>
              <w:t xml:space="preserve">statements acceptable to the Employer, for the last </w:t>
            </w:r>
            <w:r w:rsidRPr="00CE72EB">
              <w:rPr>
                <w:i/>
                <w:sz w:val="20"/>
                <w:szCs w:val="20"/>
              </w:rPr>
              <w:t>_________</w:t>
            </w:r>
            <w:r w:rsidRPr="00CE72EB">
              <w:rPr>
                <w:sz w:val="20"/>
                <w:szCs w:val="20"/>
              </w:rPr>
              <w:t>years shall be submitted and must demonstrate the current soundness of the Bidder’s financial position and indicate its prospective long-term profitability.</w:t>
            </w:r>
          </w:p>
        </w:tc>
        <w:tc>
          <w:tcPr>
            <w:tcW w:w="1428" w:type="dxa"/>
            <w:tcBorders>
              <w:bottom w:val="nil"/>
            </w:tcBorders>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Must meet requirement</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w:t>
            </w:r>
          </w:p>
        </w:tc>
        <w:tc>
          <w:tcPr>
            <w:tcW w:w="1496" w:type="dxa"/>
            <w:tcBorders>
              <w:bottom w:val="nil"/>
            </w:tcBorders>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 xml:space="preserve">Must meet Requirement </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rPr>
                <w:sz w:val="20"/>
                <w:szCs w:val="20"/>
              </w:rPr>
            </w:pPr>
            <w:r w:rsidRPr="00CE72EB">
              <w:rPr>
                <w:sz w:val="20"/>
                <w:szCs w:val="20"/>
              </w:rPr>
              <w:t>N/A</w:t>
            </w:r>
          </w:p>
        </w:tc>
        <w:tc>
          <w:tcPr>
            <w:tcW w:w="1684" w:type="dxa"/>
            <w:tcBorders>
              <w:bottom w:val="nil"/>
            </w:tcBorders>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 xml:space="preserve">N/A </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r w:rsidRPr="00CE72EB">
              <w:rPr>
                <w:sz w:val="20"/>
                <w:szCs w:val="20"/>
              </w:rPr>
              <w:t>N/A</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Must meet requirement</w:t>
            </w:r>
          </w:p>
        </w:tc>
        <w:tc>
          <w:tcPr>
            <w:tcW w:w="1684" w:type="dxa"/>
            <w:tcBorders>
              <w:bottom w:val="nil"/>
            </w:tcBorders>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N/A</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r w:rsidRPr="00CE72EB">
              <w:rPr>
                <w:sz w:val="20"/>
              </w:rPr>
              <w:t>N/A</w:t>
            </w: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r w:rsidRPr="00CE72EB">
              <w:rPr>
                <w:sz w:val="20"/>
              </w:rPr>
              <w:t>N/A</w:t>
            </w:r>
          </w:p>
        </w:tc>
        <w:tc>
          <w:tcPr>
            <w:tcW w:w="1672" w:type="dxa"/>
            <w:tcBorders>
              <w:bottom w:val="nil"/>
            </w:tcBorders>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Form FIN – 3.1, with attachments</w:t>
            </w:r>
          </w:p>
        </w:tc>
      </w:tr>
      <w:tr w:rsidR="00145B0C" w:rsidRPr="00CE72EB" w:rsidTr="00145B0C">
        <w:tc>
          <w:tcPr>
            <w:tcW w:w="55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3.2</w:t>
            </w:r>
          </w:p>
        </w:tc>
        <w:tc>
          <w:tcPr>
            <w:tcW w:w="2560" w:type="dxa"/>
          </w:tcPr>
          <w:p w:rsidR="00145B0C" w:rsidRPr="00CE72EB" w:rsidRDefault="00145B0C" w:rsidP="00145B0C">
            <w:pPr>
              <w:pStyle w:val="Style11"/>
              <w:tabs>
                <w:tab w:val="left" w:leader="dot" w:pos="8424"/>
              </w:tabs>
              <w:spacing w:line="240" w:lineRule="auto"/>
              <w:rPr>
                <w:b/>
                <w:sz w:val="20"/>
                <w:szCs w:val="20"/>
              </w:rPr>
            </w:pPr>
            <w:r w:rsidRPr="00CE72EB">
              <w:rPr>
                <w:b/>
                <w:sz w:val="20"/>
                <w:szCs w:val="20"/>
              </w:rPr>
              <w:t>Average Annual Construction Turnover</w:t>
            </w:r>
          </w:p>
        </w:tc>
        <w:tc>
          <w:tcPr>
            <w:tcW w:w="20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 xml:space="preserve">Minimum average annual construction turnover of US$ </w:t>
            </w:r>
            <w:r w:rsidRPr="00CE72EB">
              <w:rPr>
                <w:i/>
                <w:sz w:val="20"/>
                <w:szCs w:val="20"/>
              </w:rPr>
              <w:t>______________</w:t>
            </w:r>
            <w:r w:rsidRPr="00CE72EB">
              <w:rPr>
                <w:sz w:val="20"/>
                <w:szCs w:val="20"/>
              </w:rPr>
              <w:t xml:space="preserve">, calculated as total certified payments received for contracts in progress and/or completed within the last </w:t>
            </w:r>
            <w:r w:rsidRPr="00CE72EB">
              <w:rPr>
                <w:i/>
                <w:sz w:val="20"/>
                <w:szCs w:val="20"/>
              </w:rPr>
              <w:t>________</w:t>
            </w:r>
            <w:r w:rsidRPr="00CE72EB">
              <w:rPr>
                <w:sz w:val="20"/>
                <w:szCs w:val="20"/>
              </w:rPr>
              <w:t xml:space="preserve">years, divided by </w:t>
            </w:r>
            <w:r w:rsidRPr="00CE72EB">
              <w:rPr>
                <w:i/>
                <w:sz w:val="20"/>
                <w:szCs w:val="20"/>
              </w:rPr>
              <w:t>__________</w:t>
            </w:r>
            <w:r w:rsidRPr="00CE72EB">
              <w:rPr>
                <w:sz w:val="20"/>
                <w:szCs w:val="20"/>
              </w:rPr>
              <w:t>years</w:t>
            </w:r>
          </w:p>
        </w:tc>
        <w:tc>
          <w:tcPr>
            <w:tcW w:w="1428"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w:t>
            </w:r>
          </w:p>
        </w:tc>
        <w:tc>
          <w:tcPr>
            <w:tcW w:w="14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 xml:space="preserve">Must meet </w:t>
            </w:r>
            <w:r w:rsidRPr="00CE72EB">
              <w:rPr>
                <w:i/>
                <w:sz w:val="20"/>
                <w:szCs w:val="20"/>
              </w:rPr>
              <w:t>________</w:t>
            </w:r>
            <w:r w:rsidRPr="00CE72EB">
              <w:rPr>
                <w:sz w:val="20"/>
                <w:szCs w:val="20"/>
              </w:rPr>
              <w:t xml:space="preserve">%, </w:t>
            </w:r>
            <w:r w:rsidRPr="00CE72EB">
              <w:rPr>
                <w:i/>
                <w:sz w:val="20"/>
                <w:szCs w:val="20"/>
              </w:rPr>
              <w:t>___________</w:t>
            </w:r>
            <w:r w:rsidRPr="00CE72EB">
              <w:rPr>
                <w:sz w:val="20"/>
                <w:szCs w:val="20"/>
              </w:rPr>
              <w:t>of the requirement</w:t>
            </w:r>
          </w:p>
        </w:tc>
        <w:tc>
          <w:tcPr>
            <w:tcW w:w="1684" w:type="dxa"/>
          </w:tcPr>
          <w:p w:rsidR="00145B0C" w:rsidRPr="00CE72EB" w:rsidRDefault="00145B0C" w:rsidP="00145B0C">
            <w:pPr>
              <w:rPr>
                <w:sz w:val="20"/>
              </w:rPr>
            </w:pPr>
            <w:r w:rsidRPr="00CE72EB">
              <w:rPr>
                <w:sz w:val="20"/>
              </w:rPr>
              <w:t xml:space="preserve">Must meet </w:t>
            </w:r>
            <w:r w:rsidRPr="00CE72EB">
              <w:rPr>
                <w:i/>
                <w:sz w:val="20"/>
              </w:rPr>
              <w:t>__________</w:t>
            </w:r>
            <w:r w:rsidRPr="00CE72EB">
              <w:rPr>
                <w:sz w:val="20"/>
              </w:rPr>
              <w:t xml:space="preserve">%, </w:t>
            </w:r>
            <w:r w:rsidRPr="00CE72EB">
              <w:rPr>
                <w:i/>
                <w:sz w:val="20"/>
              </w:rPr>
              <w:t>___________</w:t>
            </w:r>
            <w:r w:rsidRPr="00CE72EB">
              <w:rPr>
                <w:sz w:val="20"/>
              </w:rPr>
              <w:t>of the requirement</w:t>
            </w:r>
          </w:p>
        </w:tc>
        <w:tc>
          <w:tcPr>
            <w:tcW w:w="1672"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Form FIN – 3.2</w:t>
            </w:r>
          </w:p>
          <w:p w:rsidR="00145B0C" w:rsidRPr="00CE72EB" w:rsidRDefault="00145B0C" w:rsidP="00145B0C">
            <w:pPr>
              <w:pStyle w:val="Style11"/>
              <w:tabs>
                <w:tab w:val="left" w:leader="dot" w:pos="8424"/>
              </w:tabs>
              <w:spacing w:line="240" w:lineRule="auto"/>
              <w:rPr>
                <w:sz w:val="20"/>
                <w:szCs w:val="20"/>
              </w:rPr>
            </w:pPr>
          </w:p>
        </w:tc>
      </w:tr>
      <w:tr w:rsidR="00145B0C" w:rsidRPr="00CE72EB" w:rsidTr="000A611F">
        <w:tc>
          <w:tcPr>
            <w:tcW w:w="13176" w:type="dxa"/>
            <w:gridSpan w:val="8"/>
          </w:tcPr>
          <w:p w:rsidR="00145B0C" w:rsidRPr="00CE72EB" w:rsidRDefault="00145B0C" w:rsidP="00145B0C">
            <w:pPr>
              <w:pStyle w:val="S3-Heading2"/>
              <w:pageBreakBefore/>
              <w:widowControl w:val="0"/>
              <w:autoSpaceDE w:val="0"/>
              <w:autoSpaceDN w:val="0"/>
              <w:spacing w:before="120"/>
              <w:ind w:left="0" w:right="0" w:firstLine="0"/>
              <w:jc w:val="left"/>
            </w:pPr>
            <w:bookmarkStart w:id="417" w:name="_Toc107899639"/>
            <w:r w:rsidRPr="00CE72EB">
              <w:lastRenderedPageBreak/>
              <w:t>4. Experience</w:t>
            </w:r>
            <w:bookmarkEnd w:id="417"/>
          </w:p>
        </w:tc>
      </w:tr>
      <w:tr w:rsidR="00145B0C" w:rsidRPr="00CE72EB" w:rsidTr="00145B0C">
        <w:tc>
          <w:tcPr>
            <w:tcW w:w="55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4.1 (a)</w:t>
            </w:r>
          </w:p>
        </w:tc>
        <w:tc>
          <w:tcPr>
            <w:tcW w:w="2560" w:type="dxa"/>
          </w:tcPr>
          <w:p w:rsidR="00145B0C" w:rsidRPr="00CE72EB" w:rsidRDefault="00145B0C" w:rsidP="00145B0C">
            <w:pPr>
              <w:pStyle w:val="Style11"/>
              <w:tabs>
                <w:tab w:val="left" w:leader="dot" w:pos="8424"/>
              </w:tabs>
              <w:spacing w:line="240" w:lineRule="auto"/>
              <w:rPr>
                <w:b/>
                <w:sz w:val="20"/>
                <w:szCs w:val="20"/>
              </w:rPr>
            </w:pPr>
            <w:r w:rsidRPr="00CE72EB">
              <w:rPr>
                <w:b/>
                <w:sz w:val="20"/>
                <w:szCs w:val="20"/>
              </w:rPr>
              <w:t>General Construction Experience</w:t>
            </w:r>
          </w:p>
        </w:tc>
        <w:tc>
          <w:tcPr>
            <w:tcW w:w="20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 xml:space="preserve">Experience under construction contracts in the role of prime contractor, JV member, sub-contractor, or management contractor for at least the last </w:t>
            </w:r>
            <w:r w:rsidRPr="00CE72EB">
              <w:rPr>
                <w:i/>
                <w:sz w:val="20"/>
                <w:szCs w:val="20"/>
              </w:rPr>
              <w:t>________</w:t>
            </w:r>
            <w:r w:rsidRPr="00CE72EB">
              <w:rPr>
                <w:sz w:val="20"/>
                <w:szCs w:val="20"/>
              </w:rPr>
              <w:t>years, starting 1</w:t>
            </w:r>
            <w:r w:rsidRPr="00CE72EB">
              <w:rPr>
                <w:sz w:val="20"/>
                <w:szCs w:val="20"/>
                <w:vertAlign w:val="superscript"/>
              </w:rPr>
              <w:t>st</w:t>
            </w:r>
            <w:r w:rsidRPr="00CE72EB">
              <w:rPr>
                <w:sz w:val="20"/>
                <w:szCs w:val="20"/>
              </w:rPr>
              <w:t xml:space="preserve"> January _____.</w:t>
            </w:r>
          </w:p>
        </w:tc>
        <w:tc>
          <w:tcPr>
            <w:tcW w:w="1428"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w:t>
            </w:r>
          </w:p>
        </w:tc>
        <w:tc>
          <w:tcPr>
            <w:tcW w:w="14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N/A</w:t>
            </w:r>
          </w:p>
        </w:tc>
        <w:tc>
          <w:tcPr>
            <w:tcW w:w="1684"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w:t>
            </w:r>
          </w:p>
        </w:tc>
        <w:tc>
          <w:tcPr>
            <w:tcW w:w="1684" w:type="dxa"/>
          </w:tcPr>
          <w:p w:rsidR="00145B0C" w:rsidRPr="00CE72EB" w:rsidRDefault="00145B0C" w:rsidP="00145B0C">
            <w:pPr>
              <w:rPr>
                <w:sz w:val="20"/>
              </w:rPr>
            </w:pPr>
            <w:r w:rsidRPr="00CE72EB">
              <w:rPr>
                <w:sz w:val="20"/>
              </w:rPr>
              <w:t>N/A</w:t>
            </w:r>
          </w:p>
        </w:tc>
        <w:tc>
          <w:tcPr>
            <w:tcW w:w="1672"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Form EXP – 4.1</w:t>
            </w:r>
          </w:p>
          <w:p w:rsidR="00145B0C" w:rsidRPr="00CE72EB" w:rsidRDefault="00145B0C" w:rsidP="00145B0C">
            <w:pPr>
              <w:pStyle w:val="Style11"/>
              <w:tabs>
                <w:tab w:val="left" w:leader="dot" w:pos="8424"/>
              </w:tabs>
              <w:spacing w:line="240" w:lineRule="auto"/>
              <w:rPr>
                <w:sz w:val="20"/>
                <w:szCs w:val="20"/>
              </w:rPr>
            </w:pPr>
          </w:p>
        </w:tc>
      </w:tr>
      <w:tr w:rsidR="00145B0C" w:rsidRPr="00CE72EB" w:rsidTr="00145B0C">
        <w:tc>
          <w:tcPr>
            <w:tcW w:w="556" w:type="dxa"/>
            <w:vMerge w:val="restart"/>
          </w:tcPr>
          <w:p w:rsidR="00145B0C" w:rsidRPr="00CE72EB" w:rsidRDefault="00145B0C" w:rsidP="00145B0C">
            <w:pPr>
              <w:pStyle w:val="Style11"/>
              <w:tabs>
                <w:tab w:val="left" w:leader="dot" w:pos="8424"/>
              </w:tabs>
              <w:spacing w:line="240" w:lineRule="auto"/>
              <w:rPr>
                <w:sz w:val="20"/>
                <w:szCs w:val="20"/>
              </w:rPr>
            </w:pPr>
            <w:r w:rsidRPr="00CE72EB">
              <w:rPr>
                <w:sz w:val="20"/>
                <w:szCs w:val="20"/>
              </w:rPr>
              <w:t>4.2 (a)</w:t>
            </w:r>
          </w:p>
        </w:tc>
        <w:tc>
          <w:tcPr>
            <w:tcW w:w="2560" w:type="dxa"/>
            <w:vMerge w:val="restart"/>
          </w:tcPr>
          <w:p w:rsidR="00145B0C" w:rsidRPr="00CE72EB" w:rsidRDefault="00145B0C" w:rsidP="00145B0C">
            <w:pPr>
              <w:pStyle w:val="Style11"/>
              <w:tabs>
                <w:tab w:val="left" w:leader="dot" w:pos="8424"/>
              </w:tabs>
              <w:spacing w:line="240" w:lineRule="auto"/>
              <w:rPr>
                <w:b/>
                <w:sz w:val="20"/>
                <w:szCs w:val="20"/>
              </w:rPr>
            </w:pPr>
            <w:r w:rsidRPr="00CE72EB">
              <w:rPr>
                <w:b/>
                <w:sz w:val="20"/>
                <w:szCs w:val="20"/>
              </w:rPr>
              <w:t>Specific Construction &amp; Contract Management Experience</w:t>
            </w:r>
          </w:p>
        </w:tc>
        <w:tc>
          <w:tcPr>
            <w:tcW w:w="20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(i) A minimum number of similar</w:t>
            </w:r>
            <w:r w:rsidRPr="00CE72EB">
              <w:rPr>
                <w:rStyle w:val="FootnoteReference"/>
                <w:sz w:val="20"/>
                <w:szCs w:val="20"/>
              </w:rPr>
              <w:footnoteReference w:id="11"/>
            </w:r>
            <w:r w:rsidRPr="00CE72EB">
              <w:rPr>
                <w:sz w:val="20"/>
                <w:szCs w:val="20"/>
              </w:rPr>
              <w:t xml:space="preserve"> contracts specified below that have been satisfactorily and substantially</w:t>
            </w:r>
            <w:r w:rsidRPr="00CE72EB">
              <w:rPr>
                <w:rStyle w:val="FootnoteReference"/>
                <w:sz w:val="20"/>
                <w:szCs w:val="20"/>
              </w:rPr>
              <w:footnoteReference w:id="12"/>
            </w:r>
            <w:r w:rsidRPr="00CE72EB">
              <w:rPr>
                <w:sz w:val="20"/>
                <w:szCs w:val="20"/>
              </w:rPr>
              <w:t xml:space="preserve"> completed as a prime contractor, joint venture member</w:t>
            </w:r>
            <w:bookmarkStart w:id="418" w:name="_Ref303691044"/>
            <w:r w:rsidRPr="00CE72EB">
              <w:rPr>
                <w:sz w:val="20"/>
                <w:szCs w:val="20"/>
                <w:vertAlign w:val="superscript"/>
              </w:rPr>
              <w:footnoteReference w:id="13"/>
            </w:r>
            <w:bookmarkEnd w:id="418"/>
            <w:r w:rsidRPr="00CE72EB">
              <w:rPr>
                <w:sz w:val="20"/>
                <w:szCs w:val="20"/>
              </w:rPr>
              <w:t>, management contractor or sub-</w:t>
            </w:r>
            <w:r w:rsidRPr="00CE72EB">
              <w:rPr>
                <w:sz w:val="20"/>
                <w:szCs w:val="20"/>
              </w:rPr>
              <w:lastRenderedPageBreak/>
              <w:t>contractor</w:t>
            </w:r>
            <w:r w:rsidRPr="00CE72EB">
              <w:fldChar w:fldCharType="begin"/>
            </w:r>
            <w:r w:rsidRPr="00CE72EB">
              <w:instrText xml:space="preserve"> NOTEREF _Ref303691044 \h  \* MERGEFORMAT </w:instrText>
            </w:r>
            <w:r w:rsidRPr="00CE72EB">
              <w:fldChar w:fldCharType="separate"/>
            </w:r>
            <w:r w:rsidRPr="00CE72EB">
              <w:rPr>
                <w:sz w:val="20"/>
                <w:szCs w:val="20"/>
                <w:vertAlign w:val="superscript"/>
              </w:rPr>
              <w:t>12</w:t>
            </w:r>
            <w:r w:rsidRPr="00CE72EB">
              <w:fldChar w:fldCharType="end"/>
            </w:r>
            <w:r w:rsidRPr="00CE72EB">
              <w:t xml:space="preserve"> </w:t>
            </w:r>
            <w:r w:rsidRPr="00CE72EB">
              <w:rPr>
                <w:sz w:val="20"/>
                <w:szCs w:val="20"/>
              </w:rPr>
              <w:t>between 1st January [</w:t>
            </w:r>
            <w:r w:rsidRPr="00CE72EB">
              <w:rPr>
                <w:i/>
                <w:sz w:val="20"/>
                <w:szCs w:val="20"/>
              </w:rPr>
              <w:t>insert year</w:t>
            </w:r>
            <w:r w:rsidRPr="00CE72EB">
              <w:rPr>
                <w:sz w:val="20"/>
                <w:szCs w:val="20"/>
              </w:rPr>
              <w:t>] and application submission deadline: (i) N contracts, each of minimum value V;</w:t>
            </w:r>
          </w:p>
          <w:p w:rsidR="00145B0C" w:rsidRPr="00CE72EB" w:rsidRDefault="00145B0C" w:rsidP="00145B0C">
            <w:pPr>
              <w:pStyle w:val="Style11"/>
              <w:tabs>
                <w:tab w:val="left" w:leader="dot" w:pos="8424"/>
              </w:tabs>
              <w:spacing w:line="240" w:lineRule="auto"/>
              <w:rPr>
                <w:sz w:val="20"/>
                <w:szCs w:val="20"/>
              </w:rPr>
            </w:pPr>
            <w:r w:rsidRPr="00CE72EB">
              <w:rPr>
                <w:sz w:val="20"/>
                <w:szCs w:val="20"/>
              </w:rPr>
              <w:t xml:space="preserve">Or </w:t>
            </w:r>
          </w:p>
          <w:p w:rsidR="00145B0C" w:rsidRPr="00CE72EB" w:rsidRDefault="00145B0C" w:rsidP="00145B0C">
            <w:pPr>
              <w:pStyle w:val="Style11"/>
              <w:tabs>
                <w:tab w:val="left" w:leader="dot" w:pos="8424"/>
              </w:tabs>
              <w:spacing w:line="240" w:lineRule="auto"/>
              <w:rPr>
                <w:sz w:val="20"/>
                <w:szCs w:val="20"/>
              </w:rPr>
            </w:pPr>
            <w:r w:rsidRPr="00CE72EB">
              <w:rPr>
                <w:sz w:val="20"/>
                <w:szCs w:val="20"/>
              </w:rPr>
              <w:t xml:space="preserve">(ii) Less than or equal to N contracts, each of minimum value V, but with total value of all contracts equal or more than N x V; </w:t>
            </w:r>
            <w:r w:rsidRPr="00CE72EB">
              <w:rPr>
                <w:i/>
                <w:sz w:val="20"/>
                <w:szCs w:val="20"/>
              </w:rPr>
              <w:t>[insert values of N &amp; V, delete (ii) above if not applicable]</w:t>
            </w:r>
            <w:r w:rsidRPr="00CE72EB" w:rsidDel="000D67AD">
              <w:rPr>
                <w:sz w:val="20"/>
                <w:szCs w:val="20"/>
              </w:rPr>
              <w:t>.</w:t>
            </w:r>
          </w:p>
          <w:p w:rsidR="00145B0C" w:rsidRPr="00CE72EB" w:rsidRDefault="00145B0C" w:rsidP="00145B0C">
            <w:pPr>
              <w:pStyle w:val="Style11"/>
              <w:tabs>
                <w:tab w:val="left" w:leader="dot" w:pos="8424"/>
              </w:tabs>
              <w:spacing w:line="240" w:lineRule="auto"/>
              <w:rPr>
                <w:i/>
                <w:sz w:val="20"/>
              </w:rPr>
            </w:pPr>
            <w:r w:rsidRPr="00CE72EB">
              <w:rPr>
                <w:i/>
                <w:sz w:val="20"/>
                <w:szCs w:val="20"/>
              </w:rPr>
              <w:t>[In case the Works are to be bid as individual contracts under a slice and package (multiple contract) procedure, the minimum number of contracts required for purposes of evaluating qualification shall be selected from the options specified in ITB 35.4 ]</w:t>
            </w:r>
            <w:r w:rsidRPr="00CE72EB" w:rsidDel="000D67AD">
              <w:rPr>
                <w:sz w:val="20"/>
                <w:szCs w:val="20"/>
              </w:rPr>
              <w:t xml:space="preserve"> </w:t>
            </w:r>
          </w:p>
        </w:tc>
        <w:tc>
          <w:tcPr>
            <w:tcW w:w="1428"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Must meet requirement</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tc>
        <w:tc>
          <w:tcPr>
            <w:tcW w:w="14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Must meet requirement</w:t>
            </w:r>
            <w:r w:rsidRPr="00CE72EB">
              <w:rPr>
                <w:rStyle w:val="FootnoteReference"/>
                <w:sz w:val="20"/>
                <w:szCs w:val="20"/>
              </w:rPr>
              <w:footnoteReference w:id="14"/>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tc>
        <w:tc>
          <w:tcPr>
            <w:tcW w:w="1684"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N/A</w:t>
            </w: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p w:rsidR="00145B0C" w:rsidRPr="00CE72EB" w:rsidRDefault="00145B0C" w:rsidP="00145B0C">
            <w:pPr>
              <w:pStyle w:val="Style11"/>
              <w:tabs>
                <w:tab w:val="left" w:leader="dot" w:pos="8424"/>
              </w:tabs>
              <w:spacing w:line="240" w:lineRule="auto"/>
              <w:rPr>
                <w:sz w:val="20"/>
                <w:szCs w:val="20"/>
              </w:rPr>
            </w:pPr>
          </w:p>
        </w:tc>
        <w:tc>
          <w:tcPr>
            <w:tcW w:w="1684" w:type="dxa"/>
          </w:tcPr>
          <w:p w:rsidR="00145B0C" w:rsidRPr="00CE72EB" w:rsidRDefault="00145B0C" w:rsidP="00145B0C">
            <w:pPr>
              <w:rPr>
                <w:sz w:val="20"/>
              </w:rPr>
            </w:pPr>
            <w:r w:rsidRPr="00CE72EB">
              <w:rPr>
                <w:sz w:val="20"/>
              </w:rPr>
              <w:lastRenderedPageBreak/>
              <w:t>N/A</w:t>
            </w: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p w:rsidR="00145B0C" w:rsidRPr="00CE72EB" w:rsidRDefault="00145B0C" w:rsidP="00145B0C">
            <w:pPr>
              <w:rPr>
                <w:sz w:val="20"/>
              </w:rPr>
            </w:pPr>
          </w:p>
        </w:tc>
        <w:tc>
          <w:tcPr>
            <w:tcW w:w="1672"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Form EXP 4.2(a)</w:t>
            </w:r>
          </w:p>
        </w:tc>
      </w:tr>
      <w:tr w:rsidR="00145B0C" w:rsidRPr="00CE72EB" w:rsidTr="00145B0C">
        <w:tc>
          <w:tcPr>
            <w:tcW w:w="556" w:type="dxa"/>
            <w:vMerge/>
          </w:tcPr>
          <w:p w:rsidR="00145B0C" w:rsidRPr="00CE72EB" w:rsidRDefault="00145B0C" w:rsidP="00145B0C">
            <w:pPr>
              <w:pStyle w:val="Style11"/>
              <w:tabs>
                <w:tab w:val="left" w:leader="dot" w:pos="8424"/>
              </w:tabs>
              <w:spacing w:line="240" w:lineRule="auto"/>
              <w:rPr>
                <w:sz w:val="20"/>
                <w:szCs w:val="20"/>
              </w:rPr>
            </w:pPr>
          </w:p>
        </w:tc>
        <w:tc>
          <w:tcPr>
            <w:tcW w:w="2560" w:type="dxa"/>
            <w:vMerge/>
          </w:tcPr>
          <w:p w:rsidR="00145B0C" w:rsidRPr="00CE72EB" w:rsidRDefault="00145B0C" w:rsidP="00145B0C">
            <w:pPr>
              <w:pStyle w:val="Style11"/>
              <w:tabs>
                <w:tab w:val="left" w:leader="dot" w:pos="8424"/>
              </w:tabs>
              <w:spacing w:line="240" w:lineRule="auto"/>
              <w:rPr>
                <w:b/>
                <w:sz w:val="20"/>
                <w:szCs w:val="20"/>
              </w:rPr>
            </w:pPr>
          </w:p>
        </w:tc>
        <w:tc>
          <w:tcPr>
            <w:tcW w:w="2096" w:type="dxa"/>
          </w:tcPr>
          <w:p w:rsidR="00145B0C" w:rsidRPr="00CE72EB" w:rsidRDefault="00145B0C" w:rsidP="00145B0C">
            <w:pPr>
              <w:pStyle w:val="Style11"/>
              <w:tabs>
                <w:tab w:val="left" w:leader="dot" w:pos="8424"/>
              </w:tabs>
              <w:rPr>
                <w:i/>
                <w:sz w:val="20"/>
              </w:rPr>
            </w:pPr>
            <w:r w:rsidRPr="00CE72EB">
              <w:rPr>
                <w:i/>
                <w:sz w:val="20"/>
              </w:rPr>
              <w:t xml:space="preserve">[Add </w:t>
            </w:r>
            <w:r w:rsidRPr="00CE72EB">
              <w:rPr>
                <w:i/>
                <w:sz w:val="20"/>
                <w:szCs w:val="20"/>
              </w:rPr>
              <w:t>the</w:t>
            </w:r>
            <w:r w:rsidRPr="00CE72EB">
              <w:rPr>
                <w:i/>
                <w:sz w:val="20"/>
              </w:rPr>
              <w:t xml:space="preserve"> following if specialized sub-contractor is permitted </w:t>
            </w:r>
            <w:r w:rsidRPr="00CE72EB">
              <w:rPr>
                <w:i/>
                <w:sz w:val="20"/>
              </w:rPr>
              <w:lastRenderedPageBreak/>
              <w:t>and describe nature and characteristics of specialized works:]</w:t>
            </w:r>
          </w:p>
          <w:p w:rsidR="00145B0C" w:rsidRPr="00CE72EB" w:rsidRDefault="00145B0C" w:rsidP="00145B0C">
            <w:pPr>
              <w:pStyle w:val="Style11"/>
              <w:tabs>
                <w:tab w:val="left" w:leader="dot" w:pos="8424"/>
              </w:tabs>
              <w:spacing w:line="240" w:lineRule="auto"/>
              <w:rPr>
                <w:sz w:val="20"/>
                <w:szCs w:val="20"/>
              </w:rPr>
            </w:pPr>
            <w:r w:rsidRPr="00CE72EB">
              <w:rPr>
                <w:i/>
                <w:sz w:val="20"/>
                <w:szCs w:val="20"/>
              </w:rPr>
              <w:t>“(ii) For the following specialized works, the Employer permits specialized sub-contractors as per ITB 34.3”</w:t>
            </w:r>
          </w:p>
        </w:tc>
        <w:tc>
          <w:tcPr>
            <w:tcW w:w="1428" w:type="dxa"/>
          </w:tcPr>
          <w:p w:rsidR="00145B0C" w:rsidRPr="00CE72EB" w:rsidRDefault="00145B0C" w:rsidP="00145B0C">
            <w:pPr>
              <w:pStyle w:val="Style11"/>
              <w:tabs>
                <w:tab w:val="left" w:leader="dot" w:pos="8424"/>
              </w:tabs>
              <w:spacing w:line="240" w:lineRule="auto"/>
              <w:rPr>
                <w:sz w:val="20"/>
                <w:szCs w:val="20"/>
              </w:rPr>
            </w:pPr>
            <w:r w:rsidRPr="00CE72EB">
              <w:rPr>
                <w:i/>
                <w:sz w:val="20"/>
                <w:szCs w:val="20"/>
              </w:rPr>
              <w:lastRenderedPageBreak/>
              <w:t>“Must meet requirement for one contract</w:t>
            </w:r>
            <w:bookmarkStart w:id="419" w:name="_Ref302395437"/>
            <w:r w:rsidRPr="00CE72EB">
              <w:rPr>
                <w:i/>
                <w:sz w:val="20"/>
                <w:szCs w:val="20"/>
              </w:rPr>
              <w:t xml:space="preserve"> (Requirement can be met </w:t>
            </w:r>
            <w:r w:rsidRPr="00CE72EB">
              <w:rPr>
                <w:i/>
                <w:sz w:val="20"/>
                <w:szCs w:val="20"/>
              </w:rPr>
              <w:lastRenderedPageBreak/>
              <w:t>through a Specialized Sub-contractor)</w:t>
            </w:r>
            <w:bookmarkEnd w:id="419"/>
            <w:r w:rsidRPr="00CE72EB">
              <w:rPr>
                <w:i/>
                <w:sz w:val="20"/>
                <w:szCs w:val="20"/>
              </w:rPr>
              <w:t>”</w:t>
            </w:r>
          </w:p>
        </w:tc>
        <w:tc>
          <w:tcPr>
            <w:tcW w:w="1496" w:type="dxa"/>
          </w:tcPr>
          <w:p w:rsidR="00145B0C" w:rsidRPr="00CE72EB" w:rsidRDefault="00145B0C" w:rsidP="00145B0C">
            <w:pPr>
              <w:pStyle w:val="Style11"/>
              <w:tabs>
                <w:tab w:val="left" w:leader="dot" w:pos="8424"/>
              </w:tabs>
              <w:spacing w:line="240" w:lineRule="auto"/>
              <w:rPr>
                <w:i/>
                <w:sz w:val="20"/>
                <w:szCs w:val="20"/>
              </w:rPr>
            </w:pPr>
            <w:r w:rsidRPr="00CE72EB">
              <w:rPr>
                <w:i/>
                <w:sz w:val="20"/>
                <w:szCs w:val="20"/>
              </w:rPr>
              <w:lastRenderedPageBreak/>
              <w:t>Must meet requirement</w:t>
            </w:r>
          </w:p>
        </w:tc>
        <w:tc>
          <w:tcPr>
            <w:tcW w:w="1684" w:type="dxa"/>
          </w:tcPr>
          <w:p w:rsidR="00145B0C" w:rsidRPr="00CE72EB" w:rsidRDefault="00145B0C" w:rsidP="00145B0C">
            <w:pPr>
              <w:pStyle w:val="Style11"/>
              <w:tabs>
                <w:tab w:val="left" w:leader="dot" w:pos="8424"/>
              </w:tabs>
              <w:spacing w:line="240" w:lineRule="auto"/>
              <w:rPr>
                <w:i/>
                <w:sz w:val="20"/>
                <w:szCs w:val="20"/>
              </w:rPr>
            </w:pPr>
            <w:r w:rsidRPr="00CE72EB">
              <w:rPr>
                <w:i/>
                <w:sz w:val="20"/>
                <w:szCs w:val="20"/>
              </w:rPr>
              <w:t>N/A</w:t>
            </w:r>
          </w:p>
        </w:tc>
        <w:tc>
          <w:tcPr>
            <w:tcW w:w="1684" w:type="dxa"/>
          </w:tcPr>
          <w:p w:rsidR="00145B0C" w:rsidRPr="00CE72EB" w:rsidRDefault="00145B0C" w:rsidP="00145B0C">
            <w:pPr>
              <w:rPr>
                <w:sz w:val="20"/>
              </w:rPr>
            </w:pPr>
            <w:r w:rsidRPr="00CE72EB">
              <w:rPr>
                <w:i/>
                <w:sz w:val="20"/>
              </w:rPr>
              <w:t>“Must meet requirement (Requirement can be met through a Specialized Sub-contractor)”</w:t>
            </w:r>
          </w:p>
        </w:tc>
        <w:tc>
          <w:tcPr>
            <w:tcW w:w="1672" w:type="dxa"/>
          </w:tcPr>
          <w:p w:rsidR="00145B0C" w:rsidRPr="00CE72EB" w:rsidRDefault="00145B0C" w:rsidP="00145B0C">
            <w:pPr>
              <w:pStyle w:val="Style11"/>
              <w:tabs>
                <w:tab w:val="left" w:leader="dot" w:pos="8424"/>
              </w:tabs>
              <w:spacing w:line="240" w:lineRule="auto"/>
              <w:rPr>
                <w:sz w:val="20"/>
                <w:szCs w:val="20"/>
              </w:rPr>
            </w:pPr>
          </w:p>
        </w:tc>
      </w:tr>
      <w:tr w:rsidR="00145B0C" w:rsidRPr="00CE72EB" w:rsidTr="00145B0C">
        <w:tc>
          <w:tcPr>
            <w:tcW w:w="55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4.2 (b)</w:t>
            </w:r>
          </w:p>
        </w:tc>
        <w:tc>
          <w:tcPr>
            <w:tcW w:w="2560" w:type="dxa"/>
          </w:tcPr>
          <w:p w:rsidR="00145B0C" w:rsidRPr="00CE72EB" w:rsidRDefault="00145B0C" w:rsidP="00145B0C">
            <w:pPr>
              <w:pStyle w:val="Style11"/>
              <w:tabs>
                <w:tab w:val="left" w:leader="dot" w:pos="8424"/>
              </w:tabs>
              <w:spacing w:line="240" w:lineRule="auto"/>
              <w:rPr>
                <w:b/>
                <w:sz w:val="20"/>
                <w:szCs w:val="20"/>
              </w:rPr>
            </w:pPr>
          </w:p>
        </w:tc>
        <w:tc>
          <w:tcPr>
            <w:tcW w:w="20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For the above and any other contracts completed and under implementation as prime contractor, joint venture member,  management contractor or sub-contractor</w:t>
            </w:r>
            <w:r w:rsidRPr="00CE72EB">
              <w:rPr>
                <w:sz w:val="20"/>
                <w:szCs w:val="20"/>
                <w:vertAlign w:val="superscript"/>
              </w:rPr>
              <w:footnoteReference w:id="15"/>
            </w:r>
            <w:r w:rsidRPr="00CE72EB">
              <w:rPr>
                <w:sz w:val="20"/>
                <w:szCs w:val="20"/>
              </w:rPr>
              <w:t xml:space="preserve"> on or after the first day of the calendar year during the period stipulated in 4.2 (a) above, a minimum construction experience in the following key activities successfully completed</w:t>
            </w:r>
            <w:r w:rsidRPr="00CE72EB">
              <w:rPr>
                <w:rStyle w:val="FootnoteReference"/>
                <w:sz w:val="20"/>
                <w:szCs w:val="20"/>
              </w:rPr>
              <w:footnoteReference w:id="16"/>
            </w:r>
            <w:r w:rsidRPr="00CE72EB">
              <w:rPr>
                <w:sz w:val="20"/>
                <w:szCs w:val="20"/>
              </w:rPr>
              <w:t xml:space="preserve">: </w:t>
            </w:r>
            <w:r w:rsidRPr="00CE72EB">
              <w:rPr>
                <w:i/>
                <w:sz w:val="20"/>
                <w:szCs w:val="20"/>
              </w:rPr>
              <w:t xml:space="preserve">[list activities indicating volume, number or </w:t>
            </w:r>
            <w:r w:rsidRPr="00CE72EB">
              <w:rPr>
                <w:i/>
                <w:sz w:val="20"/>
                <w:szCs w:val="20"/>
              </w:rPr>
              <w:lastRenderedPageBreak/>
              <w:t>rate of production as applicable]</w:t>
            </w:r>
            <w:r w:rsidRPr="00CE72EB">
              <w:rPr>
                <w:rStyle w:val="FootnoteReference"/>
                <w:i/>
                <w:sz w:val="20"/>
                <w:szCs w:val="20"/>
              </w:rPr>
              <w:footnoteReference w:id="17"/>
            </w:r>
          </w:p>
        </w:tc>
        <w:tc>
          <w:tcPr>
            <w:tcW w:w="1428"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lastRenderedPageBreak/>
              <w:t xml:space="preserve">Must meet requirements </w:t>
            </w:r>
          </w:p>
        </w:tc>
        <w:tc>
          <w:tcPr>
            <w:tcW w:w="1496"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Must meet requirements</w:t>
            </w:r>
          </w:p>
        </w:tc>
        <w:tc>
          <w:tcPr>
            <w:tcW w:w="1684"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N/A</w:t>
            </w:r>
          </w:p>
        </w:tc>
        <w:tc>
          <w:tcPr>
            <w:tcW w:w="1684" w:type="dxa"/>
          </w:tcPr>
          <w:p w:rsidR="00145B0C" w:rsidRPr="00CE72EB" w:rsidRDefault="00145B0C" w:rsidP="00145B0C">
            <w:pPr>
              <w:rPr>
                <w:i/>
                <w:sz w:val="20"/>
              </w:rPr>
            </w:pPr>
            <w:r w:rsidRPr="00CE72EB">
              <w:rPr>
                <w:sz w:val="20"/>
              </w:rPr>
              <w:t>Must meet the following requirements for the key activities listed below</w:t>
            </w:r>
            <w:r w:rsidRPr="00CE72EB">
              <w:rPr>
                <w:rStyle w:val="FootnoteReference"/>
                <w:sz w:val="20"/>
              </w:rPr>
              <w:footnoteReference w:id="18"/>
            </w:r>
            <w:r w:rsidRPr="00CE72EB" w:rsidDel="00C215FE">
              <w:rPr>
                <w:sz w:val="20"/>
              </w:rPr>
              <w:t xml:space="preserve"> </w:t>
            </w:r>
            <w:r w:rsidRPr="00CE72EB">
              <w:rPr>
                <w:i/>
                <w:sz w:val="20"/>
              </w:rPr>
              <w:t>[list key activities and the corresponding minimum requirements]</w:t>
            </w:r>
          </w:p>
        </w:tc>
        <w:tc>
          <w:tcPr>
            <w:tcW w:w="1672" w:type="dxa"/>
          </w:tcPr>
          <w:p w:rsidR="00145B0C" w:rsidRPr="00CE72EB" w:rsidRDefault="00145B0C" w:rsidP="00145B0C">
            <w:pPr>
              <w:pStyle w:val="Style11"/>
              <w:tabs>
                <w:tab w:val="left" w:leader="dot" w:pos="8424"/>
              </w:tabs>
              <w:spacing w:line="240" w:lineRule="auto"/>
              <w:rPr>
                <w:sz w:val="20"/>
                <w:szCs w:val="20"/>
              </w:rPr>
            </w:pPr>
            <w:r w:rsidRPr="00CE72EB">
              <w:rPr>
                <w:sz w:val="20"/>
                <w:szCs w:val="20"/>
              </w:rPr>
              <w:t>Form EXP – 4.2 (b)</w:t>
            </w:r>
          </w:p>
        </w:tc>
      </w:tr>
    </w:tbl>
    <w:p w:rsidR="007B586E" w:rsidRPr="00CE72EB" w:rsidRDefault="007B586E" w:rsidP="0020119D">
      <w:pPr>
        <w:pStyle w:val="Heading1"/>
        <w:spacing w:before="360" w:after="120"/>
        <w:ind w:left="0"/>
        <w:rPr>
          <w:rFonts w:cs="Times New Roman"/>
          <w:bCs/>
          <w:noProof/>
          <w:szCs w:val="20"/>
        </w:rPr>
      </w:pPr>
      <w:bookmarkStart w:id="420" w:name="_Toc103401423"/>
    </w:p>
    <w:p w:rsidR="007B586E" w:rsidRPr="00CE72EB" w:rsidRDefault="007B586E"/>
    <w:p w:rsidR="007B586E" w:rsidRPr="00CE72EB" w:rsidRDefault="007B586E">
      <w:pPr>
        <w:pStyle w:val="Footer"/>
        <w:tabs>
          <w:tab w:val="clear" w:pos="9504"/>
        </w:tabs>
        <w:spacing w:before="0"/>
        <w:ind w:left="720" w:hanging="720"/>
        <w:rPr>
          <w:b/>
        </w:rPr>
        <w:sectPr w:rsidR="007B586E" w:rsidRPr="00CE72EB">
          <w:headerReference w:type="even" r:id="rId32"/>
          <w:headerReference w:type="default" r:id="rId33"/>
          <w:pgSz w:w="15840" w:h="12240" w:orient="landscape" w:code="1"/>
          <w:pgMar w:top="1584" w:right="1440" w:bottom="1008" w:left="1440" w:header="720" w:footer="720" w:gutter="0"/>
          <w:cols w:space="720"/>
          <w:docGrid w:linePitch="360"/>
        </w:sectPr>
      </w:pPr>
    </w:p>
    <w:p w:rsidR="007B586E" w:rsidRPr="00CE72EB" w:rsidRDefault="007B586E">
      <w:pPr>
        <w:pStyle w:val="Footer"/>
        <w:tabs>
          <w:tab w:val="clear" w:pos="9504"/>
        </w:tabs>
        <w:spacing w:before="0"/>
        <w:ind w:left="720" w:hanging="720"/>
        <w:rPr>
          <w:b/>
        </w:rPr>
      </w:pPr>
    </w:p>
    <w:p w:rsidR="007B586E" w:rsidRPr="00CE72EB" w:rsidRDefault="00145B0C">
      <w:pPr>
        <w:pStyle w:val="S3-Heading2"/>
      </w:pPr>
      <w:bookmarkStart w:id="421" w:name="_Toc325555970"/>
      <w:r w:rsidRPr="00CE72EB">
        <w:t>5</w:t>
      </w:r>
      <w:r w:rsidRPr="00CE72EB">
        <w:tab/>
        <w:t>Key P</w:t>
      </w:r>
      <w:r w:rsidR="007B586E" w:rsidRPr="00CE72EB">
        <w:t>ersonnel</w:t>
      </w:r>
      <w:bookmarkEnd w:id="421"/>
    </w:p>
    <w:p w:rsidR="00EE2344" w:rsidRDefault="00EE2344" w:rsidP="00145B0C">
      <w:pPr>
        <w:tabs>
          <w:tab w:val="right" w:pos="7254"/>
        </w:tabs>
        <w:spacing w:after="200"/>
        <w:ind w:left="720"/>
        <w:rPr>
          <w:i/>
          <w:iCs/>
        </w:rPr>
      </w:pPr>
      <w:bookmarkStart w:id="422" w:name="_Toc325555971"/>
      <w:r w:rsidRPr="001A781C">
        <w:rPr>
          <w:iCs/>
        </w:rPr>
        <w:t>[</w:t>
      </w:r>
      <w:r w:rsidRPr="001A781C">
        <w:rPr>
          <w:b/>
          <w:i/>
          <w:iCs/>
          <w:u w:val="single"/>
        </w:rPr>
        <w:t>Note</w:t>
      </w:r>
      <w:r w:rsidRPr="001A781C">
        <w:rPr>
          <w:b/>
          <w:i/>
          <w:iCs/>
        </w:rPr>
        <w:t>: Insert in the following table, the minimum key specialists required to execute the contract, taking into account the nature, scope, complexity and risks of the contract</w:t>
      </w:r>
      <w:r w:rsidRPr="001A781C">
        <w:rPr>
          <w:i/>
          <w:iCs/>
        </w:rPr>
        <w:t>.]</w:t>
      </w:r>
    </w:p>
    <w:p w:rsidR="00145B0C" w:rsidRPr="00CE72EB" w:rsidRDefault="00145B0C" w:rsidP="00145B0C">
      <w:pPr>
        <w:tabs>
          <w:tab w:val="right" w:pos="7254"/>
        </w:tabs>
        <w:spacing w:after="200"/>
        <w:ind w:left="720"/>
        <w:rPr>
          <w:iCs/>
          <w:szCs w:val="20"/>
        </w:rPr>
      </w:pPr>
      <w:r w:rsidRPr="00CE72EB">
        <w:rPr>
          <w:iCs/>
          <w:szCs w:val="20"/>
        </w:rPr>
        <w:t xml:space="preserve">The Bidder must demonstrate that it will have a suitably qualified (and in adequate numbers) minimum Key Personnel, as described in the table below, that are required to perform the Contract. </w:t>
      </w:r>
    </w:p>
    <w:p w:rsidR="00145B0C" w:rsidRPr="00CE72EB" w:rsidRDefault="00145B0C" w:rsidP="00145B0C">
      <w:pPr>
        <w:tabs>
          <w:tab w:val="right" w:pos="7254"/>
        </w:tabs>
        <w:spacing w:after="200"/>
        <w:ind w:left="720"/>
        <w:rPr>
          <w:iCs/>
          <w:szCs w:val="20"/>
        </w:rPr>
      </w:pPr>
      <w:r w:rsidRPr="00CE72EB">
        <w:rPr>
          <w:iCs/>
          <w:szCs w:val="20"/>
        </w:rPr>
        <w:t>The Bidder shall provide details of the Key Personnel and such other Key Personnel that the Bidder considers appropriate, together with their academic qualifications and work experience. The Bidder shall complete the relevant Forms in Section IV, Bidding Forms.</w:t>
      </w:r>
    </w:p>
    <w:p w:rsidR="00145B0C" w:rsidRPr="00CE72EB" w:rsidRDefault="00145B0C" w:rsidP="00145B0C">
      <w:pPr>
        <w:tabs>
          <w:tab w:val="right" w:pos="7254"/>
        </w:tabs>
        <w:spacing w:after="200"/>
        <w:ind w:left="720"/>
        <w:rPr>
          <w:iCs/>
          <w:szCs w:val="20"/>
        </w:rPr>
      </w:pPr>
      <w:r w:rsidRPr="00CE72EB">
        <w:rPr>
          <w:iCs/>
          <w:szCs w:val="20"/>
        </w:rPr>
        <w:t xml:space="preserve">The </w:t>
      </w:r>
      <w:r w:rsidR="0045219F" w:rsidRPr="00CE72EB">
        <w:rPr>
          <w:iCs/>
          <w:szCs w:val="20"/>
        </w:rPr>
        <w:t>Contractor</w:t>
      </w:r>
      <w:r w:rsidRPr="00CE72EB">
        <w:rPr>
          <w:iCs/>
          <w:szCs w:val="20"/>
        </w:rPr>
        <w:t xml:space="preserve"> shall require the Employer’s consent to substitute or replace the Key Personnel (reference the Particular Conditions of Contract 9.1).</w:t>
      </w:r>
    </w:p>
    <w:p w:rsidR="00145B0C" w:rsidRPr="00CE72EB" w:rsidRDefault="00145B0C" w:rsidP="00145B0C">
      <w:pPr>
        <w:tabs>
          <w:tab w:val="left" w:pos="432"/>
          <w:tab w:val="left" w:pos="2952"/>
          <w:tab w:val="left" w:pos="5832"/>
        </w:tabs>
        <w:spacing w:after="120"/>
        <w:ind w:left="720"/>
        <w:rPr>
          <w:b/>
          <w:iCs/>
          <w:szCs w:val="20"/>
        </w:rPr>
      </w:pPr>
      <w:r w:rsidRPr="00CE72EB">
        <w:rPr>
          <w:b/>
          <w:iCs/>
          <w:szCs w:val="20"/>
        </w:rPr>
        <w:t>Key Personnel</w:t>
      </w:r>
    </w:p>
    <w:tbl>
      <w:tblPr>
        <w:tblW w:w="9024" w:type="dxa"/>
        <w:tblInd w:w="70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696"/>
        <w:gridCol w:w="4254"/>
        <w:gridCol w:w="2413"/>
        <w:gridCol w:w="1661"/>
      </w:tblGrid>
      <w:tr w:rsidR="00145B0C" w:rsidRPr="00CE72EB" w:rsidTr="00AE3306">
        <w:tc>
          <w:tcPr>
            <w:tcW w:w="696" w:type="dxa"/>
            <w:tcBorders>
              <w:top w:val="single" w:sz="12" w:space="0" w:color="auto"/>
              <w:left w:val="single" w:sz="12" w:space="0" w:color="auto"/>
              <w:bottom w:val="single" w:sz="12" w:space="0" w:color="auto"/>
              <w:right w:val="single" w:sz="12" w:space="0" w:color="auto"/>
            </w:tcBorders>
            <w:vAlign w:val="center"/>
          </w:tcPr>
          <w:p w:rsidR="00145B0C" w:rsidRPr="00CE72EB" w:rsidRDefault="00145B0C" w:rsidP="00AE3306">
            <w:pPr>
              <w:suppressAutoHyphens/>
              <w:ind w:right="-72"/>
              <w:jc w:val="center"/>
              <w:rPr>
                <w:b/>
              </w:rPr>
            </w:pPr>
            <w:r w:rsidRPr="00CE72EB">
              <w:rPr>
                <w:b/>
              </w:rPr>
              <w:t>Item No.</w:t>
            </w:r>
          </w:p>
        </w:tc>
        <w:tc>
          <w:tcPr>
            <w:tcW w:w="4254" w:type="dxa"/>
            <w:tcBorders>
              <w:top w:val="single" w:sz="12" w:space="0" w:color="auto"/>
              <w:left w:val="single" w:sz="12" w:space="0" w:color="auto"/>
              <w:bottom w:val="single" w:sz="12" w:space="0" w:color="auto"/>
              <w:right w:val="single" w:sz="12" w:space="0" w:color="auto"/>
            </w:tcBorders>
            <w:vAlign w:val="center"/>
          </w:tcPr>
          <w:p w:rsidR="00145B0C" w:rsidRPr="00CE72EB" w:rsidRDefault="00145B0C" w:rsidP="00AE3306">
            <w:pPr>
              <w:suppressAutoHyphens/>
              <w:ind w:right="-72"/>
              <w:jc w:val="center"/>
              <w:rPr>
                <w:b/>
              </w:rPr>
            </w:pPr>
            <w:r w:rsidRPr="00CE72EB">
              <w:rPr>
                <w:b/>
              </w:rPr>
              <w:t>Position/specialization</w:t>
            </w:r>
          </w:p>
        </w:tc>
        <w:tc>
          <w:tcPr>
            <w:tcW w:w="2413" w:type="dxa"/>
            <w:tcBorders>
              <w:top w:val="single" w:sz="12" w:space="0" w:color="auto"/>
              <w:left w:val="single" w:sz="12" w:space="0" w:color="auto"/>
              <w:bottom w:val="single" w:sz="12" w:space="0" w:color="auto"/>
              <w:right w:val="single" w:sz="12" w:space="0" w:color="auto"/>
            </w:tcBorders>
            <w:vAlign w:val="center"/>
          </w:tcPr>
          <w:p w:rsidR="00145B0C" w:rsidRPr="00CE72EB" w:rsidRDefault="00145B0C" w:rsidP="00AE3306">
            <w:pPr>
              <w:suppressAutoHyphens/>
              <w:ind w:right="-72"/>
              <w:jc w:val="center"/>
              <w:rPr>
                <w:b/>
              </w:rPr>
            </w:pPr>
            <w:r w:rsidRPr="00CE72EB">
              <w:rPr>
                <w:b/>
              </w:rPr>
              <w:t>Relevant academic qualifications</w:t>
            </w:r>
          </w:p>
        </w:tc>
        <w:tc>
          <w:tcPr>
            <w:tcW w:w="1661" w:type="dxa"/>
            <w:tcBorders>
              <w:top w:val="single" w:sz="12" w:space="0" w:color="auto"/>
              <w:left w:val="single" w:sz="12" w:space="0" w:color="auto"/>
              <w:bottom w:val="single" w:sz="12" w:space="0" w:color="auto"/>
              <w:right w:val="single" w:sz="12" w:space="0" w:color="auto"/>
            </w:tcBorders>
          </w:tcPr>
          <w:p w:rsidR="00145B0C" w:rsidRPr="00CE72EB" w:rsidRDefault="00145B0C" w:rsidP="00AE3306">
            <w:pPr>
              <w:suppressAutoHyphens/>
              <w:ind w:right="-72"/>
              <w:jc w:val="center"/>
              <w:rPr>
                <w:b/>
              </w:rPr>
            </w:pPr>
            <w:r w:rsidRPr="00CE72EB">
              <w:rPr>
                <w:b/>
              </w:rPr>
              <w:t>Minimum years of relevant work experience</w:t>
            </w:r>
          </w:p>
        </w:tc>
      </w:tr>
      <w:tr w:rsidR="00145B0C" w:rsidRPr="00CE72EB" w:rsidTr="00AE3306">
        <w:tc>
          <w:tcPr>
            <w:tcW w:w="696" w:type="dxa"/>
            <w:tcBorders>
              <w:top w:val="single" w:sz="12" w:space="0" w:color="auto"/>
              <w:bottom w:val="single" w:sz="6" w:space="0" w:color="auto"/>
            </w:tcBorders>
            <w:vAlign w:val="center"/>
          </w:tcPr>
          <w:p w:rsidR="00145B0C" w:rsidRPr="00CE72EB" w:rsidRDefault="00145B0C" w:rsidP="00AE3306">
            <w:pPr>
              <w:suppressAutoHyphens/>
              <w:ind w:right="-72"/>
              <w:jc w:val="center"/>
            </w:pPr>
            <w:r w:rsidRPr="00CE72EB">
              <w:rPr>
                <w:iCs/>
              </w:rPr>
              <w:t>1</w:t>
            </w:r>
          </w:p>
        </w:tc>
        <w:tc>
          <w:tcPr>
            <w:tcW w:w="4254" w:type="dxa"/>
            <w:tcBorders>
              <w:top w:val="single" w:sz="12" w:space="0" w:color="auto"/>
              <w:bottom w:val="single" w:sz="6" w:space="0" w:color="auto"/>
            </w:tcBorders>
          </w:tcPr>
          <w:p w:rsidR="00145B0C" w:rsidRPr="00CE72EB" w:rsidRDefault="00145B0C" w:rsidP="00AE3306">
            <w:pPr>
              <w:suppressAutoHyphens/>
              <w:ind w:left="41" w:right="-72"/>
            </w:pPr>
          </w:p>
        </w:tc>
        <w:tc>
          <w:tcPr>
            <w:tcW w:w="2413" w:type="dxa"/>
            <w:tcBorders>
              <w:top w:val="single" w:sz="12" w:space="0" w:color="auto"/>
              <w:bottom w:val="single" w:sz="6" w:space="0" w:color="auto"/>
            </w:tcBorders>
          </w:tcPr>
          <w:p w:rsidR="00145B0C" w:rsidRPr="00CE72EB" w:rsidRDefault="00145B0C" w:rsidP="00AE3306">
            <w:pPr>
              <w:suppressAutoHyphens/>
              <w:ind w:left="1440" w:right="-72" w:hanging="720"/>
            </w:pPr>
          </w:p>
        </w:tc>
        <w:tc>
          <w:tcPr>
            <w:tcW w:w="1661" w:type="dxa"/>
            <w:tcBorders>
              <w:top w:val="single" w:sz="12" w:space="0" w:color="auto"/>
              <w:bottom w:val="single" w:sz="6" w:space="0" w:color="auto"/>
            </w:tcBorders>
          </w:tcPr>
          <w:p w:rsidR="00145B0C" w:rsidRPr="00CE72EB" w:rsidRDefault="00145B0C" w:rsidP="00AE3306">
            <w:pPr>
              <w:suppressAutoHyphens/>
              <w:ind w:left="1440" w:right="-72" w:hanging="720"/>
            </w:pPr>
          </w:p>
        </w:tc>
      </w:tr>
      <w:tr w:rsidR="00145B0C" w:rsidRPr="00CE72EB" w:rsidTr="00AE3306">
        <w:tc>
          <w:tcPr>
            <w:tcW w:w="696" w:type="dxa"/>
            <w:tcBorders>
              <w:top w:val="single" w:sz="6" w:space="0" w:color="auto"/>
              <w:bottom w:val="single" w:sz="6" w:space="0" w:color="auto"/>
            </w:tcBorders>
            <w:vAlign w:val="center"/>
          </w:tcPr>
          <w:p w:rsidR="00145B0C" w:rsidRPr="00CE72EB" w:rsidRDefault="00145B0C" w:rsidP="00AE3306">
            <w:pPr>
              <w:suppressAutoHyphens/>
              <w:ind w:right="-72"/>
              <w:jc w:val="center"/>
              <w:rPr>
                <w:iCs/>
              </w:rPr>
            </w:pPr>
            <w:r w:rsidRPr="00CE72EB">
              <w:rPr>
                <w:iCs/>
              </w:rPr>
              <w:t>2</w:t>
            </w:r>
          </w:p>
        </w:tc>
        <w:tc>
          <w:tcPr>
            <w:tcW w:w="4254" w:type="dxa"/>
            <w:tcBorders>
              <w:top w:val="single" w:sz="6" w:space="0" w:color="auto"/>
              <w:bottom w:val="single" w:sz="6" w:space="0" w:color="auto"/>
            </w:tcBorders>
          </w:tcPr>
          <w:p w:rsidR="00145B0C" w:rsidRPr="00CE72EB" w:rsidRDefault="00145B0C" w:rsidP="00AE3306">
            <w:pPr>
              <w:suppressAutoHyphens/>
              <w:ind w:left="41" w:right="-72"/>
            </w:pPr>
          </w:p>
        </w:tc>
        <w:tc>
          <w:tcPr>
            <w:tcW w:w="2413" w:type="dxa"/>
            <w:tcBorders>
              <w:top w:val="single" w:sz="6" w:space="0" w:color="auto"/>
              <w:bottom w:val="single" w:sz="6" w:space="0" w:color="auto"/>
            </w:tcBorders>
          </w:tcPr>
          <w:p w:rsidR="00145B0C" w:rsidRPr="00CE72EB" w:rsidRDefault="00145B0C" w:rsidP="00AE3306">
            <w:pPr>
              <w:suppressAutoHyphens/>
              <w:ind w:left="1440" w:right="-72" w:hanging="720"/>
            </w:pPr>
          </w:p>
        </w:tc>
        <w:tc>
          <w:tcPr>
            <w:tcW w:w="1661" w:type="dxa"/>
            <w:tcBorders>
              <w:top w:val="single" w:sz="6" w:space="0" w:color="auto"/>
              <w:bottom w:val="single" w:sz="6" w:space="0" w:color="auto"/>
            </w:tcBorders>
          </w:tcPr>
          <w:p w:rsidR="00145B0C" w:rsidRPr="00CE72EB" w:rsidRDefault="00145B0C" w:rsidP="00AE3306">
            <w:pPr>
              <w:suppressAutoHyphens/>
              <w:ind w:left="1440" w:right="-72" w:hanging="720"/>
            </w:pPr>
          </w:p>
        </w:tc>
      </w:tr>
      <w:tr w:rsidR="00145B0C" w:rsidRPr="00CE72EB" w:rsidTr="00AE3306">
        <w:tc>
          <w:tcPr>
            <w:tcW w:w="9024" w:type="dxa"/>
            <w:gridSpan w:val="4"/>
            <w:tcBorders>
              <w:top w:val="single" w:sz="6" w:space="0" w:color="auto"/>
            </w:tcBorders>
            <w:vAlign w:val="center"/>
          </w:tcPr>
          <w:p w:rsidR="00145B0C" w:rsidRPr="00CE72EB" w:rsidRDefault="00145B0C" w:rsidP="00AE3306">
            <w:pPr>
              <w:suppressAutoHyphens/>
              <w:spacing w:before="60" w:after="60"/>
              <w:ind w:left="1440" w:right="-72" w:hanging="1368"/>
              <w:rPr>
                <w:b/>
              </w:rPr>
            </w:pPr>
            <w:r w:rsidRPr="00CE72EB">
              <w:rPr>
                <w:b/>
              </w:rPr>
              <w:t>Suitable experts in the following specializations</w:t>
            </w:r>
          </w:p>
        </w:tc>
      </w:tr>
      <w:tr w:rsidR="00145B0C" w:rsidRPr="00CE72EB" w:rsidTr="00AE3306">
        <w:tc>
          <w:tcPr>
            <w:tcW w:w="696" w:type="dxa"/>
            <w:vAlign w:val="center"/>
          </w:tcPr>
          <w:p w:rsidR="00145B0C" w:rsidRPr="00CE72EB" w:rsidRDefault="00145B0C" w:rsidP="00AE3306">
            <w:pPr>
              <w:suppressAutoHyphens/>
              <w:ind w:right="-72"/>
              <w:jc w:val="center"/>
            </w:pPr>
            <w:r w:rsidRPr="00CE72EB">
              <w:t>3</w:t>
            </w:r>
          </w:p>
        </w:tc>
        <w:tc>
          <w:tcPr>
            <w:tcW w:w="4254" w:type="dxa"/>
          </w:tcPr>
          <w:p w:rsidR="00145B0C" w:rsidRPr="00CE72EB" w:rsidRDefault="00145B0C" w:rsidP="00AE3306">
            <w:pPr>
              <w:suppressAutoHyphens/>
              <w:ind w:left="41" w:right="-72"/>
            </w:pPr>
            <w:r w:rsidRPr="00CE72EB">
              <w:t>[</w:t>
            </w:r>
            <w:r w:rsidRPr="00CE72EB">
              <w:rPr>
                <w:i/>
              </w:rPr>
              <w:t>Environmental</w:t>
            </w:r>
            <w:r w:rsidRPr="00CE72EB">
              <w:t xml:space="preserve">] </w:t>
            </w:r>
          </w:p>
        </w:tc>
        <w:tc>
          <w:tcPr>
            <w:tcW w:w="2413" w:type="dxa"/>
          </w:tcPr>
          <w:p w:rsidR="00145B0C" w:rsidRPr="00CE72EB" w:rsidRDefault="00145B0C" w:rsidP="0045219F">
            <w:pPr>
              <w:suppressAutoHyphens/>
              <w:ind w:left="-14" w:right="-72" w:firstLine="14"/>
            </w:pPr>
            <w:r w:rsidRPr="00CE72EB">
              <w:t xml:space="preserve">e.g. degree in relevant environmental </w:t>
            </w:r>
            <w:r w:rsidR="0045219F" w:rsidRPr="00CE72EB">
              <w:t>field</w:t>
            </w:r>
          </w:p>
        </w:tc>
        <w:tc>
          <w:tcPr>
            <w:tcW w:w="1661" w:type="dxa"/>
          </w:tcPr>
          <w:p w:rsidR="00145B0C" w:rsidRPr="00CE72EB" w:rsidRDefault="00145B0C" w:rsidP="00B47848">
            <w:pPr>
              <w:suppressAutoHyphens/>
              <w:ind w:right="-72" w:firstLine="3"/>
            </w:pPr>
            <w:r w:rsidRPr="00CE72EB">
              <w:t>e.g. minimum of 10 years in similar work environments</w:t>
            </w:r>
          </w:p>
        </w:tc>
      </w:tr>
      <w:tr w:rsidR="00145B0C" w:rsidRPr="00CE72EB" w:rsidTr="00AE3306">
        <w:tc>
          <w:tcPr>
            <w:tcW w:w="696" w:type="dxa"/>
            <w:vAlign w:val="center"/>
          </w:tcPr>
          <w:p w:rsidR="00145B0C" w:rsidRPr="00CE72EB" w:rsidRDefault="00145B0C" w:rsidP="00AE3306">
            <w:pPr>
              <w:suppressAutoHyphens/>
              <w:ind w:right="-72"/>
              <w:jc w:val="center"/>
            </w:pPr>
            <w:r w:rsidRPr="00CE72EB">
              <w:t>4</w:t>
            </w:r>
          </w:p>
        </w:tc>
        <w:tc>
          <w:tcPr>
            <w:tcW w:w="4254" w:type="dxa"/>
          </w:tcPr>
          <w:p w:rsidR="00145B0C" w:rsidRPr="00CE72EB" w:rsidRDefault="00145B0C" w:rsidP="00AE3306">
            <w:pPr>
              <w:suppressAutoHyphens/>
              <w:ind w:left="41" w:right="-72"/>
            </w:pPr>
            <w:r w:rsidRPr="00CE72EB">
              <w:t>[</w:t>
            </w:r>
            <w:r w:rsidRPr="00CE72EB">
              <w:rPr>
                <w:i/>
              </w:rPr>
              <w:t>Health and Safety</w:t>
            </w:r>
            <w:r w:rsidRPr="00CE72EB">
              <w:t xml:space="preserve">] </w:t>
            </w:r>
          </w:p>
        </w:tc>
        <w:tc>
          <w:tcPr>
            <w:tcW w:w="2413" w:type="dxa"/>
          </w:tcPr>
          <w:p w:rsidR="00145B0C" w:rsidRPr="00CE72EB" w:rsidRDefault="00145B0C" w:rsidP="00AE3306">
            <w:pPr>
              <w:suppressAutoHyphens/>
              <w:ind w:left="1440" w:right="-72" w:hanging="720"/>
            </w:pPr>
          </w:p>
        </w:tc>
        <w:tc>
          <w:tcPr>
            <w:tcW w:w="1661" w:type="dxa"/>
          </w:tcPr>
          <w:p w:rsidR="00145B0C" w:rsidRPr="00CE72EB" w:rsidRDefault="00145B0C" w:rsidP="00AE3306">
            <w:pPr>
              <w:suppressAutoHyphens/>
              <w:ind w:left="1440" w:right="-72" w:hanging="720"/>
            </w:pPr>
          </w:p>
        </w:tc>
      </w:tr>
      <w:tr w:rsidR="00145B0C" w:rsidRPr="00CE72EB" w:rsidTr="00AE3306">
        <w:tc>
          <w:tcPr>
            <w:tcW w:w="696" w:type="dxa"/>
            <w:vAlign w:val="center"/>
          </w:tcPr>
          <w:p w:rsidR="00145B0C" w:rsidRPr="00CE72EB" w:rsidRDefault="00145B0C" w:rsidP="00AE3306">
            <w:pPr>
              <w:suppressAutoHyphens/>
              <w:ind w:right="-72"/>
              <w:jc w:val="center"/>
            </w:pPr>
            <w:r w:rsidRPr="00CE72EB">
              <w:t>5</w:t>
            </w:r>
          </w:p>
        </w:tc>
        <w:tc>
          <w:tcPr>
            <w:tcW w:w="4254" w:type="dxa"/>
          </w:tcPr>
          <w:p w:rsidR="00145B0C" w:rsidRPr="00CE72EB" w:rsidRDefault="00145B0C" w:rsidP="00AE3306">
            <w:pPr>
              <w:suppressAutoHyphens/>
              <w:ind w:left="41" w:right="-72"/>
            </w:pPr>
            <w:r w:rsidRPr="00CE72EB">
              <w:t>[</w:t>
            </w:r>
            <w:r w:rsidRPr="00CE72EB">
              <w:rPr>
                <w:i/>
              </w:rPr>
              <w:t>Social</w:t>
            </w:r>
            <w:r w:rsidRPr="00CE72EB">
              <w:t>]</w:t>
            </w:r>
          </w:p>
        </w:tc>
        <w:tc>
          <w:tcPr>
            <w:tcW w:w="2413" w:type="dxa"/>
          </w:tcPr>
          <w:p w:rsidR="00145B0C" w:rsidRPr="00CE72EB" w:rsidRDefault="00145B0C" w:rsidP="00AE3306">
            <w:pPr>
              <w:suppressAutoHyphens/>
              <w:ind w:left="1440" w:right="-72" w:hanging="720"/>
            </w:pPr>
          </w:p>
        </w:tc>
        <w:tc>
          <w:tcPr>
            <w:tcW w:w="1661" w:type="dxa"/>
          </w:tcPr>
          <w:p w:rsidR="00145B0C" w:rsidRPr="00CE72EB" w:rsidRDefault="00145B0C" w:rsidP="00AE3306">
            <w:pPr>
              <w:suppressAutoHyphens/>
              <w:ind w:left="1440" w:right="-72" w:hanging="720"/>
            </w:pPr>
          </w:p>
        </w:tc>
      </w:tr>
      <w:tr w:rsidR="00145B0C" w:rsidRPr="00CE72EB" w:rsidTr="00AE3306">
        <w:tc>
          <w:tcPr>
            <w:tcW w:w="696" w:type="dxa"/>
            <w:vAlign w:val="center"/>
          </w:tcPr>
          <w:p w:rsidR="00145B0C" w:rsidRPr="00CE72EB" w:rsidRDefault="00145B0C" w:rsidP="00AE3306">
            <w:pPr>
              <w:suppressAutoHyphens/>
              <w:ind w:right="-72"/>
              <w:jc w:val="center"/>
            </w:pPr>
            <w:r w:rsidRPr="00CE72EB">
              <w:t>6</w:t>
            </w:r>
          </w:p>
        </w:tc>
        <w:tc>
          <w:tcPr>
            <w:tcW w:w="4254" w:type="dxa"/>
          </w:tcPr>
          <w:p w:rsidR="00145B0C" w:rsidRPr="00CE72EB" w:rsidRDefault="00145B0C" w:rsidP="00AE3306">
            <w:pPr>
              <w:suppressAutoHyphens/>
              <w:ind w:left="41" w:right="-72"/>
              <w:rPr>
                <w:i/>
              </w:rPr>
            </w:pPr>
            <w:r w:rsidRPr="00CE72EB">
              <w:t>[</w:t>
            </w:r>
            <w:r w:rsidRPr="00CE72EB">
              <w:rPr>
                <w:i/>
              </w:rPr>
              <w:t>add others as appropriate</w:t>
            </w:r>
            <w:r w:rsidRPr="00CE72EB">
              <w:t>]</w:t>
            </w:r>
          </w:p>
        </w:tc>
        <w:tc>
          <w:tcPr>
            <w:tcW w:w="2413" w:type="dxa"/>
          </w:tcPr>
          <w:p w:rsidR="00145B0C" w:rsidRPr="00CE72EB" w:rsidRDefault="00145B0C" w:rsidP="00AE3306">
            <w:pPr>
              <w:suppressAutoHyphens/>
              <w:ind w:left="1440" w:right="-72" w:hanging="720"/>
            </w:pPr>
          </w:p>
        </w:tc>
        <w:tc>
          <w:tcPr>
            <w:tcW w:w="1661" w:type="dxa"/>
          </w:tcPr>
          <w:p w:rsidR="00145B0C" w:rsidRPr="00CE72EB" w:rsidRDefault="00145B0C" w:rsidP="00AE3306">
            <w:pPr>
              <w:suppressAutoHyphens/>
              <w:ind w:left="1440" w:right="-72" w:hanging="720"/>
            </w:pPr>
          </w:p>
        </w:tc>
      </w:tr>
    </w:tbl>
    <w:p w:rsidR="00E72BC0" w:rsidRPr="00CE72EB" w:rsidRDefault="00E72BC0">
      <w:pPr>
        <w:pStyle w:val="S3-Heading2"/>
      </w:pPr>
    </w:p>
    <w:p w:rsidR="007B586E" w:rsidRPr="00CE72EB" w:rsidRDefault="00E72BC0">
      <w:pPr>
        <w:pStyle w:val="S3-Heading2"/>
      </w:pPr>
      <w:r w:rsidRPr="00CE72EB">
        <w:br w:type="page"/>
      </w:r>
      <w:r w:rsidR="007B586E" w:rsidRPr="00CE72EB">
        <w:lastRenderedPageBreak/>
        <w:t>6</w:t>
      </w:r>
      <w:r w:rsidR="009E7638" w:rsidRPr="00CE72EB">
        <w:t>.</w:t>
      </w:r>
      <w:r w:rsidR="007B586E" w:rsidRPr="00CE72EB">
        <w:tab/>
        <w:t>Equipment</w:t>
      </w:r>
      <w:bookmarkEnd w:id="422"/>
    </w:p>
    <w:p w:rsidR="007B586E" w:rsidRPr="00CE72EB" w:rsidRDefault="007B586E">
      <w:pPr>
        <w:tabs>
          <w:tab w:val="right" w:pos="7254"/>
        </w:tabs>
        <w:spacing w:after="200"/>
        <w:ind w:left="720"/>
        <w:rPr>
          <w:iCs/>
        </w:rPr>
      </w:pPr>
      <w:r w:rsidRPr="00CE72EB">
        <w:rPr>
          <w:iCs/>
        </w:rPr>
        <w:t>The Bidder must demonstrate that it will have access to the key Contractor’s equipment listed hereafter:</w:t>
      </w:r>
    </w:p>
    <w:p w:rsidR="006A53AC" w:rsidRPr="00CE72EB" w:rsidRDefault="006A53AC" w:rsidP="006A53AC">
      <w:pPr>
        <w:tabs>
          <w:tab w:val="right" w:pos="7254"/>
        </w:tabs>
        <w:spacing w:before="120"/>
        <w:ind w:left="720" w:hanging="720"/>
      </w:pPr>
      <w:r w:rsidRPr="00CE72EB">
        <w:rPr>
          <w:i/>
        </w:rPr>
        <w:tab/>
        <w:t>[Specify requirements for each lot as applicable]</w:t>
      </w:r>
    </w:p>
    <w:p w:rsidR="006A53AC" w:rsidRPr="00CE72EB" w:rsidRDefault="006A53AC">
      <w:pPr>
        <w:tabs>
          <w:tab w:val="right" w:pos="7254"/>
        </w:tabs>
        <w:spacing w:after="200"/>
        <w:ind w:left="720"/>
        <w:rPr>
          <w:iCs/>
        </w:rPr>
      </w:pPr>
    </w:p>
    <w:tbl>
      <w:tblPr>
        <w:tblW w:w="819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4770"/>
        <w:gridCol w:w="2700"/>
      </w:tblGrid>
      <w:tr w:rsidR="007B586E" w:rsidRPr="00CE72EB" w:rsidTr="00F9208D">
        <w:tc>
          <w:tcPr>
            <w:tcW w:w="720" w:type="dxa"/>
            <w:tcBorders>
              <w:top w:val="single" w:sz="12" w:space="0" w:color="auto"/>
              <w:left w:val="single" w:sz="12" w:space="0" w:color="auto"/>
              <w:bottom w:val="single" w:sz="12" w:space="0" w:color="auto"/>
              <w:right w:val="single" w:sz="12" w:space="0" w:color="auto"/>
            </w:tcBorders>
          </w:tcPr>
          <w:p w:rsidR="007B586E" w:rsidRPr="00CE72EB" w:rsidRDefault="007B586E">
            <w:pPr>
              <w:jc w:val="center"/>
              <w:rPr>
                <w:b/>
                <w:bCs/>
                <w:iCs/>
                <w:sz w:val="20"/>
              </w:rPr>
            </w:pPr>
            <w:r w:rsidRPr="00CE72EB">
              <w:rPr>
                <w:b/>
                <w:bCs/>
                <w:iCs/>
                <w:sz w:val="20"/>
              </w:rPr>
              <w:t>No.</w:t>
            </w:r>
          </w:p>
        </w:tc>
        <w:tc>
          <w:tcPr>
            <w:tcW w:w="4770" w:type="dxa"/>
            <w:tcBorders>
              <w:top w:val="single" w:sz="12" w:space="0" w:color="auto"/>
              <w:left w:val="single" w:sz="12" w:space="0" w:color="auto"/>
              <w:bottom w:val="single" w:sz="12" w:space="0" w:color="auto"/>
              <w:right w:val="single" w:sz="12" w:space="0" w:color="auto"/>
            </w:tcBorders>
          </w:tcPr>
          <w:p w:rsidR="007B586E" w:rsidRPr="00CE72EB" w:rsidRDefault="007B586E">
            <w:pPr>
              <w:jc w:val="center"/>
              <w:rPr>
                <w:b/>
                <w:bCs/>
                <w:iCs/>
                <w:sz w:val="20"/>
              </w:rPr>
            </w:pPr>
            <w:r w:rsidRPr="00CE72EB">
              <w:rPr>
                <w:b/>
                <w:bCs/>
                <w:iCs/>
                <w:sz w:val="20"/>
              </w:rPr>
              <w:t>Equipment Type and Characteristics</w:t>
            </w:r>
          </w:p>
        </w:tc>
        <w:tc>
          <w:tcPr>
            <w:tcW w:w="2700" w:type="dxa"/>
            <w:tcBorders>
              <w:top w:val="single" w:sz="12" w:space="0" w:color="auto"/>
              <w:left w:val="single" w:sz="12" w:space="0" w:color="auto"/>
              <w:bottom w:val="single" w:sz="12" w:space="0" w:color="auto"/>
              <w:right w:val="single" w:sz="12" w:space="0" w:color="auto"/>
            </w:tcBorders>
          </w:tcPr>
          <w:p w:rsidR="007B586E" w:rsidRPr="00CE72EB" w:rsidRDefault="007B586E">
            <w:pPr>
              <w:jc w:val="center"/>
              <w:rPr>
                <w:b/>
                <w:bCs/>
                <w:iCs/>
                <w:sz w:val="20"/>
              </w:rPr>
            </w:pPr>
            <w:r w:rsidRPr="00CE72EB">
              <w:rPr>
                <w:b/>
                <w:bCs/>
                <w:iCs/>
                <w:sz w:val="20"/>
              </w:rPr>
              <w:t>Minimum Number required</w:t>
            </w:r>
          </w:p>
        </w:tc>
      </w:tr>
      <w:tr w:rsidR="007B586E" w:rsidRPr="00CE72EB" w:rsidTr="00F9208D">
        <w:tc>
          <w:tcPr>
            <w:tcW w:w="720" w:type="dxa"/>
            <w:tcBorders>
              <w:top w:val="single" w:sz="12" w:space="0" w:color="auto"/>
            </w:tcBorders>
          </w:tcPr>
          <w:p w:rsidR="007B586E" w:rsidRPr="00CE72EB" w:rsidRDefault="007B586E">
            <w:pPr>
              <w:pStyle w:val="Header"/>
              <w:pBdr>
                <w:bottom w:val="none" w:sz="0" w:space="0" w:color="auto"/>
              </w:pBdr>
              <w:tabs>
                <w:tab w:val="clear" w:pos="9000"/>
              </w:tabs>
              <w:jc w:val="center"/>
              <w:rPr>
                <w:iCs/>
                <w:lang w:val="en-US" w:eastAsia="en-US"/>
              </w:rPr>
            </w:pPr>
            <w:r w:rsidRPr="00CE72EB">
              <w:rPr>
                <w:iCs/>
                <w:lang w:val="en-US" w:eastAsia="en-US"/>
              </w:rPr>
              <w:t>1</w:t>
            </w:r>
          </w:p>
        </w:tc>
        <w:tc>
          <w:tcPr>
            <w:tcW w:w="4770" w:type="dxa"/>
            <w:tcBorders>
              <w:top w:val="single" w:sz="12" w:space="0" w:color="auto"/>
            </w:tcBorders>
          </w:tcPr>
          <w:p w:rsidR="007B586E" w:rsidRPr="00CE72EB" w:rsidRDefault="007B586E">
            <w:pPr>
              <w:rPr>
                <w:rFonts w:ascii="Arial" w:hAnsi="Arial" w:cs="Arial"/>
                <w:iCs/>
                <w:sz w:val="20"/>
              </w:rPr>
            </w:pPr>
          </w:p>
        </w:tc>
        <w:tc>
          <w:tcPr>
            <w:tcW w:w="2700" w:type="dxa"/>
            <w:tcBorders>
              <w:top w:val="single" w:sz="12" w:space="0" w:color="auto"/>
            </w:tcBorders>
          </w:tcPr>
          <w:p w:rsidR="007B586E" w:rsidRPr="00CE72EB" w:rsidRDefault="007B586E">
            <w:pPr>
              <w:rPr>
                <w:rFonts w:ascii="Arial" w:hAnsi="Arial" w:cs="Arial"/>
                <w:iCs/>
                <w:sz w:val="20"/>
              </w:rPr>
            </w:pPr>
          </w:p>
        </w:tc>
      </w:tr>
      <w:tr w:rsidR="007B586E" w:rsidRPr="00CE72EB" w:rsidTr="00F9208D">
        <w:tc>
          <w:tcPr>
            <w:tcW w:w="720" w:type="dxa"/>
          </w:tcPr>
          <w:p w:rsidR="007B586E" w:rsidRPr="00CE72EB" w:rsidRDefault="007B586E">
            <w:pPr>
              <w:jc w:val="center"/>
              <w:rPr>
                <w:iCs/>
                <w:sz w:val="20"/>
              </w:rPr>
            </w:pPr>
            <w:r w:rsidRPr="00CE72EB">
              <w:rPr>
                <w:iCs/>
                <w:sz w:val="20"/>
              </w:rPr>
              <w:t>2</w:t>
            </w:r>
          </w:p>
        </w:tc>
        <w:tc>
          <w:tcPr>
            <w:tcW w:w="4770" w:type="dxa"/>
          </w:tcPr>
          <w:p w:rsidR="007B586E" w:rsidRPr="00CE72EB" w:rsidRDefault="007B586E">
            <w:pPr>
              <w:rPr>
                <w:rFonts w:ascii="Arial" w:hAnsi="Arial" w:cs="Arial"/>
                <w:iCs/>
                <w:sz w:val="20"/>
              </w:rPr>
            </w:pPr>
          </w:p>
        </w:tc>
        <w:tc>
          <w:tcPr>
            <w:tcW w:w="2700" w:type="dxa"/>
          </w:tcPr>
          <w:p w:rsidR="007B586E" w:rsidRPr="00CE72EB" w:rsidRDefault="007B586E">
            <w:pPr>
              <w:rPr>
                <w:rFonts w:ascii="Arial" w:hAnsi="Arial" w:cs="Arial"/>
                <w:iCs/>
                <w:sz w:val="20"/>
                <w:u w:val="single"/>
              </w:rPr>
            </w:pPr>
          </w:p>
        </w:tc>
      </w:tr>
      <w:tr w:rsidR="007B586E" w:rsidRPr="00CE72EB" w:rsidTr="00F9208D">
        <w:tc>
          <w:tcPr>
            <w:tcW w:w="720" w:type="dxa"/>
          </w:tcPr>
          <w:p w:rsidR="007B586E" w:rsidRPr="00CE72EB" w:rsidRDefault="007B586E">
            <w:pPr>
              <w:jc w:val="center"/>
              <w:rPr>
                <w:iCs/>
                <w:sz w:val="20"/>
              </w:rPr>
            </w:pPr>
            <w:r w:rsidRPr="00CE72EB">
              <w:rPr>
                <w:iCs/>
                <w:sz w:val="20"/>
              </w:rPr>
              <w:t>3</w:t>
            </w:r>
          </w:p>
        </w:tc>
        <w:tc>
          <w:tcPr>
            <w:tcW w:w="4770" w:type="dxa"/>
          </w:tcPr>
          <w:p w:rsidR="007B586E" w:rsidRPr="00CE72EB" w:rsidRDefault="007B586E">
            <w:pPr>
              <w:rPr>
                <w:rFonts w:ascii="Arial" w:hAnsi="Arial" w:cs="Arial"/>
                <w:iCs/>
                <w:sz w:val="20"/>
              </w:rPr>
            </w:pPr>
          </w:p>
        </w:tc>
        <w:tc>
          <w:tcPr>
            <w:tcW w:w="2700" w:type="dxa"/>
          </w:tcPr>
          <w:p w:rsidR="007B586E" w:rsidRPr="00CE72EB" w:rsidRDefault="007B586E">
            <w:pPr>
              <w:rPr>
                <w:rFonts w:ascii="Arial" w:hAnsi="Arial" w:cs="Arial"/>
                <w:iCs/>
                <w:sz w:val="20"/>
                <w:u w:val="single"/>
              </w:rPr>
            </w:pPr>
          </w:p>
        </w:tc>
      </w:tr>
      <w:tr w:rsidR="007B586E" w:rsidRPr="00CE72EB" w:rsidTr="00F9208D">
        <w:tc>
          <w:tcPr>
            <w:tcW w:w="720" w:type="dxa"/>
          </w:tcPr>
          <w:p w:rsidR="007B586E" w:rsidRPr="00CE72EB" w:rsidRDefault="007B586E">
            <w:pPr>
              <w:jc w:val="center"/>
              <w:rPr>
                <w:iCs/>
                <w:sz w:val="20"/>
              </w:rPr>
            </w:pPr>
            <w:r w:rsidRPr="00CE72EB">
              <w:rPr>
                <w:iCs/>
                <w:sz w:val="20"/>
              </w:rPr>
              <w:t>4</w:t>
            </w:r>
          </w:p>
        </w:tc>
        <w:tc>
          <w:tcPr>
            <w:tcW w:w="4770" w:type="dxa"/>
          </w:tcPr>
          <w:p w:rsidR="007B586E" w:rsidRPr="00CE72EB" w:rsidRDefault="007B586E">
            <w:pPr>
              <w:rPr>
                <w:rFonts w:ascii="Arial" w:hAnsi="Arial" w:cs="Arial"/>
                <w:iCs/>
                <w:sz w:val="20"/>
              </w:rPr>
            </w:pPr>
          </w:p>
        </w:tc>
        <w:tc>
          <w:tcPr>
            <w:tcW w:w="2700" w:type="dxa"/>
          </w:tcPr>
          <w:p w:rsidR="007B586E" w:rsidRPr="00CE72EB" w:rsidRDefault="007B586E">
            <w:pPr>
              <w:rPr>
                <w:rFonts w:ascii="Arial" w:hAnsi="Arial" w:cs="Arial"/>
                <w:iCs/>
                <w:sz w:val="20"/>
                <w:u w:val="single"/>
              </w:rPr>
            </w:pPr>
          </w:p>
        </w:tc>
      </w:tr>
      <w:tr w:rsidR="007B586E" w:rsidRPr="00CE72EB" w:rsidTr="00F9208D">
        <w:tc>
          <w:tcPr>
            <w:tcW w:w="720" w:type="dxa"/>
          </w:tcPr>
          <w:p w:rsidR="007B586E" w:rsidRPr="00CE72EB" w:rsidRDefault="007B586E">
            <w:pPr>
              <w:jc w:val="center"/>
              <w:rPr>
                <w:iCs/>
                <w:sz w:val="20"/>
              </w:rPr>
            </w:pPr>
            <w:r w:rsidRPr="00CE72EB">
              <w:rPr>
                <w:iCs/>
                <w:sz w:val="20"/>
              </w:rPr>
              <w:t>5</w:t>
            </w:r>
          </w:p>
        </w:tc>
        <w:tc>
          <w:tcPr>
            <w:tcW w:w="4770" w:type="dxa"/>
          </w:tcPr>
          <w:p w:rsidR="007B586E" w:rsidRPr="00CE72EB" w:rsidRDefault="007B586E">
            <w:pPr>
              <w:rPr>
                <w:rFonts w:ascii="Arial" w:hAnsi="Arial" w:cs="Arial"/>
                <w:iCs/>
                <w:sz w:val="20"/>
              </w:rPr>
            </w:pPr>
          </w:p>
        </w:tc>
        <w:tc>
          <w:tcPr>
            <w:tcW w:w="2700" w:type="dxa"/>
          </w:tcPr>
          <w:p w:rsidR="007B586E" w:rsidRPr="00CE72EB" w:rsidRDefault="007B586E">
            <w:pPr>
              <w:rPr>
                <w:rFonts w:ascii="Arial" w:hAnsi="Arial" w:cs="Arial"/>
                <w:iCs/>
                <w:sz w:val="20"/>
                <w:u w:val="single"/>
              </w:rPr>
            </w:pPr>
          </w:p>
        </w:tc>
      </w:tr>
      <w:tr w:rsidR="007B586E" w:rsidRPr="00CE72EB" w:rsidTr="00F9208D">
        <w:tc>
          <w:tcPr>
            <w:tcW w:w="720" w:type="dxa"/>
          </w:tcPr>
          <w:p w:rsidR="007B586E" w:rsidRPr="00CE72EB" w:rsidRDefault="007B586E">
            <w:pPr>
              <w:rPr>
                <w:iCs/>
              </w:rPr>
            </w:pPr>
          </w:p>
        </w:tc>
        <w:tc>
          <w:tcPr>
            <w:tcW w:w="4770" w:type="dxa"/>
          </w:tcPr>
          <w:p w:rsidR="007B586E" w:rsidRPr="00CE72EB" w:rsidRDefault="007B586E">
            <w:pPr>
              <w:rPr>
                <w:iCs/>
              </w:rPr>
            </w:pPr>
          </w:p>
        </w:tc>
        <w:tc>
          <w:tcPr>
            <w:tcW w:w="2700" w:type="dxa"/>
          </w:tcPr>
          <w:p w:rsidR="007B586E" w:rsidRPr="00CE72EB" w:rsidRDefault="007B586E">
            <w:pPr>
              <w:rPr>
                <w:iCs/>
                <w:u w:val="single"/>
              </w:rPr>
            </w:pPr>
          </w:p>
        </w:tc>
      </w:tr>
      <w:tr w:rsidR="007B586E" w:rsidRPr="00CE72EB" w:rsidTr="00F9208D">
        <w:tc>
          <w:tcPr>
            <w:tcW w:w="720" w:type="dxa"/>
          </w:tcPr>
          <w:p w:rsidR="007B586E" w:rsidRPr="00CE72EB" w:rsidRDefault="007B586E">
            <w:pPr>
              <w:rPr>
                <w:iCs/>
              </w:rPr>
            </w:pPr>
          </w:p>
        </w:tc>
        <w:tc>
          <w:tcPr>
            <w:tcW w:w="4770" w:type="dxa"/>
          </w:tcPr>
          <w:p w:rsidR="007B586E" w:rsidRPr="00CE72EB" w:rsidRDefault="007B586E">
            <w:pPr>
              <w:rPr>
                <w:iCs/>
              </w:rPr>
            </w:pPr>
          </w:p>
        </w:tc>
        <w:tc>
          <w:tcPr>
            <w:tcW w:w="2700" w:type="dxa"/>
          </w:tcPr>
          <w:p w:rsidR="007B586E" w:rsidRPr="00CE72EB" w:rsidRDefault="007B586E">
            <w:pPr>
              <w:rPr>
                <w:iCs/>
                <w:u w:val="single"/>
              </w:rPr>
            </w:pPr>
          </w:p>
        </w:tc>
      </w:tr>
    </w:tbl>
    <w:p w:rsidR="007B586E" w:rsidRPr="00CE72EB" w:rsidRDefault="007B586E">
      <w:pPr>
        <w:tabs>
          <w:tab w:val="left" w:pos="432"/>
          <w:tab w:val="left" w:pos="2952"/>
          <w:tab w:val="left" w:pos="5832"/>
        </w:tabs>
        <w:rPr>
          <w:i/>
          <w:iCs/>
        </w:rPr>
      </w:pPr>
    </w:p>
    <w:p w:rsidR="007B586E" w:rsidRPr="00CE72EB" w:rsidRDefault="007B586E">
      <w:pPr>
        <w:ind w:left="720"/>
      </w:pPr>
      <w:r w:rsidRPr="00CE72EB">
        <w:t>The Bidder shall provide further details of proposed items of equipment using the relevant Form in Section IV.</w:t>
      </w:r>
    </w:p>
    <w:p w:rsidR="007B586E" w:rsidRPr="00CE72EB" w:rsidRDefault="007B586E">
      <w:pPr>
        <w:ind w:right="-72"/>
      </w:pPr>
    </w:p>
    <w:p w:rsidR="007B586E" w:rsidRPr="00CE72EB" w:rsidRDefault="007B586E">
      <w:pPr>
        <w:rPr>
          <w:iCs/>
        </w:rPr>
      </w:pPr>
    </w:p>
    <w:p w:rsidR="007B586E" w:rsidRPr="00CE72EB" w:rsidRDefault="007B586E"/>
    <w:bookmarkEnd w:id="420"/>
    <w:p w:rsidR="007B586E" w:rsidRPr="00CE72EB" w:rsidRDefault="007B586E">
      <w:pPr>
        <w:pStyle w:val="Heading1"/>
        <w:spacing w:before="120" w:after="120"/>
        <w:ind w:left="1080" w:right="288"/>
      </w:pPr>
    </w:p>
    <w:p w:rsidR="007B586E" w:rsidRPr="00CE72EB" w:rsidRDefault="007B586E">
      <w:pPr>
        <w:pStyle w:val="BodyText"/>
        <w:rPr>
          <w:rFonts w:ascii="Times New Roman" w:hAnsi="Times New Roman" w:cs="Times New Roman"/>
          <w:sz w:val="24"/>
        </w:rPr>
      </w:pPr>
    </w:p>
    <w:p w:rsidR="007B586E" w:rsidRPr="00CE72EB" w:rsidRDefault="007B586E">
      <w:pPr>
        <w:pStyle w:val="BodyText"/>
        <w:rPr>
          <w:rFonts w:ascii="Times New Roman" w:hAnsi="Times New Roman" w:cs="Times New Roman"/>
          <w:sz w:val="24"/>
        </w:rPr>
        <w:sectPr w:rsidR="007B586E" w:rsidRPr="00CE72EB">
          <w:headerReference w:type="even" r:id="rId34"/>
          <w:headerReference w:type="default" r:id="rId35"/>
          <w:headerReference w:type="first" r:id="rId36"/>
          <w:pgSz w:w="12240" w:h="15840" w:code="1"/>
          <w:pgMar w:top="1440" w:right="1440" w:bottom="1440" w:left="1800" w:header="720" w:footer="720" w:gutter="0"/>
          <w:paperSrc w:first="15" w:other="15"/>
          <w:cols w:space="720"/>
        </w:sectPr>
      </w:pPr>
    </w:p>
    <w:p w:rsidR="007B586E" w:rsidRPr="00CE72EB" w:rsidRDefault="007B586E">
      <w:pPr>
        <w:pStyle w:val="Subtitle"/>
        <w:spacing w:after="120"/>
        <w:ind w:left="187" w:right="288"/>
        <w:rPr>
          <w:rFonts w:cs="Arial"/>
        </w:rPr>
      </w:pPr>
      <w:bookmarkStart w:id="423" w:name="_Toc333923376"/>
      <w:bookmarkStart w:id="424" w:name="_Toc41971244"/>
      <w:r w:rsidRPr="00CE72EB">
        <w:rPr>
          <w:rFonts w:cs="Arial"/>
        </w:rPr>
        <w:lastRenderedPageBreak/>
        <w:t>Section IV - Bidding Forms</w:t>
      </w:r>
      <w:bookmarkEnd w:id="423"/>
    </w:p>
    <w:bookmarkEnd w:id="424"/>
    <w:p w:rsidR="007B586E" w:rsidRPr="00CE72EB" w:rsidRDefault="007B586E">
      <w:pPr>
        <w:spacing w:before="120" w:after="120"/>
        <w:ind w:left="180" w:right="288"/>
        <w:jc w:val="both"/>
        <w:rPr>
          <w:u w:val="single"/>
        </w:rPr>
      </w:pPr>
    </w:p>
    <w:p w:rsidR="007B586E" w:rsidRPr="00CE72EB" w:rsidRDefault="007B586E">
      <w:pPr>
        <w:jc w:val="center"/>
        <w:rPr>
          <w:b/>
        </w:rPr>
      </w:pPr>
      <w:r w:rsidRPr="00CE72EB">
        <w:rPr>
          <w:b/>
        </w:rPr>
        <w:t>Table of Forms</w:t>
      </w:r>
    </w:p>
    <w:p w:rsidR="007B586E" w:rsidRPr="00CE72EB" w:rsidRDefault="007B586E"/>
    <w:p w:rsidR="00A743DA" w:rsidRPr="00CE72EB" w:rsidRDefault="007B586E">
      <w:pPr>
        <w:pStyle w:val="TOC1"/>
        <w:tabs>
          <w:tab w:val="right" w:leader="dot" w:pos="9350"/>
        </w:tabs>
        <w:rPr>
          <w:rFonts w:ascii="Calibri" w:hAnsi="Calibri"/>
          <w:b w:val="0"/>
          <w:noProof/>
          <w:sz w:val="22"/>
          <w:szCs w:val="22"/>
        </w:rPr>
      </w:pPr>
      <w:r w:rsidRPr="00CE72EB">
        <w:fldChar w:fldCharType="begin"/>
      </w:r>
      <w:r w:rsidRPr="00CE72EB">
        <w:instrText xml:space="preserve"> TOC \h \z \t "S4-header1,1,S4-Header 2,2" </w:instrText>
      </w:r>
      <w:r w:rsidRPr="00CE72EB">
        <w:fldChar w:fldCharType="separate"/>
      </w:r>
      <w:hyperlink w:anchor="_Toc473902803" w:history="1">
        <w:r w:rsidR="00A743DA" w:rsidRPr="00CE72EB">
          <w:rPr>
            <w:rStyle w:val="Hyperlink"/>
            <w:noProof/>
          </w:rPr>
          <w:t>Letter of Bid</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_Toc473902803 \h </w:instrText>
        </w:r>
        <w:r w:rsidR="00A743DA" w:rsidRPr="00CE72EB">
          <w:rPr>
            <w:noProof/>
            <w:webHidden/>
          </w:rPr>
        </w:r>
        <w:r w:rsidR="00A743DA" w:rsidRPr="00CE72EB">
          <w:rPr>
            <w:noProof/>
            <w:webHidden/>
          </w:rPr>
          <w:fldChar w:fldCharType="separate"/>
        </w:r>
        <w:r w:rsidR="00A743DA" w:rsidRPr="00CE72EB">
          <w:rPr>
            <w:noProof/>
            <w:webHidden/>
          </w:rPr>
          <w:t>56</w:t>
        </w:r>
        <w:r w:rsidR="00A743DA" w:rsidRPr="00CE72EB">
          <w:rPr>
            <w:noProof/>
            <w:webHidden/>
          </w:rPr>
          <w:fldChar w:fldCharType="end"/>
        </w:r>
      </w:hyperlink>
    </w:p>
    <w:p w:rsidR="00A743DA" w:rsidRPr="00CE72EB" w:rsidRDefault="00EC705D">
      <w:pPr>
        <w:pStyle w:val="TOC1"/>
        <w:tabs>
          <w:tab w:val="right" w:leader="dot" w:pos="9350"/>
        </w:tabs>
        <w:rPr>
          <w:rFonts w:ascii="Calibri" w:hAnsi="Calibri"/>
          <w:b w:val="0"/>
          <w:noProof/>
          <w:sz w:val="22"/>
          <w:szCs w:val="22"/>
        </w:rPr>
      </w:pPr>
      <w:hyperlink w:anchor="_Toc473902804" w:history="1">
        <w:r w:rsidR="00A743DA" w:rsidRPr="00CE72EB">
          <w:rPr>
            <w:rStyle w:val="Hyperlink"/>
            <w:noProof/>
          </w:rPr>
          <w:t>Schedules</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_Toc473902804 \h </w:instrText>
        </w:r>
        <w:r w:rsidR="00A743DA" w:rsidRPr="00CE72EB">
          <w:rPr>
            <w:noProof/>
            <w:webHidden/>
          </w:rPr>
        </w:r>
        <w:r w:rsidR="00A743DA" w:rsidRPr="00CE72EB">
          <w:rPr>
            <w:noProof/>
            <w:webHidden/>
          </w:rPr>
          <w:fldChar w:fldCharType="separate"/>
        </w:r>
        <w:r w:rsidR="00A743DA" w:rsidRPr="00CE72EB">
          <w:rPr>
            <w:noProof/>
            <w:webHidden/>
          </w:rPr>
          <w:t>59</w:t>
        </w:r>
        <w:r w:rsidR="00A743DA" w:rsidRPr="00CE72EB">
          <w:rPr>
            <w:noProof/>
            <w:webHidden/>
          </w:rPr>
          <w:fldChar w:fldCharType="end"/>
        </w:r>
      </w:hyperlink>
    </w:p>
    <w:p w:rsidR="00A743DA" w:rsidRPr="00CE72EB" w:rsidRDefault="00EC705D">
      <w:pPr>
        <w:pStyle w:val="TOC2"/>
        <w:rPr>
          <w:rFonts w:ascii="Calibri" w:hAnsi="Calibri"/>
          <w:sz w:val="22"/>
          <w:szCs w:val="22"/>
        </w:rPr>
      </w:pPr>
      <w:hyperlink w:anchor="_Toc473902805" w:history="1">
        <w:r w:rsidR="00A743DA" w:rsidRPr="00CE72EB">
          <w:rPr>
            <w:rStyle w:val="Hyperlink"/>
          </w:rPr>
          <w:t>Bill of Quantities</w:t>
        </w:r>
        <w:r w:rsidR="00A743DA" w:rsidRPr="00CE72EB">
          <w:rPr>
            <w:webHidden/>
          </w:rPr>
          <w:tab/>
        </w:r>
        <w:r w:rsidR="00A743DA" w:rsidRPr="00CE72EB">
          <w:rPr>
            <w:webHidden/>
          </w:rPr>
          <w:fldChar w:fldCharType="begin"/>
        </w:r>
        <w:r w:rsidR="00A743DA" w:rsidRPr="00CE72EB">
          <w:rPr>
            <w:webHidden/>
          </w:rPr>
          <w:instrText xml:space="preserve"> PAGEREF _Toc473902805 \h </w:instrText>
        </w:r>
        <w:r w:rsidR="00A743DA" w:rsidRPr="00CE72EB">
          <w:rPr>
            <w:webHidden/>
          </w:rPr>
        </w:r>
        <w:r w:rsidR="00A743DA" w:rsidRPr="00CE72EB">
          <w:rPr>
            <w:webHidden/>
          </w:rPr>
          <w:fldChar w:fldCharType="separate"/>
        </w:r>
        <w:r w:rsidR="00A743DA" w:rsidRPr="00CE72EB">
          <w:rPr>
            <w:webHidden/>
          </w:rPr>
          <w:t>59</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06" w:history="1">
        <w:r w:rsidR="00A743DA" w:rsidRPr="00CE72EB">
          <w:rPr>
            <w:rStyle w:val="Hyperlink"/>
          </w:rPr>
          <w:t>Schedule(s) of Adjustment Data</w:t>
        </w:r>
        <w:r w:rsidR="00A743DA" w:rsidRPr="00CE72EB">
          <w:rPr>
            <w:webHidden/>
          </w:rPr>
          <w:tab/>
        </w:r>
        <w:r w:rsidR="00A743DA" w:rsidRPr="00CE72EB">
          <w:rPr>
            <w:webHidden/>
          </w:rPr>
          <w:fldChar w:fldCharType="begin"/>
        </w:r>
        <w:r w:rsidR="00A743DA" w:rsidRPr="00CE72EB">
          <w:rPr>
            <w:webHidden/>
          </w:rPr>
          <w:instrText xml:space="preserve"> PAGEREF _Toc473902806 \h </w:instrText>
        </w:r>
        <w:r w:rsidR="00A743DA" w:rsidRPr="00CE72EB">
          <w:rPr>
            <w:webHidden/>
          </w:rPr>
        </w:r>
        <w:r w:rsidR="00A743DA" w:rsidRPr="00CE72EB">
          <w:rPr>
            <w:webHidden/>
          </w:rPr>
          <w:fldChar w:fldCharType="separate"/>
        </w:r>
        <w:r w:rsidR="00A743DA" w:rsidRPr="00CE72EB">
          <w:rPr>
            <w:webHidden/>
          </w:rPr>
          <w:t>63</w:t>
        </w:r>
        <w:r w:rsidR="00A743DA" w:rsidRPr="00CE72EB">
          <w:rPr>
            <w:webHidden/>
          </w:rPr>
          <w:fldChar w:fldCharType="end"/>
        </w:r>
      </w:hyperlink>
    </w:p>
    <w:p w:rsidR="00A743DA" w:rsidRPr="00CE72EB" w:rsidRDefault="00EC705D">
      <w:pPr>
        <w:pStyle w:val="TOC1"/>
        <w:tabs>
          <w:tab w:val="right" w:leader="dot" w:pos="9350"/>
        </w:tabs>
        <w:rPr>
          <w:rFonts w:ascii="Calibri" w:hAnsi="Calibri"/>
          <w:b w:val="0"/>
          <w:noProof/>
          <w:sz w:val="22"/>
          <w:szCs w:val="22"/>
        </w:rPr>
      </w:pPr>
      <w:hyperlink w:anchor="_Toc473902807" w:history="1">
        <w:r w:rsidR="00A743DA" w:rsidRPr="00CE72EB">
          <w:rPr>
            <w:rStyle w:val="Hyperlink"/>
            <w:iCs/>
            <w:noProof/>
          </w:rPr>
          <w:t>Form</w:t>
        </w:r>
        <w:r w:rsidR="00A743DA" w:rsidRPr="00CE72EB">
          <w:rPr>
            <w:rStyle w:val="Hyperlink"/>
            <w:noProof/>
          </w:rPr>
          <w:t xml:space="preserve"> of Bid Security (Bank Guarantee)</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_Toc473902807 \h </w:instrText>
        </w:r>
        <w:r w:rsidR="00A743DA" w:rsidRPr="00CE72EB">
          <w:rPr>
            <w:noProof/>
            <w:webHidden/>
          </w:rPr>
        </w:r>
        <w:r w:rsidR="00A743DA" w:rsidRPr="00CE72EB">
          <w:rPr>
            <w:noProof/>
            <w:webHidden/>
          </w:rPr>
          <w:fldChar w:fldCharType="separate"/>
        </w:r>
        <w:r w:rsidR="00A743DA" w:rsidRPr="00CE72EB">
          <w:rPr>
            <w:noProof/>
            <w:webHidden/>
          </w:rPr>
          <w:t>64</w:t>
        </w:r>
        <w:r w:rsidR="00A743DA" w:rsidRPr="00CE72EB">
          <w:rPr>
            <w:noProof/>
            <w:webHidden/>
          </w:rPr>
          <w:fldChar w:fldCharType="end"/>
        </w:r>
      </w:hyperlink>
    </w:p>
    <w:p w:rsidR="00A743DA" w:rsidRPr="00CE72EB" w:rsidRDefault="00EC705D">
      <w:pPr>
        <w:pStyle w:val="TOC1"/>
        <w:tabs>
          <w:tab w:val="right" w:leader="dot" w:pos="9350"/>
        </w:tabs>
        <w:rPr>
          <w:rFonts w:ascii="Calibri" w:hAnsi="Calibri"/>
          <w:b w:val="0"/>
          <w:noProof/>
          <w:sz w:val="22"/>
          <w:szCs w:val="22"/>
        </w:rPr>
      </w:pPr>
      <w:hyperlink w:anchor="_Toc473902808" w:history="1">
        <w:r w:rsidR="00A743DA" w:rsidRPr="00CE72EB">
          <w:rPr>
            <w:rStyle w:val="Hyperlink"/>
            <w:iCs/>
            <w:noProof/>
          </w:rPr>
          <w:t>Form of Bid Security (Bid Bond)</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_Toc473902808 \h </w:instrText>
        </w:r>
        <w:r w:rsidR="00A743DA" w:rsidRPr="00CE72EB">
          <w:rPr>
            <w:noProof/>
            <w:webHidden/>
          </w:rPr>
        </w:r>
        <w:r w:rsidR="00A743DA" w:rsidRPr="00CE72EB">
          <w:rPr>
            <w:noProof/>
            <w:webHidden/>
          </w:rPr>
          <w:fldChar w:fldCharType="separate"/>
        </w:r>
        <w:r w:rsidR="00A743DA" w:rsidRPr="00CE72EB">
          <w:rPr>
            <w:noProof/>
            <w:webHidden/>
          </w:rPr>
          <w:t>66</w:t>
        </w:r>
        <w:r w:rsidR="00A743DA" w:rsidRPr="00CE72EB">
          <w:rPr>
            <w:noProof/>
            <w:webHidden/>
          </w:rPr>
          <w:fldChar w:fldCharType="end"/>
        </w:r>
      </w:hyperlink>
    </w:p>
    <w:p w:rsidR="00A743DA" w:rsidRPr="00CE72EB" w:rsidRDefault="00EC705D">
      <w:pPr>
        <w:pStyle w:val="TOC1"/>
        <w:tabs>
          <w:tab w:val="right" w:leader="dot" w:pos="9350"/>
        </w:tabs>
        <w:rPr>
          <w:rFonts w:ascii="Calibri" w:hAnsi="Calibri"/>
          <w:b w:val="0"/>
          <w:noProof/>
          <w:sz w:val="22"/>
          <w:szCs w:val="22"/>
        </w:rPr>
      </w:pPr>
      <w:hyperlink w:anchor="_Toc473902809" w:history="1">
        <w:r w:rsidR="00A743DA" w:rsidRPr="00CE72EB">
          <w:rPr>
            <w:rStyle w:val="Hyperlink"/>
            <w:noProof/>
          </w:rPr>
          <w:t>Form of Bid-Securing Declaration</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_Toc473902809 \h </w:instrText>
        </w:r>
        <w:r w:rsidR="00A743DA" w:rsidRPr="00CE72EB">
          <w:rPr>
            <w:noProof/>
            <w:webHidden/>
          </w:rPr>
        </w:r>
        <w:r w:rsidR="00A743DA" w:rsidRPr="00CE72EB">
          <w:rPr>
            <w:noProof/>
            <w:webHidden/>
          </w:rPr>
          <w:fldChar w:fldCharType="separate"/>
        </w:r>
        <w:r w:rsidR="00A743DA" w:rsidRPr="00CE72EB">
          <w:rPr>
            <w:noProof/>
            <w:webHidden/>
          </w:rPr>
          <w:t>68</w:t>
        </w:r>
        <w:r w:rsidR="00A743DA" w:rsidRPr="00CE72EB">
          <w:rPr>
            <w:noProof/>
            <w:webHidden/>
          </w:rPr>
          <w:fldChar w:fldCharType="end"/>
        </w:r>
      </w:hyperlink>
    </w:p>
    <w:p w:rsidR="00A743DA" w:rsidRPr="00CE72EB" w:rsidRDefault="00EC705D">
      <w:pPr>
        <w:pStyle w:val="TOC1"/>
        <w:tabs>
          <w:tab w:val="right" w:leader="dot" w:pos="9350"/>
        </w:tabs>
        <w:rPr>
          <w:rFonts w:ascii="Calibri" w:hAnsi="Calibri"/>
          <w:b w:val="0"/>
          <w:noProof/>
          <w:sz w:val="22"/>
          <w:szCs w:val="22"/>
        </w:rPr>
      </w:pPr>
      <w:hyperlink w:anchor="_Toc473902810" w:history="1">
        <w:r w:rsidR="00A743DA" w:rsidRPr="00CE72EB">
          <w:rPr>
            <w:rStyle w:val="Hyperlink"/>
            <w:noProof/>
          </w:rPr>
          <w:t>Technical Proposal</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_Toc473902810 \h </w:instrText>
        </w:r>
        <w:r w:rsidR="00A743DA" w:rsidRPr="00CE72EB">
          <w:rPr>
            <w:noProof/>
            <w:webHidden/>
          </w:rPr>
        </w:r>
        <w:r w:rsidR="00A743DA" w:rsidRPr="00CE72EB">
          <w:rPr>
            <w:noProof/>
            <w:webHidden/>
          </w:rPr>
          <w:fldChar w:fldCharType="separate"/>
        </w:r>
        <w:r w:rsidR="00A743DA" w:rsidRPr="00CE72EB">
          <w:rPr>
            <w:noProof/>
            <w:webHidden/>
          </w:rPr>
          <w:t>70</w:t>
        </w:r>
        <w:r w:rsidR="00A743DA" w:rsidRPr="00CE72EB">
          <w:rPr>
            <w:noProof/>
            <w:webHidden/>
          </w:rPr>
          <w:fldChar w:fldCharType="end"/>
        </w:r>
      </w:hyperlink>
    </w:p>
    <w:p w:rsidR="00A743DA" w:rsidRPr="00CE72EB" w:rsidRDefault="00EC705D">
      <w:pPr>
        <w:pStyle w:val="TOC2"/>
        <w:rPr>
          <w:rFonts w:ascii="Calibri" w:hAnsi="Calibri"/>
          <w:sz w:val="22"/>
          <w:szCs w:val="22"/>
        </w:rPr>
      </w:pPr>
      <w:hyperlink w:anchor="_Toc473902811" w:history="1">
        <w:r w:rsidR="00A743DA" w:rsidRPr="00CE72EB">
          <w:rPr>
            <w:rStyle w:val="Hyperlink"/>
          </w:rPr>
          <w:t>Technical Proposal Forms</w:t>
        </w:r>
        <w:r w:rsidR="00A743DA" w:rsidRPr="00CE72EB">
          <w:rPr>
            <w:webHidden/>
          </w:rPr>
          <w:tab/>
        </w:r>
        <w:r w:rsidR="00A743DA" w:rsidRPr="00CE72EB">
          <w:rPr>
            <w:webHidden/>
          </w:rPr>
          <w:fldChar w:fldCharType="begin"/>
        </w:r>
        <w:r w:rsidR="00A743DA" w:rsidRPr="00CE72EB">
          <w:rPr>
            <w:webHidden/>
          </w:rPr>
          <w:instrText xml:space="preserve"> PAGEREF _Toc473902811 \h </w:instrText>
        </w:r>
        <w:r w:rsidR="00A743DA" w:rsidRPr="00CE72EB">
          <w:rPr>
            <w:webHidden/>
          </w:rPr>
        </w:r>
        <w:r w:rsidR="00A743DA" w:rsidRPr="00CE72EB">
          <w:rPr>
            <w:webHidden/>
          </w:rPr>
          <w:fldChar w:fldCharType="separate"/>
        </w:r>
        <w:r w:rsidR="00A743DA" w:rsidRPr="00CE72EB">
          <w:rPr>
            <w:webHidden/>
          </w:rPr>
          <w:t>70</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2" w:history="1">
        <w:r w:rsidR="00A743DA" w:rsidRPr="00CE72EB">
          <w:rPr>
            <w:rStyle w:val="Hyperlink"/>
          </w:rPr>
          <w:t>Form PER -1</w:t>
        </w:r>
        <w:r w:rsidR="00A743DA" w:rsidRPr="00CE72EB">
          <w:rPr>
            <w:webHidden/>
          </w:rPr>
          <w:tab/>
        </w:r>
        <w:r w:rsidR="00A743DA" w:rsidRPr="00CE72EB">
          <w:rPr>
            <w:webHidden/>
          </w:rPr>
          <w:fldChar w:fldCharType="begin"/>
        </w:r>
        <w:r w:rsidR="00A743DA" w:rsidRPr="00CE72EB">
          <w:rPr>
            <w:webHidden/>
          </w:rPr>
          <w:instrText xml:space="preserve"> PAGEREF _Toc473902812 \h </w:instrText>
        </w:r>
        <w:r w:rsidR="00A743DA" w:rsidRPr="00CE72EB">
          <w:rPr>
            <w:webHidden/>
          </w:rPr>
        </w:r>
        <w:r w:rsidR="00A743DA" w:rsidRPr="00CE72EB">
          <w:rPr>
            <w:webHidden/>
          </w:rPr>
          <w:fldChar w:fldCharType="separate"/>
        </w:r>
        <w:r w:rsidR="00A743DA" w:rsidRPr="00CE72EB">
          <w:rPr>
            <w:webHidden/>
          </w:rPr>
          <w:t>71</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3" w:history="1">
        <w:r w:rsidR="00A743DA" w:rsidRPr="00CE72EB">
          <w:rPr>
            <w:rStyle w:val="Hyperlink"/>
          </w:rPr>
          <w:t>Form PER-2:</w:t>
        </w:r>
        <w:r w:rsidR="00A743DA" w:rsidRPr="00CE72EB">
          <w:rPr>
            <w:webHidden/>
          </w:rPr>
          <w:tab/>
        </w:r>
        <w:r w:rsidR="00A743DA" w:rsidRPr="00CE72EB">
          <w:rPr>
            <w:webHidden/>
          </w:rPr>
          <w:fldChar w:fldCharType="begin"/>
        </w:r>
        <w:r w:rsidR="00A743DA" w:rsidRPr="00CE72EB">
          <w:rPr>
            <w:webHidden/>
          </w:rPr>
          <w:instrText xml:space="preserve"> PAGEREF _Toc473902813 \h </w:instrText>
        </w:r>
        <w:r w:rsidR="00A743DA" w:rsidRPr="00CE72EB">
          <w:rPr>
            <w:webHidden/>
          </w:rPr>
        </w:r>
        <w:r w:rsidR="00A743DA" w:rsidRPr="00CE72EB">
          <w:rPr>
            <w:webHidden/>
          </w:rPr>
          <w:fldChar w:fldCharType="separate"/>
        </w:r>
        <w:r w:rsidR="00A743DA" w:rsidRPr="00CE72EB">
          <w:rPr>
            <w:webHidden/>
          </w:rPr>
          <w:t>73</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4" w:history="1">
        <w:r w:rsidR="00A743DA" w:rsidRPr="00CE72EB">
          <w:rPr>
            <w:rStyle w:val="Hyperlink"/>
          </w:rPr>
          <w:t>Equipment</w:t>
        </w:r>
        <w:r w:rsidR="00A743DA" w:rsidRPr="00CE72EB">
          <w:rPr>
            <w:webHidden/>
          </w:rPr>
          <w:tab/>
        </w:r>
        <w:r w:rsidR="00A743DA" w:rsidRPr="00CE72EB">
          <w:rPr>
            <w:webHidden/>
          </w:rPr>
          <w:fldChar w:fldCharType="begin"/>
        </w:r>
        <w:r w:rsidR="00A743DA" w:rsidRPr="00CE72EB">
          <w:rPr>
            <w:webHidden/>
          </w:rPr>
          <w:instrText xml:space="preserve"> PAGEREF _Toc473902814 \h </w:instrText>
        </w:r>
        <w:r w:rsidR="00A743DA" w:rsidRPr="00CE72EB">
          <w:rPr>
            <w:webHidden/>
          </w:rPr>
        </w:r>
        <w:r w:rsidR="00A743DA" w:rsidRPr="00CE72EB">
          <w:rPr>
            <w:webHidden/>
          </w:rPr>
          <w:fldChar w:fldCharType="separate"/>
        </w:r>
        <w:r w:rsidR="00A743DA" w:rsidRPr="00CE72EB">
          <w:rPr>
            <w:webHidden/>
          </w:rPr>
          <w:t>75</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5" w:history="1">
        <w:r w:rsidR="00A743DA" w:rsidRPr="00CE72EB">
          <w:rPr>
            <w:rStyle w:val="Hyperlink"/>
          </w:rPr>
          <w:t>Site Organization</w:t>
        </w:r>
        <w:r w:rsidR="00A743DA" w:rsidRPr="00CE72EB">
          <w:rPr>
            <w:webHidden/>
          </w:rPr>
          <w:tab/>
        </w:r>
        <w:r w:rsidR="00A743DA" w:rsidRPr="00CE72EB">
          <w:rPr>
            <w:webHidden/>
          </w:rPr>
          <w:fldChar w:fldCharType="begin"/>
        </w:r>
        <w:r w:rsidR="00A743DA" w:rsidRPr="00CE72EB">
          <w:rPr>
            <w:webHidden/>
          </w:rPr>
          <w:instrText xml:space="preserve"> PAGEREF _Toc473902815 \h </w:instrText>
        </w:r>
        <w:r w:rsidR="00A743DA" w:rsidRPr="00CE72EB">
          <w:rPr>
            <w:webHidden/>
          </w:rPr>
        </w:r>
        <w:r w:rsidR="00A743DA" w:rsidRPr="00CE72EB">
          <w:rPr>
            <w:webHidden/>
          </w:rPr>
          <w:fldChar w:fldCharType="separate"/>
        </w:r>
        <w:r w:rsidR="00A743DA" w:rsidRPr="00CE72EB">
          <w:rPr>
            <w:webHidden/>
          </w:rPr>
          <w:t>76</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6" w:history="1">
        <w:r w:rsidR="00A743DA" w:rsidRPr="00CE72EB">
          <w:rPr>
            <w:rStyle w:val="Hyperlink"/>
          </w:rPr>
          <w:t>Method Statement</w:t>
        </w:r>
        <w:r w:rsidR="00A743DA" w:rsidRPr="00CE72EB">
          <w:rPr>
            <w:webHidden/>
          </w:rPr>
          <w:tab/>
        </w:r>
        <w:r w:rsidR="00A743DA" w:rsidRPr="00CE72EB">
          <w:rPr>
            <w:webHidden/>
          </w:rPr>
          <w:fldChar w:fldCharType="begin"/>
        </w:r>
        <w:r w:rsidR="00A743DA" w:rsidRPr="00CE72EB">
          <w:rPr>
            <w:webHidden/>
          </w:rPr>
          <w:instrText xml:space="preserve"> PAGEREF _Toc473902816 \h </w:instrText>
        </w:r>
        <w:r w:rsidR="00A743DA" w:rsidRPr="00CE72EB">
          <w:rPr>
            <w:webHidden/>
          </w:rPr>
        </w:r>
        <w:r w:rsidR="00A743DA" w:rsidRPr="00CE72EB">
          <w:rPr>
            <w:webHidden/>
          </w:rPr>
          <w:fldChar w:fldCharType="separate"/>
        </w:r>
        <w:r w:rsidR="00A743DA" w:rsidRPr="00CE72EB">
          <w:rPr>
            <w:webHidden/>
          </w:rPr>
          <w:t>77</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7" w:history="1">
        <w:r w:rsidR="00A743DA" w:rsidRPr="00CE72EB">
          <w:rPr>
            <w:rStyle w:val="Hyperlink"/>
          </w:rPr>
          <w:t>Mobilization Schedule</w:t>
        </w:r>
        <w:r w:rsidR="00A743DA" w:rsidRPr="00CE72EB">
          <w:rPr>
            <w:webHidden/>
          </w:rPr>
          <w:tab/>
        </w:r>
        <w:r w:rsidR="00A743DA" w:rsidRPr="00CE72EB">
          <w:rPr>
            <w:webHidden/>
          </w:rPr>
          <w:fldChar w:fldCharType="begin"/>
        </w:r>
        <w:r w:rsidR="00A743DA" w:rsidRPr="00CE72EB">
          <w:rPr>
            <w:webHidden/>
          </w:rPr>
          <w:instrText xml:space="preserve"> PAGEREF _Toc473902817 \h </w:instrText>
        </w:r>
        <w:r w:rsidR="00A743DA" w:rsidRPr="00CE72EB">
          <w:rPr>
            <w:webHidden/>
          </w:rPr>
        </w:r>
        <w:r w:rsidR="00A743DA" w:rsidRPr="00CE72EB">
          <w:rPr>
            <w:webHidden/>
          </w:rPr>
          <w:fldChar w:fldCharType="separate"/>
        </w:r>
        <w:r w:rsidR="00A743DA" w:rsidRPr="00CE72EB">
          <w:rPr>
            <w:webHidden/>
          </w:rPr>
          <w:t>78</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8" w:history="1">
        <w:r w:rsidR="00A743DA" w:rsidRPr="00CE72EB">
          <w:rPr>
            <w:rStyle w:val="Hyperlink"/>
          </w:rPr>
          <w:t>Construction Schedule</w:t>
        </w:r>
        <w:r w:rsidR="00A743DA" w:rsidRPr="00CE72EB">
          <w:rPr>
            <w:webHidden/>
          </w:rPr>
          <w:tab/>
        </w:r>
        <w:r w:rsidR="00A743DA" w:rsidRPr="00CE72EB">
          <w:rPr>
            <w:webHidden/>
          </w:rPr>
          <w:fldChar w:fldCharType="begin"/>
        </w:r>
        <w:r w:rsidR="00A743DA" w:rsidRPr="00CE72EB">
          <w:rPr>
            <w:webHidden/>
          </w:rPr>
          <w:instrText xml:space="preserve"> PAGEREF _Toc473902818 \h </w:instrText>
        </w:r>
        <w:r w:rsidR="00A743DA" w:rsidRPr="00CE72EB">
          <w:rPr>
            <w:webHidden/>
          </w:rPr>
        </w:r>
        <w:r w:rsidR="00A743DA" w:rsidRPr="00CE72EB">
          <w:rPr>
            <w:webHidden/>
          </w:rPr>
          <w:fldChar w:fldCharType="separate"/>
        </w:r>
        <w:r w:rsidR="00A743DA" w:rsidRPr="00CE72EB">
          <w:rPr>
            <w:webHidden/>
          </w:rPr>
          <w:t>79</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19" w:history="1">
        <w:r w:rsidR="00A743DA" w:rsidRPr="00CE72EB">
          <w:rPr>
            <w:rStyle w:val="Hyperlink"/>
          </w:rPr>
          <w:t>ESHS Management Strategies and Implementation Plans</w:t>
        </w:r>
        <w:r w:rsidR="00A743DA" w:rsidRPr="00CE72EB">
          <w:rPr>
            <w:webHidden/>
          </w:rPr>
          <w:tab/>
        </w:r>
        <w:r w:rsidR="00A743DA" w:rsidRPr="00CE72EB">
          <w:rPr>
            <w:webHidden/>
          </w:rPr>
          <w:fldChar w:fldCharType="begin"/>
        </w:r>
        <w:r w:rsidR="00A743DA" w:rsidRPr="00CE72EB">
          <w:rPr>
            <w:webHidden/>
          </w:rPr>
          <w:instrText xml:space="preserve"> PAGEREF _Toc473902819 \h </w:instrText>
        </w:r>
        <w:r w:rsidR="00A743DA" w:rsidRPr="00CE72EB">
          <w:rPr>
            <w:webHidden/>
          </w:rPr>
        </w:r>
        <w:r w:rsidR="00A743DA" w:rsidRPr="00CE72EB">
          <w:rPr>
            <w:webHidden/>
          </w:rPr>
          <w:fldChar w:fldCharType="separate"/>
        </w:r>
        <w:r w:rsidR="00A743DA" w:rsidRPr="00CE72EB">
          <w:rPr>
            <w:webHidden/>
          </w:rPr>
          <w:t>80</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0" w:history="1">
        <w:r w:rsidR="00A743DA" w:rsidRPr="00CE72EB">
          <w:rPr>
            <w:rStyle w:val="Hyperlink"/>
          </w:rPr>
          <w:t>Code of Conduct: Environmental, Social, Health and Safety (ESHS)</w:t>
        </w:r>
        <w:r w:rsidR="00A743DA" w:rsidRPr="00CE72EB">
          <w:rPr>
            <w:webHidden/>
          </w:rPr>
          <w:tab/>
        </w:r>
        <w:r w:rsidR="00A743DA" w:rsidRPr="00CE72EB">
          <w:rPr>
            <w:webHidden/>
          </w:rPr>
          <w:fldChar w:fldCharType="begin"/>
        </w:r>
        <w:r w:rsidR="00A743DA" w:rsidRPr="00CE72EB">
          <w:rPr>
            <w:webHidden/>
          </w:rPr>
          <w:instrText xml:space="preserve"> PAGEREF _Toc473902820 \h </w:instrText>
        </w:r>
        <w:r w:rsidR="00A743DA" w:rsidRPr="00CE72EB">
          <w:rPr>
            <w:webHidden/>
          </w:rPr>
        </w:r>
        <w:r w:rsidR="00A743DA" w:rsidRPr="00CE72EB">
          <w:rPr>
            <w:webHidden/>
          </w:rPr>
          <w:fldChar w:fldCharType="separate"/>
        </w:r>
        <w:r w:rsidR="00A743DA" w:rsidRPr="00CE72EB">
          <w:rPr>
            <w:webHidden/>
          </w:rPr>
          <w:t>81</w:t>
        </w:r>
        <w:r w:rsidR="00A743DA" w:rsidRPr="00CE72EB">
          <w:rPr>
            <w:webHidden/>
          </w:rPr>
          <w:fldChar w:fldCharType="end"/>
        </w:r>
      </w:hyperlink>
    </w:p>
    <w:p w:rsidR="00A743DA" w:rsidRPr="00CE72EB" w:rsidRDefault="00EC705D">
      <w:pPr>
        <w:pStyle w:val="TOC1"/>
        <w:tabs>
          <w:tab w:val="right" w:leader="dot" w:pos="9350"/>
        </w:tabs>
        <w:rPr>
          <w:rFonts w:ascii="Calibri" w:hAnsi="Calibri"/>
          <w:b w:val="0"/>
          <w:noProof/>
          <w:sz w:val="22"/>
          <w:szCs w:val="22"/>
        </w:rPr>
      </w:pPr>
      <w:hyperlink w:anchor="_Toc473902821" w:history="1">
        <w:r w:rsidR="00A743DA" w:rsidRPr="00CE72EB">
          <w:rPr>
            <w:rStyle w:val="Hyperlink"/>
            <w:noProof/>
          </w:rPr>
          <w:t>Bidder’s Qualification</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_Toc473902821 \h </w:instrText>
        </w:r>
        <w:r w:rsidR="00A743DA" w:rsidRPr="00CE72EB">
          <w:rPr>
            <w:noProof/>
            <w:webHidden/>
          </w:rPr>
        </w:r>
        <w:r w:rsidR="00A743DA" w:rsidRPr="00CE72EB">
          <w:rPr>
            <w:noProof/>
            <w:webHidden/>
          </w:rPr>
          <w:fldChar w:fldCharType="separate"/>
        </w:r>
        <w:r w:rsidR="00A743DA" w:rsidRPr="00CE72EB">
          <w:rPr>
            <w:noProof/>
            <w:webHidden/>
          </w:rPr>
          <w:t>83</w:t>
        </w:r>
        <w:r w:rsidR="00A743DA" w:rsidRPr="00CE72EB">
          <w:rPr>
            <w:noProof/>
            <w:webHidden/>
          </w:rPr>
          <w:fldChar w:fldCharType="end"/>
        </w:r>
      </w:hyperlink>
    </w:p>
    <w:p w:rsidR="00A743DA" w:rsidRPr="00CE72EB" w:rsidRDefault="00EC705D">
      <w:pPr>
        <w:pStyle w:val="TOC2"/>
        <w:rPr>
          <w:rFonts w:ascii="Calibri" w:hAnsi="Calibri"/>
          <w:sz w:val="22"/>
          <w:szCs w:val="22"/>
        </w:rPr>
      </w:pPr>
      <w:hyperlink w:anchor="_Toc473902822" w:history="1">
        <w:r w:rsidR="00A743DA" w:rsidRPr="00CE72EB">
          <w:rPr>
            <w:rStyle w:val="Hyperlink"/>
          </w:rPr>
          <w:t>Form ELI -1.1: Bidder Information Form</w:t>
        </w:r>
        <w:r w:rsidR="00A743DA" w:rsidRPr="00CE72EB">
          <w:rPr>
            <w:webHidden/>
          </w:rPr>
          <w:tab/>
        </w:r>
        <w:r w:rsidR="00A743DA" w:rsidRPr="00CE72EB">
          <w:rPr>
            <w:webHidden/>
          </w:rPr>
          <w:fldChar w:fldCharType="begin"/>
        </w:r>
        <w:r w:rsidR="00A743DA" w:rsidRPr="00CE72EB">
          <w:rPr>
            <w:webHidden/>
          </w:rPr>
          <w:instrText xml:space="preserve"> PAGEREF _Toc473902822 \h </w:instrText>
        </w:r>
        <w:r w:rsidR="00A743DA" w:rsidRPr="00CE72EB">
          <w:rPr>
            <w:webHidden/>
          </w:rPr>
        </w:r>
        <w:r w:rsidR="00A743DA" w:rsidRPr="00CE72EB">
          <w:rPr>
            <w:webHidden/>
          </w:rPr>
          <w:fldChar w:fldCharType="separate"/>
        </w:r>
        <w:r w:rsidR="00A743DA" w:rsidRPr="00CE72EB">
          <w:rPr>
            <w:webHidden/>
          </w:rPr>
          <w:t>84</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3" w:history="1">
        <w:r w:rsidR="00A743DA" w:rsidRPr="00CE72EB">
          <w:rPr>
            <w:rStyle w:val="Hyperlink"/>
          </w:rPr>
          <w:t>Form ELI -1.2: Information Form for JV Bidders</w:t>
        </w:r>
        <w:r w:rsidR="00A743DA" w:rsidRPr="00CE72EB">
          <w:rPr>
            <w:webHidden/>
          </w:rPr>
          <w:tab/>
        </w:r>
        <w:r w:rsidR="00A743DA" w:rsidRPr="00CE72EB">
          <w:rPr>
            <w:webHidden/>
          </w:rPr>
          <w:fldChar w:fldCharType="begin"/>
        </w:r>
        <w:r w:rsidR="00A743DA" w:rsidRPr="00CE72EB">
          <w:rPr>
            <w:webHidden/>
          </w:rPr>
          <w:instrText xml:space="preserve"> PAGEREF _Toc473902823 \h </w:instrText>
        </w:r>
        <w:r w:rsidR="00A743DA" w:rsidRPr="00CE72EB">
          <w:rPr>
            <w:webHidden/>
          </w:rPr>
        </w:r>
        <w:r w:rsidR="00A743DA" w:rsidRPr="00CE72EB">
          <w:rPr>
            <w:webHidden/>
          </w:rPr>
          <w:fldChar w:fldCharType="separate"/>
        </w:r>
        <w:r w:rsidR="00A743DA" w:rsidRPr="00CE72EB">
          <w:rPr>
            <w:webHidden/>
          </w:rPr>
          <w:t>85</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4" w:history="1">
        <w:r w:rsidR="00A743DA" w:rsidRPr="00CE72EB">
          <w:rPr>
            <w:rStyle w:val="Hyperlink"/>
          </w:rPr>
          <w:t>Form CON – 2: Historical Contract Non-Performance, Pending Litigation and Litigation History</w:t>
        </w:r>
        <w:r w:rsidR="00A743DA" w:rsidRPr="00CE72EB">
          <w:rPr>
            <w:webHidden/>
          </w:rPr>
          <w:tab/>
        </w:r>
        <w:r w:rsidR="00A743DA" w:rsidRPr="00CE72EB">
          <w:rPr>
            <w:webHidden/>
          </w:rPr>
          <w:fldChar w:fldCharType="begin"/>
        </w:r>
        <w:r w:rsidR="00A743DA" w:rsidRPr="00CE72EB">
          <w:rPr>
            <w:webHidden/>
          </w:rPr>
          <w:instrText xml:space="preserve"> PAGEREF _Toc473902824 \h </w:instrText>
        </w:r>
        <w:r w:rsidR="00A743DA" w:rsidRPr="00CE72EB">
          <w:rPr>
            <w:webHidden/>
          </w:rPr>
        </w:r>
        <w:r w:rsidR="00A743DA" w:rsidRPr="00CE72EB">
          <w:rPr>
            <w:webHidden/>
          </w:rPr>
          <w:fldChar w:fldCharType="separate"/>
        </w:r>
        <w:r w:rsidR="00A743DA" w:rsidRPr="00CE72EB">
          <w:rPr>
            <w:webHidden/>
          </w:rPr>
          <w:t>86</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5" w:history="1">
        <w:r w:rsidR="00A743DA" w:rsidRPr="00CE72EB">
          <w:rPr>
            <w:rStyle w:val="Hyperlink"/>
          </w:rPr>
          <w:t>Form CON – 3:Environmental, Social, Health, and Safety</w:t>
        </w:r>
        <w:r w:rsidR="00A743DA" w:rsidRPr="00CE72EB">
          <w:rPr>
            <w:webHidden/>
          </w:rPr>
          <w:tab/>
        </w:r>
        <w:r w:rsidR="00A743DA" w:rsidRPr="00CE72EB">
          <w:rPr>
            <w:webHidden/>
          </w:rPr>
          <w:fldChar w:fldCharType="begin"/>
        </w:r>
        <w:r w:rsidR="00A743DA" w:rsidRPr="00CE72EB">
          <w:rPr>
            <w:webHidden/>
          </w:rPr>
          <w:instrText xml:space="preserve"> PAGEREF _Toc473902825 \h </w:instrText>
        </w:r>
        <w:r w:rsidR="00A743DA" w:rsidRPr="00CE72EB">
          <w:rPr>
            <w:webHidden/>
          </w:rPr>
        </w:r>
        <w:r w:rsidR="00A743DA" w:rsidRPr="00CE72EB">
          <w:rPr>
            <w:webHidden/>
          </w:rPr>
          <w:fldChar w:fldCharType="separate"/>
        </w:r>
        <w:r w:rsidR="00A743DA" w:rsidRPr="00CE72EB">
          <w:rPr>
            <w:webHidden/>
          </w:rPr>
          <w:t>87</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6" w:history="1">
        <w:r w:rsidR="00A743DA" w:rsidRPr="00CE72EB">
          <w:rPr>
            <w:rStyle w:val="Hyperlink"/>
          </w:rPr>
          <w:t>Form CCC: Current Contract Commitments / Works in Progress</w:t>
        </w:r>
        <w:r w:rsidR="00A743DA" w:rsidRPr="00CE72EB">
          <w:rPr>
            <w:webHidden/>
          </w:rPr>
          <w:tab/>
        </w:r>
        <w:r w:rsidR="00A743DA" w:rsidRPr="00CE72EB">
          <w:rPr>
            <w:webHidden/>
          </w:rPr>
          <w:fldChar w:fldCharType="begin"/>
        </w:r>
        <w:r w:rsidR="00A743DA" w:rsidRPr="00CE72EB">
          <w:rPr>
            <w:webHidden/>
          </w:rPr>
          <w:instrText xml:space="preserve"> PAGEREF _Toc473902826 \h </w:instrText>
        </w:r>
        <w:r w:rsidR="00A743DA" w:rsidRPr="00CE72EB">
          <w:rPr>
            <w:webHidden/>
          </w:rPr>
        </w:r>
        <w:r w:rsidR="00A743DA" w:rsidRPr="00CE72EB">
          <w:rPr>
            <w:webHidden/>
          </w:rPr>
          <w:fldChar w:fldCharType="separate"/>
        </w:r>
        <w:r w:rsidR="00A743DA" w:rsidRPr="00CE72EB">
          <w:rPr>
            <w:webHidden/>
          </w:rPr>
          <w:t>89</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7" w:history="1">
        <w:r w:rsidR="00A743DA" w:rsidRPr="00CE72EB">
          <w:rPr>
            <w:rStyle w:val="Hyperlink"/>
          </w:rPr>
          <w:t>Form FIN – 3.1: Financial Situation and Performance</w:t>
        </w:r>
        <w:r w:rsidR="00A743DA" w:rsidRPr="00CE72EB">
          <w:rPr>
            <w:webHidden/>
          </w:rPr>
          <w:tab/>
        </w:r>
        <w:r w:rsidR="00A743DA" w:rsidRPr="00CE72EB">
          <w:rPr>
            <w:webHidden/>
          </w:rPr>
          <w:fldChar w:fldCharType="begin"/>
        </w:r>
        <w:r w:rsidR="00A743DA" w:rsidRPr="00CE72EB">
          <w:rPr>
            <w:webHidden/>
          </w:rPr>
          <w:instrText xml:space="preserve"> PAGEREF _Toc473902827 \h </w:instrText>
        </w:r>
        <w:r w:rsidR="00A743DA" w:rsidRPr="00CE72EB">
          <w:rPr>
            <w:webHidden/>
          </w:rPr>
        </w:r>
        <w:r w:rsidR="00A743DA" w:rsidRPr="00CE72EB">
          <w:rPr>
            <w:webHidden/>
          </w:rPr>
          <w:fldChar w:fldCharType="separate"/>
        </w:r>
        <w:r w:rsidR="00A743DA" w:rsidRPr="00CE72EB">
          <w:rPr>
            <w:webHidden/>
          </w:rPr>
          <w:t>90</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8" w:history="1">
        <w:r w:rsidR="00A743DA" w:rsidRPr="00CE72EB">
          <w:rPr>
            <w:rStyle w:val="Hyperlink"/>
          </w:rPr>
          <w:t>Form FIN - 3.2: Average Annual Construction Turnover</w:t>
        </w:r>
        <w:r w:rsidR="00A743DA" w:rsidRPr="00CE72EB">
          <w:rPr>
            <w:webHidden/>
          </w:rPr>
          <w:tab/>
        </w:r>
        <w:r w:rsidR="00A743DA" w:rsidRPr="00CE72EB">
          <w:rPr>
            <w:webHidden/>
          </w:rPr>
          <w:fldChar w:fldCharType="begin"/>
        </w:r>
        <w:r w:rsidR="00A743DA" w:rsidRPr="00CE72EB">
          <w:rPr>
            <w:webHidden/>
          </w:rPr>
          <w:instrText xml:space="preserve"> PAGEREF _Toc473902828 \h </w:instrText>
        </w:r>
        <w:r w:rsidR="00A743DA" w:rsidRPr="00CE72EB">
          <w:rPr>
            <w:webHidden/>
          </w:rPr>
        </w:r>
        <w:r w:rsidR="00A743DA" w:rsidRPr="00CE72EB">
          <w:rPr>
            <w:webHidden/>
          </w:rPr>
          <w:fldChar w:fldCharType="separate"/>
        </w:r>
        <w:r w:rsidR="00A743DA" w:rsidRPr="00CE72EB">
          <w:rPr>
            <w:webHidden/>
          </w:rPr>
          <w:t>92</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29" w:history="1">
        <w:r w:rsidR="00A743DA" w:rsidRPr="00CE72EB">
          <w:rPr>
            <w:rStyle w:val="Hyperlink"/>
          </w:rPr>
          <w:t>Form FIN  - 3.3: Financial Resources</w:t>
        </w:r>
        <w:r w:rsidR="00A743DA" w:rsidRPr="00CE72EB">
          <w:rPr>
            <w:webHidden/>
          </w:rPr>
          <w:tab/>
        </w:r>
        <w:r w:rsidR="00A743DA" w:rsidRPr="00CE72EB">
          <w:rPr>
            <w:webHidden/>
          </w:rPr>
          <w:fldChar w:fldCharType="begin"/>
        </w:r>
        <w:r w:rsidR="00A743DA" w:rsidRPr="00CE72EB">
          <w:rPr>
            <w:webHidden/>
          </w:rPr>
          <w:instrText xml:space="preserve"> PAGEREF _Toc473902829 \h </w:instrText>
        </w:r>
        <w:r w:rsidR="00A743DA" w:rsidRPr="00CE72EB">
          <w:rPr>
            <w:webHidden/>
          </w:rPr>
        </w:r>
        <w:r w:rsidR="00A743DA" w:rsidRPr="00CE72EB">
          <w:rPr>
            <w:webHidden/>
          </w:rPr>
          <w:fldChar w:fldCharType="separate"/>
        </w:r>
        <w:r w:rsidR="00A743DA" w:rsidRPr="00CE72EB">
          <w:rPr>
            <w:webHidden/>
          </w:rPr>
          <w:t>93</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30" w:history="1">
        <w:r w:rsidR="00A743DA" w:rsidRPr="00CE72EB">
          <w:rPr>
            <w:rStyle w:val="Hyperlink"/>
          </w:rPr>
          <w:t>Form EXP - 4.1: General Construction Experience</w:t>
        </w:r>
        <w:r w:rsidR="00A743DA" w:rsidRPr="00CE72EB">
          <w:rPr>
            <w:webHidden/>
          </w:rPr>
          <w:tab/>
        </w:r>
        <w:r w:rsidR="00A743DA" w:rsidRPr="00CE72EB">
          <w:rPr>
            <w:webHidden/>
          </w:rPr>
          <w:fldChar w:fldCharType="begin"/>
        </w:r>
        <w:r w:rsidR="00A743DA" w:rsidRPr="00CE72EB">
          <w:rPr>
            <w:webHidden/>
          </w:rPr>
          <w:instrText xml:space="preserve"> PAGEREF _Toc473902830 \h </w:instrText>
        </w:r>
        <w:r w:rsidR="00A743DA" w:rsidRPr="00CE72EB">
          <w:rPr>
            <w:webHidden/>
          </w:rPr>
        </w:r>
        <w:r w:rsidR="00A743DA" w:rsidRPr="00CE72EB">
          <w:rPr>
            <w:webHidden/>
          </w:rPr>
          <w:fldChar w:fldCharType="separate"/>
        </w:r>
        <w:r w:rsidR="00A743DA" w:rsidRPr="00CE72EB">
          <w:rPr>
            <w:webHidden/>
          </w:rPr>
          <w:t>94</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31" w:history="1">
        <w:r w:rsidR="00A743DA" w:rsidRPr="00CE72EB">
          <w:rPr>
            <w:rStyle w:val="Hyperlink"/>
          </w:rPr>
          <w:t>Form EXP - 4.2(a): Specific Construction and Contract Management Experience</w:t>
        </w:r>
        <w:r w:rsidR="00A743DA" w:rsidRPr="00CE72EB">
          <w:rPr>
            <w:webHidden/>
          </w:rPr>
          <w:tab/>
        </w:r>
        <w:r w:rsidR="00A743DA" w:rsidRPr="00CE72EB">
          <w:rPr>
            <w:webHidden/>
          </w:rPr>
          <w:fldChar w:fldCharType="begin"/>
        </w:r>
        <w:r w:rsidR="00A743DA" w:rsidRPr="00CE72EB">
          <w:rPr>
            <w:webHidden/>
          </w:rPr>
          <w:instrText xml:space="preserve"> PAGEREF _Toc473902831 \h </w:instrText>
        </w:r>
        <w:r w:rsidR="00A743DA" w:rsidRPr="00CE72EB">
          <w:rPr>
            <w:webHidden/>
          </w:rPr>
        </w:r>
        <w:r w:rsidR="00A743DA" w:rsidRPr="00CE72EB">
          <w:rPr>
            <w:webHidden/>
          </w:rPr>
          <w:fldChar w:fldCharType="separate"/>
        </w:r>
        <w:r w:rsidR="00A743DA" w:rsidRPr="00CE72EB">
          <w:rPr>
            <w:webHidden/>
          </w:rPr>
          <w:t>95</w:t>
        </w:r>
        <w:r w:rsidR="00A743DA" w:rsidRPr="00CE72EB">
          <w:rPr>
            <w:webHidden/>
          </w:rPr>
          <w:fldChar w:fldCharType="end"/>
        </w:r>
      </w:hyperlink>
    </w:p>
    <w:p w:rsidR="00A743DA" w:rsidRPr="00CE72EB" w:rsidRDefault="00EC705D">
      <w:pPr>
        <w:pStyle w:val="TOC2"/>
        <w:rPr>
          <w:rFonts w:ascii="Calibri" w:hAnsi="Calibri"/>
          <w:sz w:val="22"/>
          <w:szCs w:val="22"/>
        </w:rPr>
      </w:pPr>
      <w:hyperlink w:anchor="_Toc473902832" w:history="1">
        <w:r w:rsidR="00A743DA" w:rsidRPr="00CE72EB">
          <w:rPr>
            <w:rStyle w:val="Hyperlink"/>
          </w:rPr>
          <w:t xml:space="preserve">Form EXP </w:t>
        </w:r>
        <w:r w:rsidR="00A743DA" w:rsidRPr="00CE72EB">
          <w:rPr>
            <w:rStyle w:val="Hyperlink"/>
            <w:spacing w:val="22"/>
          </w:rPr>
          <w:t xml:space="preserve">- </w:t>
        </w:r>
        <w:r w:rsidR="00A743DA" w:rsidRPr="00CE72EB">
          <w:rPr>
            <w:rStyle w:val="Hyperlink"/>
            <w:spacing w:val="21"/>
          </w:rPr>
          <w:t xml:space="preserve">4.2(b): </w:t>
        </w:r>
        <w:r w:rsidR="00A743DA" w:rsidRPr="00CE72EB">
          <w:rPr>
            <w:rStyle w:val="Hyperlink"/>
          </w:rPr>
          <w:t>Construction Experience in Key Activities</w:t>
        </w:r>
        <w:r w:rsidR="00A743DA" w:rsidRPr="00CE72EB">
          <w:rPr>
            <w:webHidden/>
          </w:rPr>
          <w:tab/>
        </w:r>
        <w:r w:rsidR="00A743DA" w:rsidRPr="00CE72EB">
          <w:rPr>
            <w:webHidden/>
          </w:rPr>
          <w:fldChar w:fldCharType="begin"/>
        </w:r>
        <w:r w:rsidR="00A743DA" w:rsidRPr="00CE72EB">
          <w:rPr>
            <w:webHidden/>
          </w:rPr>
          <w:instrText xml:space="preserve"> PAGEREF _Toc473902832 \h </w:instrText>
        </w:r>
        <w:r w:rsidR="00A743DA" w:rsidRPr="00CE72EB">
          <w:rPr>
            <w:webHidden/>
          </w:rPr>
        </w:r>
        <w:r w:rsidR="00A743DA" w:rsidRPr="00CE72EB">
          <w:rPr>
            <w:webHidden/>
          </w:rPr>
          <w:fldChar w:fldCharType="separate"/>
        </w:r>
        <w:r w:rsidR="00A743DA" w:rsidRPr="00CE72EB">
          <w:rPr>
            <w:webHidden/>
          </w:rPr>
          <w:t>97</w:t>
        </w:r>
        <w:r w:rsidR="00A743DA" w:rsidRPr="00CE72EB">
          <w:rPr>
            <w:webHidden/>
          </w:rPr>
          <w:fldChar w:fldCharType="end"/>
        </w:r>
      </w:hyperlink>
    </w:p>
    <w:p w:rsidR="007B586E" w:rsidRPr="00CE72EB" w:rsidRDefault="007B586E">
      <w:r w:rsidRPr="00CE72EB">
        <w:fldChar w:fldCharType="end"/>
      </w:r>
    </w:p>
    <w:p w:rsidR="007B586E" w:rsidRPr="00CE72EB" w:rsidRDefault="007B586E">
      <w:pPr>
        <w:rPr>
          <w:rFonts w:cs="Arial"/>
        </w:rPr>
      </w:pPr>
      <w:r w:rsidRPr="00CE72EB">
        <w:br w:type="page"/>
      </w:r>
    </w:p>
    <w:p w:rsidR="007B586E" w:rsidRPr="00CE72EB" w:rsidRDefault="007B586E">
      <w:pPr>
        <w:pStyle w:val="S4-header1"/>
      </w:pPr>
      <w:bookmarkStart w:id="425" w:name="_Toc108950330"/>
      <w:bookmarkStart w:id="426" w:name="_Toc473902803"/>
      <w:r w:rsidRPr="00CE72EB">
        <w:t>Letter of Bid</w:t>
      </w:r>
      <w:bookmarkEnd w:id="425"/>
      <w:bookmarkEnd w:id="4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7B586E" w:rsidRPr="00CE72EB">
        <w:tc>
          <w:tcPr>
            <w:tcW w:w="9864" w:type="dxa"/>
          </w:tcPr>
          <w:p w:rsidR="007B586E" w:rsidRPr="00CE72EB" w:rsidRDefault="007B586E">
            <w:pPr>
              <w:rPr>
                <w:i/>
              </w:rPr>
            </w:pPr>
            <w:bookmarkStart w:id="427" w:name="_Toc108949930"/>
            <w:bookmarkStart w:id="428" w:name="_Toc108950331"/>
            <w:r w:rsidRPr="00CE72EB">
              <w:rPr>
                <w:i/>
              </w:rPr>
              <w:t>The Bidder must prepare the Letter of Bid on stationery with its letterhead clearly showing the Bidder’s complete name and address.</w:t>
            </w:r>
          </w:p>
          <w:p w:rsidR="0049153D" w:rsidRPr="00CE72EB" w:rsidRDefault="0049153D">
            <w:pPr>
              <w:rPr>
                <w:i/>
              </w:rPr>
            </w:pPr>
          </w:p>
          <w:p w:rsidR="0049153D" w:rsidRPr="00CE72EB" w:rsidRDefault="0049153D" w:rsidP="0049153D">
            <w:pPr>
              <w:rPr>
                <w:b/>
                <w:i/>
              </w:rPr>
            </w:pPr>
            <w:r w:rsidRPr="00CE72EB">
              <w:rPr>
                <w:b/>
                <w:i/>
              </w:rPr>
              <w:t>Note:  All italicized text is for use in preparing these form and shall be deleted from the final products.</w:t>
            </w:r>
          </w:p>
          <w:p w:rsidR="007B586E" w:rsidRPr="00CE72EB" w:rsidRDefault="007B586E">
            <w:pPr>
              <w:rPr>
                <w:rFonts w:cs="Arial"/>
                <w:i/>
              </w:rPr>
            </w:pPr>
          </w:p>
        </w:tc>
      </w:tr>
    </w:tbl>
    <w:p w:rsidR="007B586E" w:rsidRPr="00CE72EB" w:rsidRDefault="007B586E">
      <w:pPr>
        <w:rPr>
          <w:rFonts w:cs="Arial"/>
        </w:rPr>
      </w:pPr>
    </w:p>
    <w:bookmarkEnd w:id="427"/>
    <w:bookmarkEnd w:id="428"/>
    <w:p w:rsidR="00E833ED" w:rsidRPr="00CE72EB" w:rsidRDefault="00E833ED" w:rsidP="00E833ED">
      <w:pPr>
        <w:tabs>
          <w:tab w:val="right" w:pos="9000"/>
        </w:tabs>
      </w:pPr>
    </w:p>
    <w:p w:rsidR="00372302" w:rsidRPr="00CE72EB" w:rsidRDefault="00372302" w:rsidP="00372302">
      <w:pPr>
        <w:tabs>
          <w:tab w:val="right" w:pos="9000"/>
        </w:tabs>
      </w:pPr>
      <w:bookmarkStart w:id="429" w:name="_Toc482500892"/>
      <w:r w:rsidRPr="00CE72EB">
        <w:t xml:space="preserve">Date: </w:t>
      </w:r>
      <w:r w:rsidRPr="00CE72EB">
        <w:rPr>
          <w:b/>
          <w:i/>
        </w:rPr>
        <w:t>[insert date (as day, month and year) of Bid Submission]</w:t>
      </w:r>
    </w:p>
    <w:p w:rsidR="00372302" w:rsidRPr="00CE72EB" w:rsidRDefault="00372302" w:rsidP="00372302">
      <w:pPr>
        <w:tabs>
          <w:tab w:val="right" w:pos="9000"/>
        </w:tabs>
      </w:pPr>
      <w:r w:rsidRPr="00CE72EB">
        <w:t xml:space="preserve">ICB No.: </w:t>
      </w:r>
      <w:r w:rsidRPr="00CE72EB">
        <w:rPr>
          <w:b/>
          <w:u w:val="single"/>
        </w:rPr>
        <w:t>[</w:t>
      </w:r>
      <w:r w:rsidRPr="00CE72EB">
        <w:rPr>
          <w:b/>
          <w:i/>
          <w:u w:val="single"/>
        </w:rPr>
        <w:t>insert number of bidding process</w:t>
      </w:r>
      <w:r w:rsidRPr="00CE72EB">
        <w:rPr>
          <w:b/>
          <w:u w:val="single"/>
        </w:rPr>
        <w:t>]</w:t>
      </w:r>
    </w:p>
    <w:p w:rsidR="00372302" w:rsidRPr="00CE72EB" w:rsidRDefault="00372302" w:rsidP="00372302">
      <w:pPr>
        <w:tabs>
          <w:tab w:val="right" w:pos="9000"/>
        </w:tabs>
      </w:pPr>
      <w:r w:rsidRPr="00CE72EB">
        <w:t xml:space="preserve">Invitation for Bid No.: </w:t>
      </w:r>
      <w:r w:rsidRPr="00CE72EB">
        <w:rPr>
          <w:b/>
          <w:i/>
        </w:rPr>
        <w:t>[insert identification]</w:t>
      </w:r>
    </w:p>
    <w:p w:rsidR="00372302" w:rsidRPr="00CE72EB" w:rsidRDefault="00372302" w:rsidP="00372302">
      <w:r w:rsidRPr="00CE72EB">
        <w:rPr>
          <w:iCs/>
        </w:rPr>
        <w:t>Alternative No.:</w:t>
      </w:r>
      <w:r w:rsidRPr="00CE72EB">
        <w:rPr>
          <w:i/>
          <w:iCs/>
        </w:rPr>
        <w:t xml:space="preserve"> </w:t>
      </w:r>
      <w:r w:rsidRPr="00CE72EB">
        <w:rPr>
          <w:b/>
          <w:i/>
          <w:iCs/>
        </w:rPr>
        <w:t>[insert identification No if this is a Bid for an alternative]</w:t>
      </w:r>
    </w:p>
    <w:p w:rsidR="00372302" w:rsidRPr="00CE72EB" w:rsidRDefault="00372302" w:rsidP="00372302"/>
    <w:p w:rsidR="00372302" w:rsidRPr="00CE72EB" w:rsidRDefault="00372302" w:rsidP="00372302">
      <w:pPr>
        <w:rPr>
          <w:b/>
        </w:rPr>
      </w:pPr>
      <w:r w:rsidRPr="00CE72EB">
        <w:t xml:space="preserve">To:  </w:t>
      </w:r>
      <w:r w:rsidRPr="00CE72EB">
        <w:rPr>
          <w:b/>
        </w:rPr>
        <w:t>[</w:t>
      </w:r>
      <w:r w:rsidRPr="00CE72EB">
        <w:rPr>
          <w:b/>
          <w:i/>
        </w:rPr>
        <w:t>insert complete name of Employer</w:t>
      </w:r>
      <w:r w:rsidRPr="00CE72EB">
        <w:rPr>
          <w:b/>
        </w:rPr>
        <w:t>]</w:t>
      </w:r>
    </w:p>
    <w:p w:rsidR="00372302" w:rsidRPr="00CE72EB" w:rsidRDefault="00372302" w:rsidP="00372302"/>
    <w:p w:rsidR="00372302" w:rsidRPr="00CE72EB" w:rsidRDefault="00372302" w:rsidP="001E254C">
      <w:pPr>
        <w:pStyle w:val="ListParagraph"/>
        <w:numPr>
          <w:ilvl w:val="0"/>
          <w:numId w:val="42"/>
        </w:numPr>
        <w:spacing w:after="200"/>
        <w:ind w:left="432" w:hanging="432"/>
        <w:contextualSpacing w:val="0"/>
        <w:jc w:val="left"/>
      </w:pPr>
      <w:r w:rsidRPr="00CE72EB">
        <w:t>We have examined and have no reservations to the Bidding Documents, including Addenda issued in accordance with Instructions to Bidders (ITB 8)</w:t>
      </w:r>
      <w:r w:rsidRPr="00CE72EB">
        <w:rPr>
          <w:u w:val="single"/>
        </w:rPr>
        <w:tab/>
      </w:r>
      <w:r w:rsidRPr="00CE72EB">
        <w:t>;</w:t>
      </w:r>
    </w:p>
    <w:p w:rsidR="00372302" w:rsidRPr="00CE72EB" w:rsidRDefault="00372302" w:rsidP="001E254C">
      <w:pPr>
        <w:pStyle w:val="ListParagraph"/>
        <w:numPr>
          <w:ilvl w:val="0"/>
          <w:numId w:val="42"/>
        </w:numPr>
        <w:spacing w:after="200"/>
        <w:ind w:left="432" w:hanging="432"/>
        <w:contextualSpacing w:val="0"/>
        <w:jc w:val="left"/>
      </w:pPr>
      <w:r w:rsidRPr="00CE72EB">
        <w:rPr>
          <w:bCs/>
        </w:rPr>
        <w:t xml:space="preserve">We </w:t>
      </w:r>
      <w:r w:rsidRPr="00CE72EB">
        <w:t>meet</w:t>
      </w:r>
      <w:r w:rsidRPr="00CE72EB">
        <w:rPr>
          <w:bCs/>
        </w:rPr>
        <w:t xml:space="preserve"> the eligibility </w:t>
      </w:r>
      <w:r w:rsidR="00A44519" w:rsidRPr="00CE72EB">
        <w:rPr>
          <w:bCs/>
        </w:rPr>
        <w:t>requirements</w:t>
      </w:r>
      <w:r w:rsidRPr="00CE72EB">
        <w:rPr>
          <w:bCs/>
        </w:rPr>
        <w:t xml:space="preserve"> and have no conflict of interest in accordance with ITB 4;</w:t>
      </w:r>
    </w:p>
    <w:p w:rsidR="00372302" w:rsidRPr="00CE72EB" w:rsidRDefault="00372302" w:rsidP="001E254C">
      <w:pPr>
        <w:pStyle w:val="ListParagraph"/>
        <w:numPr>
          <w:ilvl w:val="0"/>
          <w:numId w:val="42"/>
        </w:numPr>
        <w:spacing w:after="200"/>
        <w:ind w:left="432" w:hanging="432"/>
        <w:contextualSpacing w:val="0"/>
        <w:jc w:val="left"/>
      </w:pPr>
      <w:r w:rsidRPr="00CE72EB">
        <w:rPr>
          <w:bCs/>
        </w:rPr>
        <w:t xml:space="preserve">We </w:t>
      </w:r>
      <w:r w:rsidRPr="00CE72EB">
        <w:t>have</w:t>
      </w:r>
      <w:r w:rsidRPr="00CE72EB">
        <w:rPr>
          <w:bCs/>
        </w:rPr>
        <w:t xml:space="preserve"> </w:t>
      </w:r>
      <w:r w:rsidRPr="00CE72EB">
        <w:t>not</w:t>
      </w:r>
      <w:r w:rsidRPr="00CE72EB">
        <w:rPr>
          <w:bCs/>
        </w:rPr>
        <w:t xml:space="preserve"> been suspended nor declared ineligible by the Employer based on execution of a Bid Securing Declaration in the Employer’s country</w:t>
      </w:r>
      <w:r w:rsidRPr="00CE72EB">
        <w:t xml:space="preserve"> in accordance with ITB 4.6</w:t>
      </w:r>
    </w:p>
    <w:p w:rsidR="00372302" w:rsidRPr="00CE72EB" w:rsidRDefault="00372302" w:rsidP="001E254C">
      <w:pPr>
        <w:pStyle w:val="ListParagraph"/>
        <w:numPr>
          <w:ilvl w:val="0"/>
          <w:numId w:val="42"/>
        </w:numPr>
        <w:spacing w:after="200"/>
        <w:ind w:left="432" w:hanging="432"/>
        <w:contextualSpacing w:val="0"/>
        <w:jc w:val="left"/>
      </w:pPr>
      <w:r w:rsidRPr="00CE72EB">
        <w:t xml:space="preserve">We offer to execute in conformity with the Bidding Documents the following Works: </w:t>
      </w:r>
      <w:r w:rsidRPr="00CE72EB">
        <w:rPr>
          <w:b/>
          <w:u w:val="single"/>
        </w:rPr>
        <w:t>[</w:t>
      </w:r>
      <w:r w:rsidRPr="00CE72EB">
        <w:rPr>
          <w:b/>
          <w:i/>
          <w:u w:val="single"/>
        </w:rPr>
        <w:t>insert a brief description of the Works</w:t>
      </w:r>
      <w:r w:rsidRPr="00CE72EB">
        <w:rPr>
          <w:b/>
          <w:u w:val="single"/>
        </w:rPr>
        <w:t>]</w:t>
      </w:r>
      <w:r w:rsidRPr="00CE72EB">
        <w:t>;</w:t>
      </w:r>
    </w:p>
    <w:p w:rsidR="00372302" w:rsidRPr="00CE72EB" w:rsidRDefault="00372302" w:rsidP="001E254C">
      <w:pPr>
        <w:pStyle w:val="ListParagraph"/>
        <w:numPr>
          <w:ilvl w:val="0"/>
          <w:numId w:val="42"/>
        </w:numPr>
        <w:spacing w:after="200"/>
        <w:ind w:left="432" w:hanging="432"/>
        <w:contextualSpacing w:val="0"/>
        <w:jc w:val="left"/>
      </w:pPr>
      <w:r w:rsidRPr="00CE72EB">
        <w:t xml:space="preserve">The total price of our Bid, excluding any discounts offered in item (f) below is: </w:t>
      </w:r>
    </w:p>
    <w:p w:rsidR="00372302" w:rsidRPr="00CE72EB" w:rsidRDefault="00372302" w:rsidP="00C010A5">
      <w:pPr>
        <w:spacing w:after="200"/>
        <w:ind w:left="432"/>
      </w:pPr>
      <w:r w:rsidRPr="00CE72EB">
        <w:t xml:space="preserve">In case of only one lot, total price of the Bid </w:t>
      </w:r>
      <w:r w:rsidRPr="00CE72EB">
        <w:rPr>
          <w:b/>
          <w:i/>
          <w:u w:val="single"/>
        </w:rPr>
        <w:t>[insert the total price of the bid in words and figures, indicating the various amounts and the respective currencies]</w:t>
      </w:r>
      <w:r w:rsidRPr="00CE72EB">
        <w:rPr>
          <w:b/>
          <w:u w:val="single"/>
        </w:rPr>
        <w:t>;</w:t>
      </w:r>
    </w:p>
    <w:p w:rsidR="00372302" w:rsidRPr="00CE72EB" w:rsidRDefault="00372302" w:rsidP="00C010A5">
      <w:pPr>
        <w:spacing w:after="200"/>
        <w:ind w:left="432"/>
        <w:rPr>
          <w:u w:val="single"/>
        </w:rPr>
      </w:pPr>
      <w:r w:rsidRPr="00CE72EB">
        <w:rPr>
          <w:u w:val="single"/>
        </w:rPr>
        <w:t xml:space="preserve">In case of multiple lots, total price of each </w:t>
      </w:r>
      <w:r w:rsidRPr="00CE72EB">
        <w:rPr>
          <w:i/>
          <w:u w:val="single"/>
        </w:rPr>
        <w:t xml:space="preserve">lot </w:t>
      </w:r>
      <w:r w:rsidRPr="00CE72EB">
        <w:rPr>
          <w:b/>
          <w:i/>
          <w:u w:val="single"/>
        </w:rPr>
        <w:t>[insert the total price of each lot in words and figures, indicating the various amounts and the respective currencies]</w:t>
      </w:r>
      <w:r w:rsidRPr="00CE72EB">
        <w:rPr>
          <w:b/>
          <w:u w:val="single"/>
        </w:rPr>
        <w:t>;</w:t>
      </w:r>
    </w:p>
    <w:p w:rsidR="00372302" w:rsidRPr="00CE72EB" w:rsidRDefault="00372302" w:rsidP="00C010A5">
      <w:pPr>
        <w:spacing w:after="200"/>
        <w:ind w:left="432"/>
      </w:pPr>
      <w:r w:rsidRPr="00CE72EB">
        <w:rPr>
          <w:u w:val="single"/>
        </w:rPr>
        <w:t>In case of multiple lots, total price of all lots (sum of all lots)</w:t>
      </w:r>
      <w:r w:rsidRPr="00CE72EB">
        <w:rPr>
          <w:i/>
          <w:u w:val="single"/>
        </w:rPr>
        <w:t xml:space="preserve"> </w:t>
      </w:r>
      <w:r w:rsidRPr="00CE72EB">
        <w:rPr>
          <w:b/>
          <w:i/>
          <w:u w:val="single"/>
        </w:rPr>
        <w:t>[insert the total price of all lots in words and figures, indicating the various amounts and the respective currencies]</w:t>
      </w:r>
      <w:r w:rsidRPr="00CE72EB">
        <w:t>;</w:t>
      </w:r>
    </w:p>
    <w:p w:rsidR="00372302" w:rsidRPr="00CE72EB" w:rsidRDefault="00372302" w:rsidP="001E254C">
      <w:pPr>
        <w:pStyle w:val="ListParagraph"/>
        <w:numPr>
          <w:ilvl w:val="0"/>
          <w:numId w:val="42"/>
        </w:numPr>
        <w:spacing w:after="200"/>
        <w:ind w:left="432" w:hanging="432"/>
        <w:contextualSpacing w:val="0"/>
        <w:jc w:val="left"/>
      </w:pPr>
      <w:r w:rsidRPr="00CE72EB">
        <w:t xml:space="preserve">The discounts offered and the methodology for their application are: </w:t>
      </w:r>
    </w:p>
    <w:p w:rsidR="00372302" w:rsidRPr="00CE72EB" w:rsidRDefault="00372302" w:rsidP="00C010A5">
      <w:pPr>
        <w:spacing w:after="200"/>
        <w:ind w:left="864" w:hanging="432"/>
        <w:rPr>
          <w:u w:val="single"/>
        </w:rPr>
      </w:pPr>
      <w:r w:rsidRPr="00CE72EB">
        <w:t>(i) The</w:t>
      </w:r>
      <w:r w:rsidRPr="00CE72EB">
        <w:rPr>
          <w:u w:val="single"/>
        </w:rPr>
        <w:t xml:space="preserve"> discounts offered are: </w:t>
      </w:r>
      <w:r w:rsidRPr="00CE72EB">
        <w:rPr>
          <w:b/>
          <w:i/>
          <w:u w:val="single"/>
        </w:rPr>
        <w:t>[Specify in detail each discount offered.</w:t>
      </w:r>
      <w:r w:rsidRPr="00CE72EB">
        <w:rPr>
          <w:i/>
          <w:u w:val="single"/>
        </w:rPr>
        <w:t>]</w:t>
      </w:r>
    </w:p>
    <w:p w:rsidR="00372302" w:rsidRPr="00CE72EB" w:rsidRDefault="00372302" w:rsidP="00C010A5">
      <w:pPr>
        <w:spacing w:after="200"/>
        <w:ind w:left="864" w:hanging="432"/>
        <w:rPr>
          <w:u w:val="single"/>
        </w:rPr>
      </w:pPr>
      <w:r w:rsidRPr="00CE72EB">
        <w:t>(ii) The</w:t>
      </w:r>
      <w:r w:rsidRPr="00CE72EB">
        <w:rPr>
          <w:u w:val="single"/>
        </w:rPr>
        <w:t xml:space="preserve"> exact method of calculations to determine the net price after application of discounts is shown below</w:t>
      </w:r>
      <w:r w:rsidRPr="00CE72EB">
        <w:rPr>
          <w:i/>
          <w:u w:val="single"/>
        </w:rPr>
        <w:t>:</w:t>
      </w:r>
      <w:r w:rsidRPr="00CE72EB">
        <w:rPr>
          <w:b/>
          <w:i/>
        </w:rPr>
        <w:t xml:space="preserve"> </w:t>
      </w:r>
      <w:r w:rsidRPr="00CE72EB">
        <w:rPr>
          <w:i/>
          <w:u w:val="single"/>
        </w:rPr>
        <w:t>[</w:t>
      </w:r>
      <w:r w:rsidRPr="00CE72EB">
        <w:rPr>
          <w:b/>
          <w:i/>
          <w:u w:val="single"/>
        </w:rPr>
        <w:t>Specify in detail the method that shall be used to apply the discounts</w:t>
      </w:r>
      <w:r w:rsidRPr="00CE72EB">
        <w:rPr>
          <w:i/>
          <w:u w:val="single"/>
        </w:rPr>
        <w:t>];</w:t>
      </w:r>
    </w:p>
    <w:p w:rsidR="00372302" w:rsidRPr="00CE72EB" w:rsidRDefault="00372302" w:rsidP="001E254C">
      <w:pPr>
        <w:pStyle w:val="ListParagraph"/>
        <w:numPr>
          <w:ilvl w:val="0"/>
          <w:numId w:val="42"/>
        </w:numPr>
        <w:spacing w:after="200"/>
        <w:ind w:left="432" w:hanging="432"/>
        <w:contextualSpacing w:val="0"/>
        <w:jc w:val="left"/>
      </w:pPr>
      <w:r w:rsidRPr="00CE72EB">
        <w:lastRenderedPageBreak/>
        <w:t xml:space="preserve">Our bid shall be valid for a period of </w:t>
      </w:r>
      <w:r w:rsidRPr="00CE72EB">
        <w:rPr>
          <w:b/>
        </w:rPr>
        <w:t>[</w:t>
      </w:r>
      <w:r w:rsidRPr="00CE72EB">
        <w:rPr>
          <w:b/>
          <w:i/>
        </w:rPr>
        <w:t>specify the number of calendar days</w:t>
      </w:r>
      <w:r w:rsidRPr="00CE72EB">
        <w:rPr>
          <w:b/>
        </w:rPr>
        <w:t xml:space="preserve">] </w:t>
      </w:r>
      <w:r w:rsidRPr="00CE72EB">
        <w:t xml:space="preserve"> days from the date fixed for the bid submission deadline in accordance with the Bidding Documents, and it shall remain binding upon us and may be accepted at any time before the expiration of that period;</w:t>
      </w:r>
    </w:p>
    <w:p w:rsidR="00372302" w:rsidRPr="00CE72EB" w:rsidRDefault="00372302" w:rsidP="001E254C">
      <w:pPr>
        <w:pStyle w:val="ListParagraph"/>
        <w:numPr>
          <w:ilvl w:val="0"/>
          <w:numId w:val="42"/>
        </w:numPr>
        <w:spacing w:after="200"/>
        <w:ind w:left="432" w:hanging="432"/>
        <w:contextualSpacing w:val="0"/>
        <w:jc w:val="left"/>
      </w:pPr>
      <w:r w:rsidRPr="00CE72EB">
        <w:t xml:space="preserve">If our bid is accepted, we commit to obtain a performance security </w:t>
      </w:r>
      <w:r w:rsidR="00145B0C" w:rsidRPr="00CE72EB">
        <w:rPr>
          <w:color w:val="000000"/>
        </w:rPr>
        <w:t>[</w:t>
      </w:r>
      <w:r w:rsidR="00145B0C" w:rsidRPr="00CE72EB">
        <w:rPr>
          <w:i/>
        </w:rPr>
        <w:t>and an Environmental, Social, Health and Safety (ESHS) Performance Security,</w:t>
      </w:r>
      <w:r w:rsidR="00145B0C" w:rsidRPr="00CE72EB">
        <w:t xml:space="preserve"> </w:t>
      </w:r>
      <w:r w:rsidR="00145B0C" w:rsidRPr="00CE72EB">
        <w:rPr>
          <w:b/>
          <w:i/>
        </w:rPr>
        <w:t>Delete if not applicable</w:t>
      </w:r>
      <w:r w:rsidR="00145B0C" w:rsidRPr="00CE72EB">
        <w:t>] i</w:t>
      </w:r>
      <w:r w:rsidRPr="00CE72EB">
        <w:t>n accordance with the Bidding Documents;</w:t>
      </w:r>
    </w:p>
    <w:p w:rsidR="00372302" w:rsidRPr="00CE72EB" w:rsidRDefault="00372302" w:rsidP="001E254C">
      <w:pPr>
        <w:pStyle w:val="ListParagraph"/>
        <w:numPr>
          <w:ilvl w:val="0"/>
          <w:numId w:val="42"/>
        </w:numPr>
        <w:spacing w:after="200"/>
        <w:ind w:left="432" w:hanging="432"/>
        <w:contextualSpacing w:val="0"/>
        <w:jc w:val="left"/>
      </w:pPr>
      <w:r w:rsidRPr="00CE72EB">
        <w:t>We</w:t>
      </w:r>
      <w:r w:rsidRPr="00CE72EB">
        <w:rPr>
          <w:i/>
        </w:rPr>
        <w:t xml:space="preserve"> </w:t>
      </w:r>
      <w:r w:rsidRPr="00CE72EB">
        <w:t>are not participating, as a Bidder or as a subcontractor, in more than one bid in this bidding process in accordance with ITB 4.2(e), other than alternative bids submitted in accordance with ITB 13;</w:t>
      </w:r>
    </w:p>
    <w:p w:rsidR="00AF2D6B" w:rsidRPr="00CE72EB" w:rsidRDefault="00AF2D6B" w:rsidP="00AF2D6B">
      <w:pPr>
        <w:pStyle w:val="ListParagraph"/>
        <w:numPr>
          <w:ilvl w:val="0"/>
          <w:numId w:val="42"/>
        </w:numPr>
        <w:spacing w:after="200"/>
        <w:ind w:left="432" w:hanging="432"/>
        <w:contextualSpacing w:val="0"/>
        <w:jc w:val="left"/>
      </w:pPr>
      <w:r w:rsidRPr="00CE72EB">
        <w:t>We, along with any of our subcontractors, suppliers, consultants, manufacturers, or service providers for any part of the contract, are not subject to, and not controlled by any entity or individual that is subject to, a temporary suspension or a debarment imposed by a member of the World Bank Group or a debarment imposed by the World Bank Group in accordance with the Agreement for Mutual Enforcement of Debarment Decisions between the World Bank and other development banks. Further, we are not ineligible under the Employer’s country laws or official regulations or pursuant to a decision of the United Nations Security Council;</w:t>
      </w:r>
    </w:p>
    <w:p w:rsidR="00372302" w:rsidRPr="00CE72EB" w:rsidRDefault="00372302" w:rsidP="001E254C">
      <w:pPr>
        <w:pStyle w:val="ListParagraph"/>
        <w:numPr>
          <w:ilvl w:val="0"/>
          <w:numId w:val="42"/>
        </w:numPr>
        <w:spacing w:after="200"/>
        <w:ind w:left="432" w:hanging="432"/>
        <w:contextualSpacing w:val="0"/>
        <w:jc w:val="left"/>
      </w:pPr>
      <w:r w:rsidRPr="00CE72EB">
        <w:t>We are not a government owned entity/ We are a government owned entity but meet the requirements of ITB 4.5;</w:t>
      </w:r>
      <w:r w:rsidRPr="00CE72EB">
        <w:rPr>
          <w:vertAlign w:val="superscript"/>
        </w:rPr>
        <w:footnoteReference w:id="19"/>
      </w:r>
    </w:p>
    <w:p w:rsidR="00372302" w:rsidRPr="00CE72EB" w:rsidRDefault="00372302" w:rsidP="001E254C">
      <w:pPr>
        <w:pStyle w:val="ListParagraph"/>
        <w:numPr>
          <w:ilvl w:val="0"/>
          <w:numId w:val="42"/>
        </w:numPr>
        <w:spacing w:after="200"/>
        <w:ind w:left="432" w:hanging="432"/>
        <w:contextualSpacing w:val="0"/>
        <w:jc w:val="left"/>
      </w:pPr>
      <w:r w:rsidRPr="00CE72EB">
        <w:t xml:space="preserve">We have paid, or will pay the following commissions, gratuities, or fees with respect to the bidding process or execution of the Contract: </w:t>
      </w:r>
      <w:r w:rsidRPr="00CE72EB">
        <w:rPr>
          <w:b/>
          <w:i/>
        </w:rPr>
        <w:t>[insert complete name of each Recipient, its full address, the reason for which each commission or gratuity  was paid and the amount and currency of each such commission or gratuity]</w:t>
      </w:r>
    </w:p>
    <w:p w:rsidR="00372302" w:rsidRPr="00CE72EB" w:rsidRDefault="00372302" w:rsidP="00372302"/>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520"/>
        <w:gridCol w:w="2070"/>
        <w:gridCol w:w="1548"/>
      </w:tblGrid>
      <w:tr w:rsidR="00372302" w:rsidRPr="00CE72EB" w:rsidTr="00F96D04">
        <w:tc>
          <w:tcPr>
            <w:tcW w:w="2520" w:type="dxa"/>
            <w:tcBorders>
              <w:top w:val="nil"/>
              <w:left w:val="nil"/>
              <w:bottom w:val="nil"/>
              <w:right w:val="nil"/>
            </w:tcBorders>
          </w:tcPr>
          <w:p w:rsidR="00372302" w:rsidRPr="00CE72EB" w:rsidRDefault="00372302" w:rsidP="00F96D04">
            <w:r w:rsidRPr="00CE72EB">
              <w:t>Name of Recipient</w:t>
            </w:r>
          </w:p>
        </w:tc>
        <w:tc>
          <w:tcPr>
            <w:tcW w:w="2520" w:type="dxa"/>
            <w:tcBorders>
              <w:top w:val="nil"/>
              <w:left w:val="nil"/>
              <w:bottom w:val="nil"/>
              <w:right w:val="nil"/>
            </w:tcBorders>
          </w:tcPr>
          <w:p w:rsidR="00372302" w:rsidRPr="00CE72EB" w:rsidRDefault="00372302" w:rsidP="00F96D04">
            <w:r w:rsidRPr="00CE72EB">
              <w:t>Address</w:t>
            </w:r>
          </w:p>
        </w:tc>
        <w:tc>
          <w:tcPr>
            <w:tcW w:w="2070" w:type="dxa"/>
            <w:tcBorders>
              <w:top w:val="nil"/>
              <w:left w:val="nil"/>
              <w:bottom w:val="nil"/>
              <w:right w:val="nil"/>
            </w:tcBorders>
          </w:tcPr>
          <w:p w:rsidR="00372302" w:rsidRPr="00CE72EB" w:rsidRDefault="00372302" w:rsidP="00F96D04">
            <w:r w:rsidRPr="00CE72EB">
              <w:t>Reason</w:t>
            </w:r>
          </w:p>
        </w:tc>
        <w:tc>
          <w:tcPr>
            <w:tcW w:w="1548" w:type="dxa"/>
            <w:tcBorders>
              <w:top w:val="nil"/>
              <w:left w:val="nil"/>
              <w:bottom w:val="nil"/>
              <w:right w:val="nil"/>
            </w:tcBorders>
          </w:tcPr>
          <w:p w:rsidR="00372302" w:rsidRPr="00CE72EB" w:rsidRDefault="00372302" w:rsidP="00F96D04">
            <w:r w:rsidRPr="00CE72EB">
              <w:t>Amount</w:t>
            </w:r>
          </w:p>
        </w:tc>
      </w:tr>
      <w:tr w:rsidR="00372302" w:rsidRPr="00CE72EB" w:rsidTr="00F96D04">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070" w:type="dxa"/>
            <w:tcBorders>
              <w:top w:val="nil"/>
              <w:left w:val="nil"/>
              <w:bottom w:val="nil"/>
              <w:right w:val="nil"/>
            </w:tcBorders>
          </w:tcPr>
          <w:p w:rsidR="00372302" w:rsidRPr="00CE72EB" w:rsidRDefault="00372302" w:rsidP="00F96D04">
            <w:pPr>
              <w:rPr>
                <w:u w:val="single"/>
              </w:rPr>
            </w:pPr>
            <w:r w:rsidRPr="00CE72EB">
              <w:rPr>
                <w:u w:val="single"/>
              </w:rPr>
              <w:tab/>
            </w:r>
          </w:p>
        </w:tc>
        <w:tc>
          <w:tcPr>
            <w:tcW w:w="1548" w:type="dxa"/>
            <w:tcBorders>
              <w:top w:val="nil"/>
              <w:left w:val="nil"/>
              <w:bottom w:val="nil"/>
              <w:right w:val="nil"/>
            </w:tcBorders>
          </w:tcPr>
          <w:p w:rsidR="00372302" w:rsidRPr="00CE72EB" w:rsidRDefault="00372302" w:rsidP="00F96D04">
            <w:pPr>
              <w:rPr>
                <w:u w:val="single"/>
              </w:rPr>
            </w:pPr>
            <w:r w:rsidRPr="00CE72EB">
              <w:rPr>
                <w:u w:val="single"/>
              </w:rPr>
              <w:tab/>
            </w:r>
          </w:p>
        </w:tc>
      </w:tr>
      <w:tr w:rsidR="00372302" w:rsidRPr="00CE72EB" w:rsidTr="00F96D04">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070" w:type="dxa"/>
            <w:tcBorders>
              <w:top w:val="nil"/>
              <w:left w:val="nil"/>
              <w:bottom w:val="nil"/>
              <w:right w:val="nil"/>
            </w:tcBorders>
          </w:tcPr>
          <w:p w:rsidR="00372302" w:rsidRPr="00CE72EB" w:rsidRDefault="00372302" w:rsidP="00F96D04">
            <w:pPr>
              <w:rPr>
                <w:u w:val="single"/>
              </w:rPr>
            </w:pPr>
            <w:r w:rsidRPr="00CE72EB">
              <w:rPr>
                <w:u w:val="single"/>
              </w:rPr>
              <w:tab/>
            </w:r>
          </w:p>
        </w:tc>
        <w:tc>
          <w:tcPr>
            <w:tcW w:w="1548" w:type="dxa"/>
            <w:tcBorders>
              <w:top w:val="nil"/>
              <w:left w:val="nil"/>
              <w:bottom w:val="nil"/>
              <w:right w:val="nil"/>
            </w:tcBorders>
          </w:tcPr>
          <w:p w:rsidR="00372302" w:rsidRPr="00CE72EB" w:rsidRDefault="00372302" w:rsidP="00F96D04">
            <w:pPr>
              <w:rPr>
                <w:u w:val="single"/>
              </w:rPr>
            </w:pPr>
            <w:r w:rsidRPr="00CE72EB">
              <w:rPr>
                <w:u w:val="single"/>
              </w:rPr>
              <w:tab/>
            </w:r>
          </w:p>
        </w:tc>
      </w:tr>
      <w:tr w:rsidR="00372302" w:rsidRPr="00CE72EB" w:rsidTr="00F96D04">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070" w:type="dxa"/>
            <w:tcBorders>
              <w:top w:val="nil"/>
              <w:left w:val="nil"/>
              <w:bottom w:val="nil"/>
              <w:right w:val="nil"/>
            </w:tcBorders>
          </w:tcPr>
          <w:p w:rsidR="00372302" w:rsidRPr="00CE72EB" w:rsidRDefault="00372302" w:rsidP="00F96D04">
            <w:pPr>
              <w:rPr>
                <w:u w:val="single"/>
              </w:rPr>
            </w:pPr>
            <w:r w:rsidRPr="00CE72EB">
              <w:rPr>
                <w:u w:val="single"/>
              </w:rPr>
              <w:tab/>
            </w:r>
          </w:p>
        </w:tc>
        <w:tc>
          <w:tcPr>
            <w:tcW w:w="1548" w:type="dxa"/>
            <w:tcBorders>
              <w:top w:val="nil"/>
              <w:left w:val="nil"/>
              <w:bottom w:val="nil"/>
              <w:right w:val="nil"/>
            </w:tcBorders>
          </w:tcPr>
          <w:p w:rsidR="00372302" w:rsidRPr="00CE72EB" w:rsidRDefault="00372302" w:rsidP="00F96D04">
            <w:pPr>
              <w:rPr>
                <w:u w:val="single"/>
              </w:rPr>
            </w:pPr>
            <w:r w:rsidRPr="00CE72EB">
              <w:rPr>
                <w:u w:val="single"/>
              </w:rPr>
              <w:tab/>
            </w:r>
          </w:p>
        </w:tc>
      </w:tr>
      <w:tr w:rsidR="00372302" w:rsidRPr="00CE72EB" w:rsidTr="00F96D04">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520" w:type="dxa"/>
            <w:tcBorders>
              <w:top w:val="nil"/>
              <w:left w:val="nil"/>
              <w:bottom w:val="nil"/>
              <w:right w:val="nil"/>
            </w:tcBorders>
          </w:tcPr>
          <w:p w:rsidR="00372302" w:rsidRPr="00CE72EB" w:rsidRDefault="00372302" w:rsidP="00F96D04">
            <w:pPr>
              <w:rPr>
                <w:u w:val="single"/>
              </w:rPr>
            </w:pPr>
            <w:r w:rsidRPr="00CE72EB">
              <w:rPr>
                <w:u w:val="single"/>
              </w:rPr>
              <w:tab/>
            </w:r>
          </w:p>
        </w:tc>
        <w:tc>
          <w:tcPr>
            <w:tcW w:w="2070" w:type="dxa"/>
            <w:tcBorders>
              <w:top w:val="nil"/>
              <w:left w:val="nil"/>
              <w:bottom w:val="nil"/>
              <w:right w:val="nil"/>
            </w:tcBorders>
          </w:tcPr>
          <w:p w:rsidR="00372302" w:rsidRPr="00CE72EB" w:rsidRDefault="00372302" w:rsidP="00F96D04">
            <w:pPr>
              <w:rPr>
                <w:u w:val="single"/>
              </w:rPr>
            </w:pPr>
            <w:r w:rsidRPr="00CE72EB">
              <w:rPr>
                <w:u w:val="single"/>
              </w:rPr>
              <w:tab/>
            </w:r>
          </w:p>
        </w:tc>
        <w:tc>
          <w:tcPr>
            <w:tcW w:w="1548" w:type="dxa"/>
            <w:tcBorders>
              <w:top w:val="nil"/>
              <w:left w:val="nil"/>
              <w:bottom w:val="nil"/>
              <w:right w:val="nil"/>
            </w:tcBorders>
          </w:tcPr>
          <w:p w:rsidR="00372302" w:rsidRPr="00CE72EB" w:rsidRDefault="00372302" w:rsidP="00F96D04">
            <w:pPr>
              <w:rPr>
                <w:u w:val="single"/>
              </w:rPr>
            </w:pPr>
            <w:r w:rsidRPr="00CE72EB">
              <w:rPr>
                <w:u w:val="single"/>
              </w:rPr>
              <w:tab/>
            </w:r>
          </w:p>
        </w:tc>
      </w:tr>
    </w:tbl>
    <w:p w:rsidR="00372302" w:rsidRPr="00CE72EB" w:rsidRDefault="00372302" w:rsidP="00372302"/>
    <w:p w:rsidR="00372302" w:rsidRPr="00CE72EB" w:rsidRDefault="00372302" w:rsidP="00372302">
      <w:r w:rsidRPr="00CE72EB">
        <w:tab/>
        <w:t>(If none has been paid or is to be paid, indicate “none.”)</w:t>
      </w:r>
    </w:p>
    <w:p w:rsidR="00372302" w:rsidRPr="00CE72EB" w:rsidRDefault="00372302" w:rsidP="00372302"/>
    <w:p w:rsidR="00372302" w:rsidRPr="00CE72EB" w:rsidRDefault="00372302" w:rsidP="001E254C">
      <w:pPr>
        <w:pStyle w:val="ListParagraph"/>
        <w:numPr>
          <w:ilvl w:val="0"/>
          <w:numId w:val="42"/>
        </w:numPr>
        <w:spacing w:after="200"/>
        <w:ind w:left="432" w:hanging="432"/>
        <w:contextualSpacing w:val="0"/>
        <w:jc w:val="left"/>
      </w:pPr>
      <w:r w:rsidRPr="00CE72EB">
        <w:t>We understand that this bid, together with your written acceptance thereof included in your notification of award, shall constitute a binding contract between us, until a formal contract is prepared and executed; and</w:t>
      </w:r>
    </w:p>
    <w:p w:rsidR="00372302" w:rsidRPr="00CE72EB" w:rsidRDefault="00372302" w:rsidP="001E254C">
      <w:pPr>
        <w:pStyle w:val="ListParagraph"/>
        <w:numPr>
          <w:ilvl w:val="0"/>
          <w:numId w:val="42"/>
        </w:numPr>
        <w:spacing w:after="200"/>
        <w:ind w:left="432" w:hanging="432"/>
        <w:contextualSpacing w:val="0"/>
        <w:jc w:val="left"/>
      </w:pPr>
      <w:r w:rsidRPr="00CE72EB">
        <w:t>We understand that you are not bound to accept the lowest evaluated bid or any other bid that you may receive.</w:t>
      </w:r>
    </w:p>
    <w:p w:rsidR="00372302" w:rsidRPr="00CE72EB" w:rsidRDefault="00372302" w:rsidP="001E254C">
      <w:pPr>
        <w:pStyle w:val="ListParagraph"/>
        <w:numPr>
          <w:ilvl w:val="0"/>
          <w:numId w:val="42"/>
        </w:numPr>
        <w:spacing w:after="200"/>
        <w:ind w:left="432" w:hanging="432"/>
        <w:contextualSpacing w:val="0"/>
        <w:jc w:val="left"/>
      </w:pPr>
      <w:r w:rsidRPr="00CE72EB">
        <w:lastRenderedPageBreak/>
        <w:t>We hereby certify that we have taken steps to ensure that no person acting for us or on our behalf will engage in any type of fraud and corruption</w:t>
      </w:r>
    </w:p>
    <w:p w:rsidR="00372302" w:rsidRPr="00CE72EB" w:rsidRDefault="00372302" w:rsidP="00372302"/>
    <w:p w:rsidR="00372302" w:rsidRPr="00CE72EB" w:rsidRDefault="00372302" w:rsidP="00372302">
      <w:r w:rsidRPr="00CE72EB">
        <w:t>Name of the Bidder</w:t>
      </w:r>
      <w:r w:rsidRPr="00CE72EB">
        <w:rPr>
          <w:b/>
          <w:bCs/>
          <w:iCs/>
        </w:rPr>
        <w:t>*</w:t>
      </w:r>
      <w:r w:rsidRPr="00CE72EB">
        <w:rPr>
          <w:u w:val="single"/>
        </w:rPr>
        <w:tab/>
      </w:r>
      <w:r w:rsidRPr="00CE72EB">
        <w:rPr>
          <w:b/>
          <w:i/>
          <w:u w:val="single"/>
        </w:rPr>
        <w:t>[insert complete name of person signing the Bid]</w:t>
      </w:r>
    </w:p>
    <w:p w:rsidR="00372302" w:rsidRPr="00CE72EB" w:rsidRDefault="00372302" w:rsidP="00372302"/>
    <w:p w:rsidR="00372302" w:rsidRPr="00CE72EB" w:rsidRDefault="00372302" w:rsidP="00372302">
      <w:pPr>
        <w:rPr>
          <w:i/>
          <w:u w:val="single"/>
        </w:rPr>
      </w:pPr>
      <w:r w:rsidRPr="00CE72EB">
        <w:t>Name of the person duly authorized to sign the Bid on behalf of the Bidder</w:t>
      </w:r>
      <w:r w:rsidRPr="00CE72EB">
        <w:rPr>
          <w:b/>
          <w:bCs/>
          <w:i/>
          <w:iCs/>
        </w:rPr>
        <w:t xml:space="preserve">** </w:t>
      </w:r>
      <w:r w:rsidRPr="00CE72EB">
        <w:rPr>
          <w:b/>
          <w:bCs/>
          <w:i/>
          <w:iCs/>
          <w:u w:val="single"/>
        </w:rPr>
        <w:t>[insert complete name of person duly authorized to sign the Bid]</w:t>
      </w:r>
    </w:p>
    <w:p w:rsidR="00372302" w:rsidRPr="00CE72EB" w:rsidRDefault="00372302" w:rsidP="00372302"/>
    <w:p w:rsidR="00372302" w:rsidRPr="00CE72EB" w:rsidRDefault="00372302" w:rsidP="00372302">
      <w:r w:rsidRPr="00CE72EB">
        <w:t xml:space="preserve">Title of the person signing the Bid </w:t>
      </w:r>
      <w:r w:rsidRPr="00CE72EB">
        <w:rPr>
          <w:b/>
          <w:i/>
          <w:u w:val="single"/>
        </w:rPr>
        <w:t>[insert complete title of the person signing the Bid]</w:t>
      </w:r>
    </w:p>
    <w:p w:rsidR="00372302" w:rsidRPr="00CE72EB" w:rsidRDefault="00372302" w:rsidP="00372302"/>
    <w:p w:rsidR="00372302" w:rsidRPr="00CE72EB" w:rsidRDefault="00372302" w:rsidP="00372302">
      <w:pPr>
        <w:rPr>
          <w:i/>
          <w:u w:val="single"/>
        </w:rPr>
      </w:pPr>
      <w:r w:rsidRPr="00CE72EB">
        <w:t>Signature of the person named above</w:t>
      </w:r>
      <w:r w:rsidRPr="00CE72EB">
        <w:rPr>
          <w:u w:val="single"/>
        </w:rPr>
        <w:tab/>
      </w:r>
      <w:r w:rsidRPr="00CE72EB">
        <w:rPr>
          <w:i/>
          <w:u w:val="single"/>
        </w:rPr>
        <w:t xml:space="preserve"> [</w:t>
      </w:r>
      <w:r w:rsidRPr="00CE72EB">
        <w:rPr>
          <w:b/>
          <w:i/>
          <w:u w:val="single"/>
        </w:rPr>
        <w:t>insert signature of person whose name and capacity are shown above</w:t>
      </w:r>
      <w:r w:rsidRPr="00CE72EB">
        <w:rPr>
          <w:i/>
          <w:u w:val="single"/>
        </w:rPr>
        <w:t>]</w:t>
      </w:r>
    </w:p>
    <w:p w:rsidR="00372302" w:rsidRPr="00CE72EB" w:rsidRDefault="00372302" w:rsidP="00372302"/>
    <w:p w:rsidR="00372302" w:rsidRPr="00CE72EB" w:rsidRDefault="00372302" w:rsidP="00372302"/>
    <w:p w:rsidR="00372302" w:rsidRPr="00CE72EB" w:rsidRDefault="00372302" w:rsidP="00372302">
      <w:r w:rsidRPr="00CE72EB">
        <w:t xml:space="preserve">Date signed </w:t>
      </w:r>
      <w:r w:rsidRPr="00CE72EB">
        <w:rPr>
          <w:i/>
        </w:rPr>
        <w:t>_</w:t>
      </w:r>
      <w:r w:rsidRPr="00CE72EB">
        <w:rPr>
          <w:b/>
          <w:i/>
        </w:rPr>
        <w:t>[insert date of signing]</w:t>
      </w:r>
      <w:r w:rsidRPr="00CE72EB">
        <w:rPr>
          <w:b/>
        </w:rPr>
        <w:t xml:space="preserve"> </w:t>
      </w:r>
      <w:r w:rsidRPr="00CE72EB">
        <w:t xml:space="preserve">day of </w:t>
      </w:r>
      <w:r w:rsidRPr="00CE72EB">
        <w:rPr>
          <w:b/>
          <w:i/>
        </w:rPr>
        <w:t>[insert month]</w:t>
      </w:r>
      <w:r w:rsidRPr="00CE72EB">
        <w:t xml:space="preserve">, </w:t>
      </w:r>
      <w:r w:rsidRPr="00CE72EB">
        <w:rPr>
          <w:b/>
          <w:i/>
        </w:rPr>
        <w:t>[insert year]</w:t>
      </w:r>
    </w:p>
    <w:p w:rsidR="00372302" w:rsidRPr="00CE72EB" w:rsidRDefault="00372302" w:rsidP="00372302">
      <w:r w:rsidRPr="00CE72EB">
        <w:rPr>
          <w:b/>
          <w:bCs/>
          <w:iCs/>
        </w:rPr>
        <w:t>*</w:t>
      </w:r>
      <w:r w:rsidRPr="00CE72EB">
        <w:t>: In the case of the Bid submitted by joint venture specify the name of the Joint Venture as Bidder</w:t>
      </w:r>
    </w:p>
    <w:p w:rsidR="00DF1785" w:rsidRPr="00CE72EB" w:rsidRDefault="00DF1785" w:rsidP="00372302"/>
    <w:p w:rsidR="007B586E" w:rsidRPr="00CE72EB" w:rsidRDefault="00372302" w:rsidP="00DF1785">
      <w:r w:rsidRPr="00CE72EB">
        <w:t>**: Person signing the Bid shall have the power of attorney given by the Bidder to be attached with the Bid</w:t>
      </w:r>
      <w:bookmarkStart w:id="432" w:name="_Toc108950332"/>
      <w:r w:rsidR="00C010A5" w:rsidRPr="00CE72EB">
        <w:t xml:space="preserve"> </w:t>
      </w:r>
      <w:r w:rsidR="007B586E" w:rsidRPr="00CE72EB">
        <w:t>Schedules</w:t>
      </w:r>
      <w:bookmarkEnd w:id="432"/>
      <w:r w:rsidR="00C010A5" w:rsidRPr="00CE72EB">
        <w:t>.</w:t>
      </w:r>
    </w:p>
    <w:p w:rsidR="00C010A5" w:rsidRPr="00CE72EB" w:rsidRDefault="00C010A5" w:rsidP="00C010A5">
      <w:pPr>
        <w:pStyle w:val="S4-header1"/>
      </w:pPr>
      <w:r w:rsidRPr="00CE72EB">
        <w:br w:type="page"/>
      </w:r>
      <w:bookmarkStart w:id="433" w:name="_Toc473902804"/>
      <w:r w:rsidRPr="00CE72EB">
        <w:lastRenderedPageBreak/>
        <w:t>Schedules</w:t>
      </w:r>
      <w:bookmarkEnd w:id="433"/>
    </w:p>
    <w:p w:rsidR="00F70B29" w:rsidRPr="00CE72EB" w:rsidRDefault="007B586E" w:rsidP="00C010A5">
      <w:pPr>
        <w:pStyle w:val="S4-Header2"/>
      </w:pPr>
      <w:bookmarkStart w:id="434" w:name="_Toc473902805"/>
      <w:bookmarkStart w:id="435" w:name="_Toc108950333"/>
      <w:bookmarkStart w:id="436" w:name="_Toc138144061"/>
      <w:r w:rsidRPr="00CE72EB">
        <w:t>Bill of Quantities</w:t>
      </w:r>
      <w:bookmarkEnd w:id="434"/>
      <w:r w:rsidR="00DE2834" w:rsidRPr="00CE72EB">
        <w:t xml:space="preserve"> </w:t>
      </w:r>
    </w:p>
    <w:p w:rsidR="009408E0" w:rsidRPr="00CE72EB" w:rsidRDefault="009408E0" w:rsidP="009408E0">
      <w:pPr>
        <w:spacing w:after="200"/>
        <w:rPr>
          <w:i/>
        </w:rPr>
      </w:pPr>
      <w:r w:rsidRPr="00CE72EB">
        <w:rPr>
          <w:b/>
          <w:i/>
        </w:rPr>
        <w:t>Objectives</w:t>
      </w:r>
    </w:p>
    <w:p w:rsidR="009408E0" w:rsidRPr="00CE72EB" w:rsidRDefault="009408E0" w:rsidP="009408E0">
      <w:pPr>
        <w:spacing w:after="200"/>
        <w:rPr>
          <w:i/>
        </w:rPr>
      </w:pPr>
      <w:r w:rsidRPr="00CE72EB">
        <w:rPr>
          <w:i/>
        </w:rPr>
        <w:t>The objectives of the Bill of Quantities are:</w:t>
      </w:r>
    </w:p>
    <w:p w:rsidR="009408E0" w:rsidRPr="00CE72EB" w:rsidRDefault="009408E0" w:rsidP="009408E0">
      <w:pPr>
        <w:tabs>
          <w:tab w:val="left" w:pos="1066"/>
        </w:tabs>
        <w:spacing w:after="200"/>
        <w:ind w:left="1066" w:hanging="540"/>
        <w:rPr>
          <w:i/>
        </w:rPr>
      </w:pPr>
      <w:r w:rsidRPr="00CE72EB">
        <w:rPr>
          <w:i/>
        </w:rPr>
        <w:t>(a)</w:t>
      </w:r>
      <w:r w:rsidRPr="00CE72EB">
        <w:rPr>
          <w:i/>
        </w:rPr>
        <w:tab/>
        <w:t>to provide sufficient information on the quantities of Works to be performed to enable bids to be prepared efficiently and accurately; and</w:t>
      </w:r>
    </w:p>
    <w:p w:rsidR="009408E0" w:rsidRPr="00CE72EB" w:rsidRDefault="009408E0" w:rsidP="009408E0">
      <w:pPr>
        <w:tabs>
          <w:tab w:val="left" w:pos="1066"/>
        </w:tabs>
        <w:spacing w:after="200"/>
        <w:ind w:left="1066" w:hanging="540"/>
        <w:rPr>
          <w:i/>
        </w:rPr>
      </w:pPr>
      <w:r w:rsidRPr="00CE72EB">
        <w:rPr>
          <w:i/>
        </w:rPr>
        <w:t>(b)</w:t>
      </w:r>
      <w:r w:rsidRPr="00CE72EB">
        <w:rPr>
          <w:i/>
        </w:rPr>
        <w:tab/>
        <w:t>when a Contract has been entered into, to provide a priced Bill of Quantities for use in the periodic valuation of Works executed.</w:t>
      </w:r>
    </w:p>
    <w:p w:rsidR="009408E0" w:rsidRPr="00CE72EB" w:rsidRDefault="009408E0" w:rsidP="009408E0">
      <w:pPr>
        <w:spacing w:after="200"/>
        <w:rPr>
          <w:i/>
        </w:rPr>
      </w:pPr>
      <w:r w:rsidRPr="00CE72EB">
        <w:rPr>
          <w:i/>
        </w:rPr>
        <w:t>In order to attain these objectives, Works should be itemized in the Bill of Quantities in sufficient detail to distinguish between the different classes of Works, or between Works of the same nature carried out in different locations or in other circumstances which may give rise to different considerations of cost.  Consistent with these requirements, the layout and contents of the Bill of Quantities should be as simple and brief as possible.</w:t>
      </w:r>
    </w:p>
    <w:p w:rsidR="009408E0" w:rsidRPr="00CE72EB" w:rsidRDefault="009408E0" w:rsidP="009408E0">
      <w:pPr>
        <w:spacing w:after="200"/>
        <w:rPr>
          <w:i/>
        </w:rPr>
      </w:pPr>
      <w:r w:rsidRPr="00CE72EB">
        <w:rPr>
          <w:b/>
          <w:i/>
        </w:rPr>
        <w:t>Daywork Schedule</w:t>
      </w:r>
    </w:p>
    <w:p w:rsidR="009408E0" w:rsidRPr="00CE72EB" w:rsidRDefault="009408E0" w:rsidP="009408E0">
      <w:pPr>
        <w:spacing w:after="200"/>
        <w:rPr>
          <w:i/>
        </w:rPr>
      </w:pPr>
      <w:r w:rsidRPr="00CE72EB">
        <w:rPr>
          <w:i/>
        </w:rPr>
        <w:t>A Daywork Schedule should be included only if the probability of unforeseen work, outside the items included in the Bill of Quantities, is high.  To facilitate checking by the Employer of the realism of rates quoted by the bidders, the Daywork Schedule should normally comprise the following:</w:t>
      </w:r>
    </w:p>
    <w:p w:rsidR="009408E0" w:rsidRPr="00CE72EB" w:rsidRDefault="009408E0" w:rsidP="009408E0">
      <w:pPr>
        <w:tabs>
          <w:tab w:val="left" w:pos="1066"/>
        </w:tabs>
        <w:spacing w:after="200"/>
        <w:ind w:left="1066" w:hanging="540"/>
        <w:rPr>
          <w:i/>
        </w:rPr>
      </w:pPr>
      <w:r w:rsidRPr="00CE72EB">
        <w:rPr>
          <w:i/>
        </w:rPr>
        <w:t>(a)</w:t>
      </w:r>
      <w:r w:rsidRPr="00CE72EB">
        <w:rPr>
          <w:i/>
        </w:rPr>
        <w:tab/>
        <w:t>A list of the various classes of labor, materials, and Constructional Plant for which basic daywork rates or prices are to be inserted by the Bidder, together with a statement of the conditions under which the Contractor shall be paid for work executed on a daywork basis.</w:t>
      </w:r>
    </w:p>
    <w:p w:rsidR="009408E0" w:rsidRPr="00CE72EB" w:rsidRDefault="009408E0" w:rsidP="009408E0">
      <w:pPr>
        <w:tabs>
          <w:tab w:val="left" w:pos="1066"/>
        </w:tabs>
        <w:spacing w:after="200"/>
        <w:ind w:left="1066" w:hanging="540"/>
        <w:rPr>
          <w:i/>
        </w:rPr>
      </w:pPr>
      <w:r w:rsidRPr="00CE72EB">
        <w:rPr>
          <w:i/>
        </w:rPr>
        <w:t>(b)</w:t>
      </w:r>
      <w:r w:rsidRPr="00CE72EB">
        <w:rPr>
          <w:i/>
        </w:rPr>
        <w:tab/>
        <w:t>Nominal quantities for each item of daywork, to be priced by each Bidder at daywork rates as Bid.  The rate to be entered by the Bidder against each basic daywork item should include the Contractor’s profit, overheads, supervision, and other charges.</w:t>
      </w:r>
    </w:p>
    <w:p w:rsidR="009408E0" w:rsidRPr="00CE72EB" w:rsidRDefault="009408E0" w:rsidP="009408E0">
      <w:pPr>
        <w:spacing w:after="200"/>
        <w:rPr>
          <w:i/>
        </w:rPr>
      </w:pPr>
      <w:r w:rsidRPr="00CE72EB">
        <w:rPr>
          <w:b/>
          <w:i/>
        </w:rPr>
        <w:t>Provisional Sums</w:t>
      </w:r>
    </w:p>
    <w:p w:rsidR="009408E0" w:rsidRPr="00CE72EB" w:rsidRDefault="009408E0" w:rsidP="009408E0">
      <w:pPr>
        <w:spacing w:after="200"/>
        <w:rPr>
          <w:i/>
        </w:rPr>
      </w:pPr>
      <w:r w:rsidRPr="00CE72EB">
        <w:rPr>
          <w:i/>
        </w:rPr>
        <w:t>A general provision for physical contingencies (quantity overruns) may be made by including a provisional sum in the Summary Bill of Quantities.  Similarly, a contingency allowance for possible price increases should be provided as a provisional sum in the Summary priced Bill of Quantities.  The inclusion of such provisional sums often facilitates budgetary approval by avoiding the need to request periodic supplementary approvals as the future need arises.  Where such provisional sums or contingency allowances are used, the Special Conditions of Contract should state the manner in which they shall be used, and under whose authority (usually the Project Manager’s).</w:t>
      </w:r>
    </w:p>
    <w:p w:rsidR="009408E0" w:rsidRPr="00CE72EB" w:rsidRDefault="009408E0" w:rsidP="009408E0">
      <w:pPr>
        <w:spacing w:after="200"/>
      </w:pPr>
      <w:r w:rsidRPr="00CE72EB">
        <w:rPr>
          <w:i/>
        </w:rPr>
        <w:lastRenderedPageBreak/>
        <w:t>The estimated cost of specialized work to be carried out, or of special goods to be supplied, by other contractors should be indicated in the relevant part of the Bill of Quantities as a particular provisional sum with an appropriate brief description.  A separate procurement procedure is normally carried out by the Employer to select such specialized contractors.  To provide an element of competition among the bidders in respect of any facilities, amenities, attendance, etc., to be provided by the successful Bidder as prime Contractor for the use and convenience of the specialist contractors, each related provisional sum should be followed by an item in the Bill of Quantities inviting the Bidder to quote a sum for such amenities, facilities, attendance, etc.</w:t>
      </w:r>
    </w:p>
    <w:p w:rsidR="009408E0" w:rsidRPr="00CE72EB" w:rsidRDefault="009408E0" w:rsidP="009408E0">
      <w:r w:rsidRPr="00CE72EB">
        <w:rPr>
          <w:i/>
        </w:rPr>
        <w:t>These Notes for Preparing a Bill of Quantities are intended only as information for the Employer or the person drafting the Bidding Documents.  They should not be included in the final documents.</w:t>
      </w:r>
    </w:p>
    <w:p w:rsidR="009408E0" w:rsidRPr="00CE72EB" w:rsidRDefault="009408E0" w:rsidP="009408E0">
      <w:pPr>
        <w:pStyle w:val="TOAHeading"/>
        <w:tabs>
          <w:tab w:val="clear" w:pos="9000"/>
          <w:tab w:val="clear" w:pos="9360"/>
        </w:tabs>
      </w:pPr>
    </w:p>
    <w:p w:rsidR="00F70B29" w:rsidRPr="00CE72EB" w:rsidRDefault="00EE7B1C" w:rsidP="0020119D">
      <w:r w:rsidRPr="00CE72EB">
        <w:br w:type="page"/>
      </w:r>
    </w:p>
    <w:p w:rsidR="00951844" w:rsidRPr="00CE72EB" w:rsidRDefault="006F71C1" w:rsidP="009408E0">
      <w:pPr>
        <w:pStyle w:val="SectionVHeading2"/>
        <w:rPr>
          <w:lang w:val="en-US"/>
        </w:rPr>
      </w:pPr>
      <w:bookmarkStart w:id="437" w:name="_Toc333564284"/>
      <w:r w:rsidRPr="00CE72EB">
        <w:rPr>
          <w:lang w:val="en-US"/>
        </w:rPr>
        <w:t xml:space="preserve">1. </w:t>
      </w:r>
      <w:r w:rsidR="009408E0" w:rsidRPr="00CE72EB">
        <w:rPr>
          <w:lang w:val="en-US"/>
        </w:rPr>
        <w:t>Sample Bill of Quantities</w:t>
      </w:r>
      <w:bookmarkEnd w:id="437"/>
      <w:r w:rsidR="00910C8F" w:rsidRPr="00CE72EB">
        <w:rPr>
          <w:rStyle w:val="FootnoteReference"/>
          <w:lang w:val="en-US"/>
        </w:rPr>
        <w:footnoteReference w:id="20"/>
      </w:r>
      <w:r w:rsidR="00951844" w:rsidRPr="00CE72EB">
        <w:rPr>
          <w:lang w:val="en-US"/>
        </w:rPr>
        <w:t xml:space="preserve"> </w:t>
      </w:r>
    </w:p>
    <w:p w:rsidR="009408E0" w:rsidRPr="00CE72EB" w:rsidRDefault="00951844" w:rsidP="009408E0">
      <w:pPr>
        <w:pStyle w:val="SectionVHeading2"/>
        <w:rPr>
          <w:lang w:val="en-US"/>
        </w:rPr>
      </w:pPr>
      <w:r w:rsidRPr="00CE72EB">
        <w:rPr>
          <w:lang w:val="en-US"/>
        </w:rPr>
        <w:t>(Local  Cur</w:t>
      </w:r>
      <w:r w:rsidR="00EE7B1C" w:rsidRPr="00CE72EB">
        <w:rPr>
          <w:lang w:val="en-US"/>
        </w:rPr>
        <w:t>r</w:t>
      </w:r>
      <w:r w:rsidRPr="00CE72EB">
        <w:rPr>
          <w:lang w:val="en-US"/>
        </w:rPr>
        <w:t>ency and Foreign Currency)</w:t>
      </w:r>
    </w:p>
    <w:p w:rsidR="009408E0" w:rsidRPr="00CE72EB" w:rsidRDefault="009408E0" w:rsidP="009408E0"/>
    <w:tbl>
      <w:tblPr>
        <w:tblW w:w="0" w:type="auto"/>
        <w:tblInd w:w="120" w:type="dxa"/>
        <w:tblLayout w:type="fixed"/>
        <w:tblLook w:val="0000" w:firstRow="0" w:lastRow="0" w:firstColumn="0" w:lastColumn="0" w:noHBand="0" w:noVBand="0"/>
      </w:tblPr>
      <w:tblGrid>
        <w:gridCol w:w="1080"/>
        <w:gridCol w:w="4032"/>
        <w:gridCol w:w="864"/>
        <w:gridCol w:w="1080"/>
        <w:gridCol w:w="936"/>
        <w:gridCol w:w="1008"/>
      </w:tblGrid>
      <w:tr w:rsidR="009408E0" w:rsidRPr="00CE72EB" w:rsidTr="009408E0">
        <w:tc>
          <w:tcPr>
            <w:tcW w:w="1080" w:type="dxa"/>
            <w:tcBorders>
              <w:top w:val="double" w:sz="6" w:space="0" w:color="auto"/>
              <w:left w:val="double" w:sz="6" w:space="0" w:color="auto"/>
            </w:tcBorders>
          </w:tcPr>
          <w:p w:rsidR="009408E0" w:rsidRPr="00CE72EB" w:rsidRDefault="009408E0" w:rsidP="009408E0">
            <w:pPr>
              <w:jc w:val="center"/>
              <w:rPr>
                <w:i/>
              </w:rPr>
            </w:pPr>
            <w:r w:rsidRPr="00CE72EB">
              <w:rPr>
                <w:i/>
              </w:rPr>
              <w:t>Item no.</w:t>
            </w:r>
          </w:p>
        </w:tc>
        <w:tc>
          <w:tcPr>
            <w:tcW w:w="4032" w:type="dxa"/>
            <w:tcBorders>
              <w:top w:val="double" w:sz="6" w:space="0" w:color="auto"/>
            </w:tcBorders>
          </w:tcPr>
          <w:p w:rsidR="009408E0" w:rsidRPr="00CE72EB" w:rsidRDefault="009408E0" w:rsidP="009408E0">
            <w:pPr>
              <w:jc w:val="center"/>
              <w:rPr>
                <w:i/>
              </w:rPr>
            </w:pPr>
            <w:r w:rsidRPr="00CE72EB">
              <w:rPr>
                <w:i/>
              </w:rPr>
              <w:t>Description</w:t>
            </w:r>
          </w:p>
        </w:tc>
        <w:tc>
          <w:tcPr>
            <w:tcW w:w="864" w:type="dxa"/>
            <w:tcBorders>
              <w:top w:val="double" w:sz="6" w:space="0" w:color="auto"/>
              <w:left w:val="nil"/>
            </w:tcBorders>
          </w:tcPr>
          <w:p w:rsidR="009408E0" w:rsidRPr="00CE72EB" w:rsidRDefault="009408E0" w:rsidP="009408E0">
            <w:pPr>
              <w:jc w:val="center"/>
              <w:rPr>
                <w:i/>
              </w:rPr>
            </w:pPr>
            <w:r w:rsidRPr="00CE72EB">
              <w:rPr>
                <w:i/>
              </w:rPr>
              <w:t>Unit</w:t>
            </w:r>
          </w:p>
        </w:tc>
        <w:tc>
          <w:tcPr>
            <w:tcW w:w="1080" w:type="dxa"/>
            <w:tcBorders>
              <w:top w:val="double" w:sz="6" w:space="0" w:color="auto"/>
            </w:tcBorders>
          </w:tcPr>
          <w:p w:rsidR="009408E0" w:rsidRPr="00CE72EB" w:rsidRDefault="009408E0" w:rsidP="009408E0">
            <w:pPr>
              <w:jc w:val="center"/>
              <w:rPr>
                <w:i/>
              </w:rPr>
            </w:pPr>
            <w:r w:rsidRPr="00CE72EB">
              <w:rPr>
                <w:i/>
              </w:rPr>
              <w:t>Quantity</w:t>
            </w:r>
          </w:p>
        </w:tc>
        <w:tc>
          <w:tcPr>
            <w:tcW w:w="936" w:type="dxa"/>
            <w:tcBorders>
              <w:top w:val="double" w:sz="6" w:space="0" w:color="auto"/>
              <w:left w:val="nil"/>
            </w:tcBorders>
          </w:tcPr>
          <w:p w:rsidR="009408E0" w:rsidRPr="00CE72EB" w:rsidRDefault="009408E0" w:rsidP="009408E0">
            <w:pPr>
              <w:jc w:val="center"/>
              <w:rPr>
                <w:i/>
              </w:rPr>
            </w:pPr>
            <w:r w:rsidRPr="00CE72EB">
              <w:rPr>
                <w:i/>
              </w:rPr>
              <w:t>Rate</w:t>
            </w:r>
          </w:p>
        </w:tc>
        <w:tc>
          <w:tcPr>
            <w:tcW w:w="1008" w:type="dxa"/>
            <w:tcBorders>
              <w:top w:val="double" w:sz="6" w:space="0" w:color="auto"/>
              <w:right w:val="double" w:sz="6" w:space="0" w:color="auto"/>
            </w:tcBorders>
          </w:tcPr>
          <w:p w:rsidR="009408E0" w:rsidRPr="00CE72EB" w:rsidRDefault="009408E0" w:rsidP="009408E0">
            <w:pPr>
              <w:jc w:val="center"/>
              <w:rPr>
                <w:i/>
              </w:rPr>
            </w:pPr>
            <w:r w:rsidRPr="00CE72EB">
              <w:rPr>
                <w:i/>
              </w:rPr>
              <w:t>Amount</w:t>
            </w:r>
          </w:p>
        </w:tc>
      </w:tr>
      <w:tr w:rsidR="009408E0" w:rsidRPr="00CE72EB" w:rsidTr="009408E0">
        <w:tc>
          <w:tcPr>
            <w:tcW w:w="1080" w:type="dxa"/>
            <w:tcBorders>
              <w:top w:val="single" w:sz="6" w:space="0" w:color="auto"/>
              <w:left w:val="double" w:sz="6" w:space="0" w:color="auto"/>
            </w:tcBorders>
          </w:tcPr>
          <w:p w:rsidR="009408E0" w:rsidRPr="00CE72EB" w:rsidRDefault="009408E0" w:rsidP="009408E0"/>
        </w:tc>
        <w:tc>
          <w:tcPr>
            <w:tcW w:w="4032" w:type="dxa"/>
            <w:tcBorders>
              <w:top w:val="single" w:sz="6"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top w:val="single" w:sz="6" w:space="0" w:color="auto"/>
              <w:left w:val="nil"/>
            </w:tcBorders>
          </w:tcPr>
          <w:p w:rsidR="009408E0" w:rsidRPr="00CE72EB" w:rsidRDefault="009408E0" w:rsidP="009408E0"/>
        </w:tc>
        <w:tc>
          <w:tcPr>
            <w:tcW w:w="1080" w:type="dxa"/>
            <w:tcBorders>
              <w:top w:val="single" w:sz="6"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single" w:sz="6"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top w:val="single" w:sz="6" w:space="0" w:color="auto"/>
              <w:left w:val="nil"/>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top w:val="dotted" w:sz="4" w:space="0" w:color="auto"/>
              <w:left w:val="nil"/>
              <w:bottom w:val="dotted" w:sz="4" w:space="0" w:color="auto"/>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left w:val="nil"/>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top w:val="dotted" w:sz="4" w:space="0" w:color="auto"/>
              <w:left w:val="nil"/>
              <w:bottom w:val="dotted" w:sz="4" w:space="0" w:color="auto"/>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left w:val="nil"/>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top w:val="dotted" w:sz="4" w:space="0" w:color="auto"/>
              <w:left w:val="nil"/>
              <w:bottom w:val="dotted" w:sz="4" w:space="0" w:color="auto"/>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left w:val="nil"/>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top w:val="dotted" w:sz="4" w:space="0" w:color="auto"/>
              <w:left w:val="nil"/>
              <w:bottom w:val="dotted" w:sz="4" w:space="0" w:color="auto"/>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936" w:type="dxa"/>
            <w:tcBorders>
              <w:top w:val="dotted" w:sz="4" w:space="0" w:color="auto"/>
              <w:left w:val="nil"/>
              <w:bottom w:val="dotted" w:sz="4" w:space="0" w:color="auto"/>
              <w:right w:val="dotted" w:sz="4" w:space="0" w:color="auto"/>
            </w:tcBorders>
          </w:tcPr>
          <w:p w:rsidR="009408E0" w:rsidRPr="00CE72EB" w:rsidRDefault="009408E0" w:rsidP="009408E0">
            <w:pPr>
              <w:jc w:val="center"/>
            </w:pPr>
          </w:p>
        </w:tc>
        <w:tc>
          <w:tcPr>
            <w:tcW w:w="1008" w:type="dxa"/>
            <w:tcBorders>
              <w:left w:val="nil"/>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tcBorders>
          </w:tcPr>
          <w:p w:rsidR="009408E0" w:rsidRPr="00CE72EB" w:rsidRDefault="009408E0" w:rsidP="009408E0"/>
        </w:tc>
        <w:tc>
          <w:tcPr>
            <w:tcW w:w="4032" w:type="dxa"/>
            <w:tcBorders>
              <w:top w:val="dotted" w:sz="4" w:space="0" w:color="auto"/>
              <w:left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right w:val="dotted" w:sz="4" w:space="0" w:color="auto"/>
            </w:tcBorders>
          </w:tcPr>
          <w:p w:rsidR="009408E0" w:rsidRPr="00CE72EB" w:rsidRDefault="009408E0" w:rsidP="009408E0"/>
        </w:tc>
        <w:tc>
          <w:tcPr>
            <w:tcW w:w="936" w:type="dxa"/>
            <w:tcBorders>
              <w:top w:val="dotted" w:sz="4" w:space="0" w:color="auto"/>
              <w:left w:val="nil"/>
            </w:tcBorders>
          </w:tcPr>
          <w:p w:rsidR="009408E0" w:rsidRPr="00CE72EB" w:rsidRDefault="009408E0" w:rsidP="009408E0">
            <w:pPr>
              <w:jc w:val="center"/>
            </w:pPr>
          </w:p>
        </w:tc>
        <w:tc>
          <w:tcPr>
            <w:tcW w:w="1008" w:type="dxa"/>
            <w:tcBorders>
              <w:top w:val="dotted" w:sz="4" w:space="0" w:color="auto"/>
              <w:left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tcBorders>
          </w:tcPr>
          <w:p w:rsidR="009408E0" w:rsidRPr="00CE72EB" w:rsidRDefault="009408E0" w:rsidP="009408E0"/>
        </w:tc>
        <w:tc>
          <w:tcPr>
            <w:tcW w:w="4032" w:type="dxa"/>
            <w:tcBorders>
              <w:top w:val="dotted" w:sz="4" w:space="0" w:color="auto"/>
              <w:left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right w:val="dotted" w:sz="4" w:space="0" w:color="auto"/>
            </w:tcBorders>
          </w:tcPr>
          <w:p w:rsidR="009408E0" w:rsidRPr="00CE72EB" w:rsidRDefault="009408E0" w:rsidP="009408E0"/>
        </w:tc>
        <w:tc>
          <w:tcPr>
            <w:tcW w:w="936" w:type="dxa"/>
            <w:tcBorders>
              <w:top w:val="dotted" w:sz="4" w:space="0" w:color="auto"/>
              <w:left w:val="nil"/>
            </w:tcBorders>
          </w:tcPr>
          <w:p w:rsidR="009408E0" w:rsidRPr="00CE72EB" w:rsidRDefault="009408E0" w:rsidP="009408E0">
            <w:pPr>
              <w:jc w:val="center"/>
            </w:pPr>
          </w:p>
        </w:tc>
        <w:tc>
          <w:tcPr>
            <w:tcW w:w="1008" w:type="dxa"/>
            <w:tcBorders>
              <w:top w:val="dotted" w:sz="4" w:space="0" w:color="auto"/>
              <w:left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tcBorders>
          </w:tcPr>
          <w:p w:rsidR="009408E0" w:rsidRPr="00CE72EB" w:rsidRDefault="009408E0" w:rsidP="009408E0"/>
        </w:tc>
        <w:tc>
          <w:tcPr>
            <w:tcW w:w="4032" w:type="dxa"/>
            <w:tcBorders>
              <w:top w:val="dotted" w:sz="4" w:space="0" w:color="auto"/>
              <w:left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right w:val="dotted" w:sz="4" w:space="0" w:color="auto"/>
            </w:tcBorders>
          </w:tcPr>
          <w:p w:rsidR="009408E0" w:rsidRPr="00CE72EB" w:rsidRDefault="009408E0" w:rsidP="009408E0"/>
        </w:tc>
        <w:tc>
          <w:tcPr>
            <w:tcW w:w="936" w:type="dxa"/>
            <w:tcBorders>
              <w:top w:val="dotted" w:sz="4" w:space="0" w:color="auto"/>
              <w:left w:val="nil"/>
            </w:tcBorders>
          </w:tcPr>
          <w:p w:rsidR="009408E0" w:rsidRPr="00CE72EB" w:rsidRDefault="009408E0" w:rsidP="009408E0">
            <w:pPr>
              <w:jc w:val="center"/>
            </w:pPr>
          </w:p>
        </w:tc>
        <w:tc>
          <w:tcPr>
            <w:tcW w:w="1008" w:type="dxa"/>
            <w:tcBorders>
              <w:top w:val="dotted" w:sz="4" w:space="0" w:color="auto"/>
              <w:left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right w:val="dotted" w:sz="4" w:space="0" w:color="auto"/>
            </w:tcBorders>
          </w:tcPr>
          <w:p w:rsidR="009408E0" w:rsidRPr="00CE72EB" w:rsidRDefault="009408E0" w:rsidP="009408E0"/>
        </w:tc>
        <w:tc>
          <w:tcPr>
            <w:tcW w:w="936" w:type="dxa"/>
            <w:tcBorders>
              <w:top w:val="dotted" w:sz="4" w:space="0" w:color="auto"/>
              <w:left w:val="nil"/>
            </w:tcBorders>
          </w:tcPr>
          <w:p w:rsidR="009408E0" w:rsidRPr="00CE72EB" w:rsidRDefault="009408E0" w:rsidP="009408E0">
            <w:pPr>
              <w:jc w:val="center"/>
            </w:pPr>
          </w:p>
        </w:tc>
        <w:tc>
          <w:tcPr>
            <w:tcW w:w="1008" w:type="dxa"/>
            <w:tcBorders>
              <w:top w:val="dotted" w:sz="4" w:space="0" w:color="auto"/>
              <w:left w:val="dotted" w:sz="4" w:space="0" w:color="auto"/>
              <w:bottom w:val="dotted" w:sz="4" w:space="0" w:color="auto"/>
              <w:right w:val="double" w:sz="6" w:space="0" w:color="auto"/>
            </w:tcBorders>
          </w:tcPr>
          <w:p w:rsidR="009408E0" w:rsidRPr="00CE72EB" w:rsidRDefault="009408E0" w:rsidP="009408E0">
            <w:pPr>
              <w:jc w:val="center"/>
            </w:pPr>
          </w:p>
        </w:tc>
      </w:tr>
      <w:tr w:rsidR="009408E0" w:rsidRPr="00CE72EB" w:rsidTr="009408E0">
        <w:tc>
          <w:tcPr>
            <w:tcW w:w="1080" w:type="dxa"/>
            <w:tcBorders>
              <w:left w:val="double" w:sz="6" w:space="0" w:color="auto"/>
              <w:bottom w:val="single" w:sz="6" w:space="0" w:color="auto"/>
            </w:tcBorders>
          </w:tcPr>
          <w:p w:rsidR="009408E0" w:rsidRPr="00CE72EB" w:rsidRDefault="009408E0" w:rsidP="009408E0"/>
        </w:tc>
        <w:tc>
          <w:tcPr>
            <w:tcW w:w="4032" w:type="dxa"/>
            <w:tcBorders>
              <w:top w:val="dotted" w:sz="4" w:space="0" w:color="auto"/>
              <w:left w:val="dotted" w:sz="4" w:space="0" w:color="auto"/>
              <w:right w:val="dotted" w:sz="4" w:space="0" w:color="auto"/>
            </w:tcBorders>
          </w:tcPr>
          <w:p w:rsidR="009408E0" w:rsidRPr="00CE72EB" w:rsidRDefault="009408E0" w:rsidP="009408E0"/>
        </w:tc>
        <w:tc>
          <w:tcPr>
            <w:tcW w:w="864" w:type="dxa"/>
            <w:tcBorders>
              <w:left w:val="nil"/>
            </w:tcBorders>
          </w:tcPr>
          <w:p w:rsidR="009408E0" w:rsidRPr="00CE72EB" w:rsidRDefault="009408E0" w:rsidP="009408E0"/>
        </w:tc>
        <w:tc>
          <w:tcPr>
            <w:tcW w:w="1080" w:type="dxa"/>
            <w:tcBorders>
              <w:top w:val="dotted" w:sz="4" w:space="0" w:color="auto"/>
              <w:left w:val="dotted" w:sz="4" w:space="0" w:color="auto"/>
              <w:right w:val="dotted" w:sz="4" w:space="0" w:color="auto"/>
            </w:tcBorders>
          </w:tcPr>
          <w:p w:rsidR="009408E0" w:rsidRPr="00CE72EB" w:rsidRDefault="009408E0" w:rsidP="009408E0"/>
        </w:tc>
        <w:tc>
          <w:tcPr>
            <w:tcW w:w="936" w:type="dxa"/>
            <w:tcBorders>
              <w:top w:val="dotted" w:sz="4" w:space="0" w:color="auto"/>
              <w:left w:val="nil"/>
            </w:tcBorders>
          </w:tcPr>
          <w:p w:rsidR="009408E0" w:rsidRPr="00CE72EB" w:rsidRDefault="009408E0" w:rsidP="009408E0">
            <w:pPr>
              <w:jc w:val="center"/>
            </w:pPr>
          </w:p>
        </w:tc>
        <w:tc>
          <w:tcPr>
            <w:tcW w:w="1008" w:type="dxa"/>
            <w:tcBorders>
              <w:left w:val="dotted" w:sz="4" w:space="0" w:color="auto"/>
              <w:bottom w:val="single" w:sz="6" w:space="0" w:color="auto"/>
              <w:right w:val="double" w:sz="6" w:space="0" w:color="auto"/>
            </w:tcBorders>
          </w:tcPr>
          <w:p w:rsidR="009408E0" w:rsidRPr="00CE72EB" w:rsidRDefault="009408E0" w:rsidP="009408E0">
            <w:pPr>
              <w:jc w:val="center"/>
            </w:pPr>
          </w:p>
        </w:tc>
      </w:tr>
      <w:tr w:rsidR="009408E0" w:rsidRPr="00CE72EB" w:rsidTr="009408E0">
        <w:tc>
          <w:tcPr>
            <w:tcW w:w="7992" w:type="dxa"/>
            <w:gridSpan w:val="5"/>
            <w:tcBorders>
              <w:top w:val="single" w:sz="6" w:space="0" w:color="auto"/>
              <w:left w:val="double" w:sz="6" w:space="0" w:color="auto"/>
              <w:bottom w:val="double" w:sz="6" w:space="0" w:color="auto"/>
            </w:tcBorders>
          </w:tcPr>
          <w:p w:rsidR="009408E0" w:rsidRPr="00CE72EB" w:rsidRDefault="009408E0" w:rsidP="009408E0">
            <w:pPr>
              <w:jc w:val="right"/>
            </w:pPr>
            <w:r w:rsidRPr="00CE72EB">
              <w:t xml:space="preserve">Total </w:t>
            </w:r>
          </w:p>
          <w:p w:rsidR="009408E0" w:rsidRPr="00CE72EB" w:rsidRDefault="009408E0" w:rsidP="009408E0">
            <w:pPr>
              <w:jc w:val="right"/>
            </w:pPr>
          </w:p>
        </w:tc>
        <w:tc>
          <w:tcPr>
            <w:tcW w:w="1008" w:type="dxa"/>
            <w:tcBorders>
              <w:bottom w:val="double" w:sz="6" w:space="0" w:color="auto"/>
              <w:right w:val="double" w:sz="6" w:space="0" w:color="auto"/>
            </w:tcBorders>
          </w:tcPr>
          <w:p w:rsidR="009408E0" w:rsidRPr="00CE72EB" w:rsidRDefault="009408E0" w:rsidP="009408E0">
            <w:r w:rsidRPr="00CE72EB">
              <w:rPr>
                <w:u w:val="single"/>
              </w:rPr>
              <w:tab/>
            </w:r>
          </w:p>
        </w:tc>
      </w:tr>
    </w:tbl>
    <w:p w:rsidR="009408E0" w:rsidRPr="00CE72EB" w:rsidRDefault="009408E0" w:rsidP="009408E0"/>
    <w:p w:rsidR="007B586E" w:rsidRPr="00CE72EB" w:rsidRDefault="00910C8F" w:rsidP="0020119D">
      <w:pPr>
        <w:jc w:val="center"/>
        <w:rPr>
          <w:b/>
          <w:sz w:val="28"/>
          <w:szCs w:val="28"/>
        </w:rPr>
      </w:pPr>
      <w:r w:rsidRPr="00CE72EB">
        <w:rPr>
          <w:b/>
          <w:sz w:val="28"/>
          <w:szCs w:val="28"/>
        </w:rPr>
        <w:t>Sample</w:t>
      </w:r>
      <w:r w:rsidR="00EE7B1C" w:rsidRPr="00CE72EB">
        <w:rPr>
          <w:b/>
          <w:sz w:val="28"/>
          <w:szCs w:val="28"/>
        </w:rPr>
        <w:t xml:space="preserve"> </w:t>
      </w:r>
      <w:r w:rsidR="008E7C50" w:rsidRPr="00CE72EB">
        <w:rPr>
          <w:b/>
          <w:sz w:val="28"/>
          <w:szCs w:val="28"/>
        </w:rPr>
        <w:t xml:space="preserve">Activity </w:t>
      </w:r>
      <w:r w:rsidR="007B586E" w:rsidRPr="00CE72EB">
        <w:rPr>
          <w:b/>
          <w:sz w:val="28"/>
          <w:szCs w:val="28"/>
        </w:rPr>
        <w:t>Schedule</w:t>
      </w:r>
      <w:bookmarkEnd w:id="435"/>
      <w:bookmarkEnd w:id="436"/>
    </w:p>
    <w:p w:rsidR="009408E0" w:rsidRPr="00CE72EB" w:rsidRDefault="009408E0" w:rsidP="009408E0"/>
    <w:tbl>
      <w:tblPr>
        <w:tblW w:w="0" w:type="auto"/>
        <w:tblInd w:w="120" w:type="dxa"/>
        <w:tblLayout w:type="fixed"/>
        <w:tblLook w:val="0000" w:firstRow="0" w:lastRow="0" w:firstColumn="0" w:lastColumn="0" w:noHBand="0" w:noVBand="0"/>
      </w:tblPr>
      <w:tblGrid>
        <w:gridCol w:w="1080"/>
        <w:gridCol w:w="4032"/>
        <w:gridCol w:w="1896"/>
        <w:gridCol w:w="1980"/>
      </w:tblGrid>
      <w:tr w:rsidR="009408E0" w:rsidRPr="00CE72EB" w:rsidTr="0020119D">
        <w:tc>
          <w:tcPr>
            <w:tcW w:w="1080" w:type="dxa"/>
            <w:tcBorders>
              <w:top w:val="double" w:sz="6" w:space="0" w:color="auto"/>
              <w:left w:val="double" w:sz="6" w:space="0" w:color="auto"/>
            </w:tcBorders>
          </w:tcPr>
          <w:p w:rsidR="009408E0" w:rsidRPr="00CE72EB" w:rsidRDefault="009408E0" w:rsidP="009408E0">
            <w:pPr>
              <w:jc w:val="center"/>
              <w:rPr>
                <w:i/>
              </w:rPr>
            </w:pPr>
            <w:r w:rsidRPr="00CE72EB">
              <w:rPr>
                <w:i/>
              </w:rPr>
              <w:t>Item no.</w:t>
            </w:r>
          </w:p>
        </w:tc>
        <w:tc>
          <w:tcPr>
            <w:tcW w:w="4032" w:type="dxa"/>
            <w:tcBorders>
              <w:top w:val="double" w:sz="6" w:space="0" w:color="auto"/>
            </w:tcBorders>
          </w:tcPr>
          <w:p w:rsidR="009408E0" w:rsidRPr="00CE72EB" w:rsidRDefault="009408E0" w:rsidP="009408E0">
            <w:pPr>
              <w:jc w:val="center"/>
              <w:rPr>
                <w:i/>
              </w:rPr>
            </w:pPr>
            <w:r w:rsidRPr="00CE72EB">
              <w:rPr>
                <w:i/>
              </w:rPr>
              <w:t>Description</w:t>
            </w:r>
          </w:p>
        </w:tc>
        <w:tc>
          <w:tcPr>
            <w:tcW w:w="1896" w:type="dxa"/>
            <w:tcBorders>
              <w:top w:val="double" w:sz="6" w:space="0" w:color="auto"/>
              <w:left w:val="nil"/>
            </w:tcBorders>
          </w:tcPr>
          <w:p w:rsidR="009408E0" w:rsidRPr="00CE72EB" w:rsidRDefault="009408E0" w:rsidP="009408E0">
            <w:pPr>
              <w:jc w:val="center"/>
              <w:rPr>
                <w:i/>
              </w:rPr>
            </w:pPr>
            <w:r w:rsidRPr="00CE72EB">
              <w:rPr>
                <w:i/>
              </w:rPr>
              <w:t>Unit</w:t>
            </w:r>
          </w:p>
        </w:tc>
        <w:tc>
          <w:tcPr>
            <w:tcW w:w="1980" w:type="dxa"/>
            <w:tcBorders>
              <w:top w:val="double" w:sz="6" w:space="0" w:color="auto"/>
              <w:right w:val="double" w:sz="6" w:space="0" w:color="auto"/>
            </w:tcBorders>
          </w:tcPr>
          <w:p w:rsidR="009408E0" w:rsidRPr="00CE72EB" w:rsidRDefault="009408E0" w:rsidP="009408E0">
            <w:pPr>
              <w:jc w:val="center"/>
              <w:rPr>
                <w:i/>
              </w:rPr>
            </w:pPr>
            <w:r w:rsidRPr="00CE72EB">
              <w:rPr>
                <w:i/>
              </w:rPr>
              <w:t>Amount</w:t>
            </w:r>
          </w:p>
        </w:tc>
      </w:tr>
      <w:tr w:rsidR="009408E0" w:rsidRPr="00CE72EB" w:rsidTr="0020119D">
        <w:tc>
          <w:tcPr>
            <w:tcW w:w="1080" w:type="dxa"/>
            <w:tcBorders>
              <w:top w:val="single" w:sz="6" w:space="0" w:color="auto"/>
              <w:left w:val="double" w:sz="6" w:space="0" w:color="auto"/>
            </w:tcBorders>
          </w:tcPr>
          <w:p w:rsidR="009408E0" w:rsidRPr="00CE72EB" w:rsidRDefault="009408E0" w:rsidP="009408E0"/>
        </w:tc>
        <w:tc>
          <w:tcPr>
            <w:tcW w:w="4032" w:type="dxa"/>
            <w:tcBorders>
              <w:top w:val="single" w:sz="6"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top w:val="single" w:sz="6" w:space="0" w:color="auto"/>
              <w:left w:val="nil"/>
            </w:tcBorders>
          </w:tcPr>
          <w:p w:rsidR="009408E0" w:rsidRPr="00CE72EB" w:rsidRDefault="009408E0" w:rsidP="009408E0"/>
        </w:tc>
        <w:tc>
          <w:tcPr>
            <w:tcW w:w="1980" w:type="dxa"/>
            <w:tcBorders>
              <w:top w:val="single" w:sz="6" w:space="0" w:color="auto"/>
              <w:left w:val="nil"/>
              <w:right w:val="double" w:sz="6" w:space="0" w:color="auto"/>
            </w:tcBorders>
          </w:tcPr>
          <w:p w:rsidR="009408E0" w:rsidRPr="00CE72EB" w:rsidRDefault="009408E0" w:rsidP="009408E0">
            <w:pPr>
              <w:jc w:val="center"/>
            </w:pPr>
          </w:p>
        </w:tc>
      </w:tr>
      <w:tr w:rsidR="009408E0" w:rsidRPr="00CE72EB" w:rsidTr="0020119D">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top w:val="dotted" w:sz="4" w:space="0" w:color="auto"/>
              <w:left w:val="nil"/>
              <w:bottom w:val="dotted" w:sz="4" w:space="0" w:color="auto"/>
            </w:tcBorders>
          </w:tcPr>
          <w:p w:rsidR="009408E0" w:rsidRPr="00CE72EB" w:rsidRDefault="009408E0" w:rsidP="009408E0"/>
        </w:tc>
        <w:tc>
          <w:tcPr>
            <w:tcW w:w="1980"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20119D">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left w:val="nil"/>
            </w:tcBorders>
          </w:tcPr>
          <w:p w:rsidR="009408E0" w:rsidRPr="00CE72EB" w:rsidRDefault="009408E0" w:rsidP="009408E0"/>
        </w:tc>
        <w:tc>
          <w:tcPr>
            <w:tcW w:w="1980" w:type="dxa"/>
            <w:tcBorders>
              <w:left w:val="nil"/>
              <w:right w:val="double" w:sz="6" w:space="0" w:color="auto"/>
            </w:tcBorders>
          </w:tcPr>
          <w:p w:rsidR="009408E0" w:rsidRPr="00CE72EB" w:rsidRDefault="009408E0" w:rsidP="009408E0">
            <w:pPr>
              <w:jc w:val="center"/>
            </w:pPr>
          </w:p>
        </w:tc>
      </w:tr>
      <w:tr w:rsidR="009408E0" w:rsidRPr="00CE72EB" w:rsidTr="0020119D">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top w:val="dotted" w:sz="4" w:space="0" w:color="auto"/>
              <w:left w:val="nil"/>
              <w:bottom w:val="dotted" w:sz="4" w:space="0" w:color="auto"/>
            </w:tcBorders>
          </w:tcPr>
          <w:p w:rsidR="009408E0" w:rsidRPr="00CE72EB" w:rsidRDefault="009408E0" w:rsidP="009408E0"/>
        </w:tc>
        <w:tc>
          <w:tcPr>
            <w:tcW w:w="1980"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20119D">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left w:val="nil"/>
            </w:tcBorders>
          </w:tcPr>
          <w:p w:rsidR="009408E0" w:rsidRPr="00CE72EB" w:rsidRDefault="009408E0" w:rsidP="009408E0"/>
        </w:tc>
        <w:tc>
          <w:tcPr>
            <w:tcW w:w="1980" w:type="dxa"/>
            <w:tcBorders>
              <w:left w:val="nil"/>
              <w:right w:val="double" w:sz="6" w:space="0" w:color="auto"/>
            </w:tcBorders>
          </w:tcPr>
          <w:p w:rsidR="009408E0" w:rsidRPr="00CE72EB" w:rsidRDefault="009408E0" w:rsidP="009408E0">
            <w:pPr>
              <w:jc w:val="center"/>
            </w:pPr>
          </w:p>
        </w:tc>
      </w:tr>
      <w:tr w:rsidR="009408E0" w:rsidRPr="00CE72EB" w:rsidTr="0020119D">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top w:val="dotted" w:sz="4" w:space="0" w:color="auto"/>
              <w:left w:val="nil"/>
              <w:bottom w:val="dotted" w:sz="4" w:space="0" w:color="auto"/>
            </w:tcBorders>
          </w:tcPr>
          <w:p w:rsidR="009408E0" w:rsidRPr="00CE72EB" w:rsidRDefault="009408E0" w:rsidP="009408E0"/>
        </w:tc>
        <w:tc>
          <w:tcPr>
            <w:tcW w:w="1980"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20119D">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left w:val="nil"/>
            </w:tcBorders>
          </w:tcPr>
          <w:p w:rsidR="009408E0" w:rsidRPr="00CE72EB" w:rsidRDefault="009408E0" w:rsidP="009408E0"/>
        </w:tc>
        <w:tc>
          <w:tcPr>
            <w:tcW w:w="1980" w:type="dxa"/>
            <w:tcBorders>
              <w:left w:val="nil"/>
              <w:right w:val="double" w:sz="6" w:space="0" w:color="auto"/>
            </w:tcBorders>
          </w:tcPr>
          <w:p w:rsidR="009408E0" w:rsidRPr="00CE72EB" w:rsidRDefault="009408E0" w:rsidP="009408E0">
            <w:pPr>
              <w:jc w:val="center"/>
            </w:pPr>
          </w:p>
        </w:tc>
      </w:tr>
      <w:tr w:rsidR="009408E0" w:rsidRPr="00CE72EB" w:rsidTr="0020119D">
        <w:tc>
          <w:tcPr>
            <w:tcW w:w="1080" w:type="dxa"/>
            <w:tcBorders>
              <w:top w:val="dotted" w:sz="4" w:space="0" w:color="auto"/>
              <w:left w:val="double" w:sz="6" w:space="0" w:color="auto"/>
              <w:bottom w:val="dotted" w:sz="4"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top w:val="dotted" w:sz="4" w:space="0" w:color="auto"/>
              <w:left w:val="nil"/>
              <w:bottom w:val="dotted" w:sz="4" w:space="0" w:color="auto"/>
            </w:tcBorders>
          </w:tcPr>
          <w:p w:rsidR="009408E0" w:rsidRPr="00CE72EB" w:rsidRDefault="009408E0" w:rsidP="009408E0"/>
        </w:tc>
        <w:tc>
          <w:tcPr>
            <w:tcW w:w="1980" w:type="dxa"/>
            <w:tcBorders>
              <w:top w:val="dotted" w:sz="4" w:space="0" w:color="auto"/>
              <w:left w:val="nil"/>
              <w:bottom w:val="dotted" w:sz="4" w:space="0" w:color="auto"/>
              <w:right w:val="double" w:sz="6" w:space="0" w:color="auto"/>
            </w:tcBorders>
          </w:tcPr>
          <w:p w:rsidR="009408E0" w:rsidRPr="00CE72EB" w:rsidRDefault="009408E0" w:rsidP="009408E0">
            <w:pPr>
              <w:jc w:val="center"/>
            </w:pPr>
          </w:p>
        </w:tc>
      </w:tr>
      <w:tr w:rsidR="009408E0" w:rsidRPr="00CE72EB" w:rsidTr="0020119D">
        <w:tc>
          <w:tcPr>
            <w:tcW w:w="1080" w:type="dxa"/>
            <w:tcBorders>
              <w:left w:val="double" w:sz="6" w:space="0" w:color="auto"/>
            </w:tcBorders>
          </w:tcPr>
          <w:p w:rsidR="009408E0" w:rsidRPr="00CE72EB" w:rsidRDefault="009408E0" w:rsidP="009408E0"/>
        </w:tc>
        <w:tc>
          <w:tcPr>
            <w:tcW w:w="4032" w:type="dxa"/>
            <w:tcBorders>
              <w:top w:val="dotted" w:sz="4" w:space="0" w:color="auto"/>
              <w:left w:val="dotted" w:sz="4" w:space="0" w:color="auto"/>
              <w:bottom w:val="dotted" w:sz="4" w:space="0" w:color="auto"/>
              <w:right w:val="dotted" w:sz="4" w:space="0" w:color="auto"/>
            </w:tcBorders>
          </w:tcPr>
          <w:p w:rsidR="009408E0" w:rsidRPr="00CE72EB" w:rsidRDefault="009408E0" w:rsidP="009408E0"/>
        </w:tc>
        <w:tc>
          <w:tcPr>
            <w:tcW w:w="1896" w:type="dxa"/>
            <w:tcBorders>
              <w:left w:val="nil"/>
            </w:tcBorders>
          </w:tcPr>
          <w:p w:rsidR="009408E0" w:rsidRPr="00CE72EB" w:rsidRDefault="009408E0" w:rsidP="009408E0"/>
        </w:tc>
        <w:tc>
          <w:tcPr>
            <w:tcW w:w="1980" w:type="dxa"/>
            <w:tcBorders>
              <w:left w:val="nil"/>
              <w:right w:val="double" w:sz="6" w:space="0" w:color="auto"/>
            </w:tcBorders>
          </w:tcPr>
          <w:p w:rsidR="009408E0" w:rsidRPr="00CE72EB" w:rsidRDefault="009408E0" w:rsidP="009408E0">
            <w:pPr>
              <w:jc w:val="center"/>
            </w:pPr>
          </w:p>
        </w:tc>
      </w:tr>
      <w:tr w:rsidR="009408E0" w:rsidRPr="00CE72EB" w:rsidTr="00301412">
        <w:tc>
          <w:tcPr>
            <w:tcW w:w="1080" w:type="dxa"/>
            <w:tcBorders>
              <w:top w:val="dotted" w:sz="4" w:space="0" w:color="auto"/>
              <w:left w:val="double" w:sz="6" w:space="0" w:color="auto"/>
              <w:bottom w:val="double" w:sz="4" w:space="0" w:color="auto"/>
            </w:tcBorders>
          </w:tcPr>
          <w:p w:rsidR="009408E0" w:rsidRPr="00CE72EB" w:rsidRDefault="009408E0" w:rsidP="009408E0"/>
        </w:tc>
        <w:tc>
          <w:tcPr>
            <w:tcW w:w="4032" w:type="dxa"/>
            <w:tcBorders>
              <w:top w:val="dotted" w:sz="4" w:space="0" w:color="auto"/>
              <w:left w:val="dotted" w:sz="4" w:space="0" w:color="auto"/>
              <w:bottom w:val="double" w:sz="4" w:space="0" w:color="auto"/>
              <w:right w:val="dotted" w:sz="4" w:space="0" w:color="auto"/>
            </w:tcBorders>
          </w:tcPr>
          <w:p w:rsidR="009408E0" w:rsidRPr="00CE72EB" w:rsidRDefault="009408E0" w:rsidP="009408E0"/>
        </w:tc>
        <w:tc>
          <w:tcPr>
            <w:tcW w:w="1896" w:type="dxa"/>
            <w:tcBorders>
              <w:top w:val="dotted" w:sz="4" w:space="0" w:color="auto"/>
              <w:left w:val="nil"/>
              <w:bottom w:val="double" w:sz="4" w:space="0" w:color="auto"/>
            </w:tcBorders>
          </w:tcPr>
          <w:p w:rsidR="009408E0" w:rsidRPr="00CE72EB" w:rsidRDefault="009408E0" w:rsidP="009408E0"/>
        </w:tc>
        <w:tc>
          <w:tcPr>
            <w:tcW w:w="1980" w:type="dxa"/>
            <w:tcBorders>
              <w:top w:val="dotted" w:sz="4" w:space="0" w:color="auto"/>
              <w:left w:val="nil"/>
              <w:bottom w:val="double" w:sz="4" w:space="0" w:color="auto"/>
              <w:right w:val="double" w:sz="6" w:space="0" w:color="auto"/>
            </w:tcBorders>
          </w:tcPr>
          <w:p w:rsidR="009408E0" w:rsidRPr="00CE72EB" w:rsidRDefault="009408E0" w:rsidP="009408E0">
            <w:pPr>
              <w:jc w:val="center"/>
            </w:pPr>
          </w:p>
        </w:tc>
      </w:tr>
    </w:tbl>
    <w:p w:rsidR="009408E0" w:rsidRPr="00CE72EB" w:rsidRDefault="009408E0">
      <w:pPr>
        <w:pStyle w:val="S4-Header2"/>
      </w:pPr>
    </w:p>
    <w:p w:rsidR="007B586E" w:rsidRPr="00CE72EB" w:rsidRDefault="00EE7B1C" w:rsidP="0020119D">
      <w:pPr>
        <w:jc w:val="center"/>
        <w:rPr>
          <w:b/>
          <w:sz w:val="28"/>
          <w:szCs w:val="28"/>
        </w:rPr>
      </w:pPr>
      <w:bookmarkStart w:id="438" w:name="_Toc108950335"/>
      <w:r w:rsidRPr="00CE72EB">
        <w:rPr>
          <w:b/>
          <w:sz w:val="28"/>
          <w:szCs w:val="28"/>
        </w:rPr>
        <w:br w:type="page"/>
      </w:r>
      <w:r w:rsidR="00910C8F" w:rsidRPr="00CE72EB">
        <w:rPr>
          <w:b/>
          <w:sz w:val="28"/>
          <w:szCs w:val="28"/>
        </w:rPr>
        <w:lastRenderedPageBreak/>
        <w:t>2</w:t>
      </w:r>
      <w:r w:rsidR="00DE2834" w:rsidRPr="00CE72EB">
        <w:rPr>
          <w:b/>
          <w:sz w:val="28"/>
          <w:szCs w:val="28"/>
        </w:rPr>
        <w:t>.</w:t>
      </w:r>
      <w:r w:rsidRPr="00CE72EB">
        <w:rPr>
          <w:b/>
          <w:sz w:val="28"/>
          <w:szCs w:val="28"/>
        </w:rPr>
        <w:t xml:space="preserve"> </w:t>
      </w:r>
      <w:r w:rsidR="007B586E" w:rsidRPr="00CE72EB">
        <w:rPr>
          <w:b/>
          <w:sz w:val="28"/>
          <w:szCs w:val="28"/>
        </w:rPr>
        <w:t>Schedule of Payment Currencies</w:t>
      </w:r>
    </w:p>
    <w:p w:rsidR="007B586E" w:rsidRPr="00CE72EB" w:rsidRDefault="007B586E">
      <w:pPr>
        <w:rPr>
          <w:b/>
        </w:rPr>
      </w:pPr>
    </w:p>
    <w:p w:rsidR="007B586E" w:rsidRPr="00CE72EB" w:rsidRDefault="007B586E">
      <w:pPr>
        <w:rPr>
          <w:b/>
          <w:iCs/>
        </w:rPr>
      </w:pPr>
      <w:r w:rsidRPr="00CE72EB">
        <w:rPr>
          <w:b/>
        </w:rPr>
        <w:t>For ...........................</w:t>
      </w:r>
      <w:r w:rsidRPr="00CE72EB">
        <w:rPr>
          <w:bCs/>
          <w:i/>
        </w:rPr>
        <w:t>insert name of Section of the Works</w:t>
      </w:r>
      <w:r w:rsidRPr="00CE72EB">
        <w:rPr>
          <w:b/>
          <w:iCs/>
        </w:rPr>
        <w:t xml:space="preserve"> </w:t>
      </w:r>
      <w:r w:rsidRPr="00CE72EB">
        <w:rPr>
          <w:b/>
          <w:iCs/>
        </w:rPr>
        <w:tab/>
      </w:r>
    </w:p>
    <w:p w:rsidR="007B586E" w:rsidRPr="00CE72EB" w:rsidRDefault="007B586E">
      <w:pPr>
        <w:rPr>
          <w:bCs/>
          <w:iCs/>
        </w:rPr>
      </w:pPr>
    </w:p>
    <w:p w:rsidR="007B586E" w:rsidRPr="00CE72EB" w:rsidRDefault="007B586E">
      <w:pPr>
        <w:jc w:val="both"/>
        <w:rPr>
          <w:bCs/>
          <w:iCs/>
        </w:rPr>
      </w:pPr>
      <w:r w:rsidRPr="00CE72EB">
        <w:rPr>
          <w:bCs/>
          <w:iCs/>
        </w:rPr>
        <w:t xml:space="preserve">Separate tables may be required if the various sections of the Works (or of the Bill of Quantities) will have substantially different foreign and local currency requirements.  The </w:t>
      </w:r>
      <w:r w:rsidR="00283744" w:rsidRPr="00CE72EB">
        <w:rPr>
          <w:bCs/>
          <w:iCs/>
        </w:rPr>
        <w:t>Employer</w:t>
      </w:r>
      <w:r w:rsidRPr="00CE72EB">
        <w:rPr>
          <w:bCs/>
          <w:iCs/>
        </w:rPr>
        <w:t xml:space="preserve"> should insert the names of each Section of the Works.</w:t>
      </w:r>
    </w:p>
    <w:p w:rsidR="00F70B29" w:rsidRPr="00CE72EB" w:rsidRDefault="00F70B29">
      <w:pPr>
        <w:rPr>
          <w:bCs/>
          <w:iCs/>
        </w:rPr>
      </w:pPr>
    </w:p>
    <w:p w:rsidR="00F70B29" w:rsidRPr="00CE72EB" w:rsidRDefault="00F70B29">
      <w:pPr>
        <w:rPr>
          <w:bCs/>
          <w:iCs/>
        </w:rPr>
      </w:pPr>
    </w:p>
    <w:tbl>
      <w:tblPr>
        <w:tblW w:w="9360" w:type="dxa"/>
        <w:jc w:val="center"/>
        <w:tblLayout w:type="fixed"/>
        <w:tblCellMar>
          <w:left w:w="72" w:type="dxa"/>
          <w:right w:w="72" w:type="dxa"/>
        </w:tblCellMar>
        <w:tblLook w:val="0000" w:firstRow="0" w:lastRow="0" w:firstColumn="0" w:lastColumn="0" w:noHBand="0" w:noVBand="0"/>
      </w:tblPr>
      <w:tblGrid>
        <w:gridCol w:w="2160"/>
        <w:gridCol w:w="1440"/>
        <w:gridCol w:w="1440"/>
        <w:gridCol w:w="2160"/>
        <w:gridCol w:w="2160"/>
      </w:tblGrid>
      <w:tr w:rsidR="007B586E" w:rsidRPr="00CE72EB">
        <w:trPr>
          <w:jc w:val="center"/>
        </w:trPr>
        <w:tc>
          <w:tcPr>
            <w:tcW w:w="2160" w:type="dxa"/>
            <w:tcBorders>
              <w:bottom w:val="single" w:sz="18" w:space="0" w:color="auto"/>
              <w:right w:val="single" w:sz="18" w:space="0" w:color="auto"/>
            </w:tcBorders>
            <w:vAlign w:val="center"/>
          </w:tcPr>
          <w:p w:rsidR="007B586E" w:rsidRPr="00CE72EB" w:rsidRDefault="007B586E">
            <w:pPr>
              <w:rPr>
                <w:b/>
                <w:bCs/>
                <w:iCs/>
                <w:sz w:val="22"/>
                <w:szCs w:val="22"/>
              </w:rPr>
            </w:pPr>
          </w:p>
        </w:tc>
        <w:tc>
          <w:tcPr>
            <w:tcW w:w="1440"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iCs/>
                <w:sz w:val="22"/>
                <w:szCs w:val="22"/>
              </w:rPr>
            </w:pPr>
            <w:r w:rsidRPr="00CE72EB">
              <w:rPr>
                <w:b/>
                <w:bCs/>
                <w:iCs/>
                <w:sz w:val="22"/>
                <w:szCs w:val="22"/>
              </w:rPr>
              <w:t>A</w:t>
            </w:r>
          </w:p>
        </w:tc>
        <w:tc>
          <w:tcPr>
            <w:tcW w:w="1440"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iCs/>
                <w:sz w:val="22"/>
                <w:szCs w:val="22"/>
              </w:rPr>
            </w:pPr>
            <w:r w:rsidRPr="00CE72EB">
              <w:rPr>
                <w:b/>
                <w:bCs/>
                <w:iCs/>
                <w:sz w:val="22"/>
                <w:szCs w:val="22"/>
              </w:rPr>
              <w:t>B</w:t>
            </w:r>
          </w:p>
        </w:tc>
        <w:tc>
          <w:tcPr>
            <w:tcW w:w="2160"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iCs/>
                <w:sz w:val="22"/>
                <w:szCs w:val="22"/>
              </w:rPr>
            </w:pPr>
            <w:r w:rsidRPr="00CE72EB">
              <w:rPr>
                <w:b/>
                <w:bCs/>
                <w:iCs/>
                <w:sz w:val="22"/>
                <w:szCs w:val="22"/>
              </w:rPr>
              <w:t>C</w:t>
            </w:r>
          </w:p>
        </w:tc>
        <w:tc>
          <w:tcPr>
            <w:tcW w:w="2160"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iCs/>
                <w:sz w:val="22"/>
                <w:szCs w:val="22"/>
              </w:rPr>
            </w:pPr>
            <w:r w:rsidRPr="00CE72EB">
              <w:rPr>
                <w:b/>
                <w:bCs/>
                <w:iCs/>
                <w:sz w:val="22"/>
                <w:szCs w:val="22"/>
              </w:rPr>
              <w:t>D</w:t>
            </w:r>
          </w:p>
        </w:tc>
      </w:tr>
      <w:tr w:rsidR="007B586E" w:rsidRPr="00CE72EB">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Name of Payment Currency</w:t>
            </w:r>
          </w:p>
        </w:tc>
        <w:tc>
          <w:tcPr>
            <w:tcW w:w="144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Amount of Currency</w:t>
            </w:r>
          </w:p>
        </w:tc>
        <w:tc>
          <w:tcPr>
            <w:tcW w:w="144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Rate of Exchange</w:t>
            </w:r>
          </w:p>
          <w:p w:rsidR="007B586E" w:rsidRPr="00CE72EB" w:rsidRDefault="007B586E">
            <w:pPr>
              <w:rPr>
                <w:b/>
                <w:bCs/>
                <w:iCs/>
                <w:sz w:val="22"/>
                <w:szCs w:val="22"/>
              </w:rPr>
            </w:pPr>
            <w:r w:rsidRPr="00CE72EB">
              <w:rPr>
                <w:b/>
                <w:bCs/>
                <w:iCs/>
                <w:sz w:val="22"/>
                <w:szCs w:val="22"/>
              </w:rPr>
              <w:t>to Local Currency</w:t>
            </w:r>
          </w:p>
        </w:tc>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Local Currency Equivalent</w:t>
            </w:r>
          </w:p>
          <w:p w:rsidR="007B586E" w:rsidRPr="00CE72EB" w:rsidRDefault="007B586E">
            <w:pPr>
              <w:rPr>
                <w:b/>
                <w:bCs/>
                <w:iCs/>
                <w:sz w:val="22"/>
                <w:szCs w:val="22"/>
              </w:rPr>
            </w:pPr>
            <w:r w:rsidRPr="00CE72EB">
              <w:rPr>
                <w:b/>
                <w:bCs/>
                <w:iCs/>
                <w:sz w:val="22"/>
                <w:szCs w:val="22"/>
              </w:rPr>
              <w:t>C = A x B</w:t>
            </w:r>
          </w:p>
        </w:tc>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Percentage of</w:t>
            </w:r>
            <w:r w:rsidRPr="00CE72EB">
              <w:rPr>
                <w:b/>
                <w:bCs/>
                <w:iCs/>
                <w:sz w:val="22"/>
                <w:szCs w:val="22"/>
              </w:rPr>
              <w:br/>
              <w:t xml:space="preserve"> </w:t>
            </w:r>
            <w:r w:rsidR="00E833ED" w:rsidRPr="00CE72EB">
              <w:rPr>
                <w:b/>
                <w:bCs/>
                <w:iCs/>
                <w:sz w:val="22"/>
                <w:szCs w:val="22"/>
              </w:rPr>
              <w:t xml:space="preserve">Total </w:t>
            </w:r>
            <w:r w:rsidRPr="00CE72EB">
              <w:rPr>
                <w:b/>
                <w:bCs/>
                <w:iCs/>
                <w:sz w:val="22"/>
                <w:szCs w:val="22"/>
              </w:rPr>
              <w:t>Bid Price (</w:t>
            </w:r>
            <w:r w:rsidR="00E833ED" w:rsidRPr="00CE72EB">
              <w:rPr>
                <w:b/>
                <w:bCs/>
                <w:iCs/>
                <w:sz w:val="22"/>
                <w:szCs w:val="22"/>
              </w:rPr>
              <w:t>T</w:t>
            </w:r>
            <w:r w:rsidRPr="00CE72EB">
              <w:rPr>
                <w:b/>
                <w:bCs/>
                <w:iCs/>
                <w:sz w:val="22"/>
                <w:szCs w:val="22"/>
              </w:rPr>
              <w:t>BP)</w:t>
            </w:r>
          </w:p>
          <w:p w:rsidR="007B586E" w:rsidRPr="00CE72EB" w:rsidRDefault="007B586E">
            <w:pPr>
              <w:rPr>
                <w:b/>
                <w:bCs/>
                <w:iCs/>
                <w:sz w:val="22"/>
                <w:szCs w:val="22"/>
              </w:rPr>
            </w:pPr>
            <w:r w:rsidRPr="00CE72EB">
              <w:rPr>
                <w:b/>
                <w:bCs/>
                <w:iCs/>
                <w:sz w:val="22"/>
                <w:szCs w:val="22"/>
                <w:u w:val="single"/>
              </w:rPr>
              <w:t xml:space="preserve"> 100xC</w:t>
            </w:r>
            <w:r w:rsidRPr="00CE72EB">
              <w:rPr>
                <w:b/>
                <w:bCs/>
                <w:iCs/>
                <w:sz w:val="22"/>
                <w:szCs w:val="22"/>
              </w:rPr>
              <w:t xml:space="preserve"> </w:t>
            </w:r>
          </w:p>
          <w:p w:rsidR="007B586E" w:rsidRPr="00CE72EB" w:rsidRDefault="00E833ED">
            <w:pPr>
              <w:rPr>
                <w:b/>
                <w:bCs/>
                <w:iCs/>
                <w:sz w:val="22"/>
                <w:szCs w:val="22"/>
              </w:rPr>
            </w:pPr>
            <w:r w:rsidRPr="00CE72EB">
              <w:rPr>
                <w:b/>
                <w:bCs/>
                <w:iCs/>
                <w:sz w:val="22"/>
                <w:szCs w:val="22"/>
              </w:rPr>
              <w:t>T</w:t>
            </w:r>
            <w:r w:rsidR="007B586E" w:rsidRPr="00CE72EB">
              <w:rPr>
                <w:b/>
                <w:bCs/>
                <w:iCs/>
                <w:sz w:val="22"/>
                <w:szCs w:val="22"/>
              </w:rPr>
              <w:t>BP</w:t>
            </w:r>
          </w:p>
        </w:tc>
      </w:tr>
      <w:tr w:rsidR="007B586E" w:rsidRPr="00CE72EB">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Local currency</w:t>
            </w:r>
          </w:p>
          <w:p w:rsidR="007B586E" w:rsidRPr="00CE72EB" w:rsidRDefault="007B586E">
            <w:pPr>
              <w:rPr>
                <w:iCs/>
                <w:sz w:val="22"/>
                <w:szCs w:val="22"/>
                <w:u w:val="single"/>
              </w:rPr>
            </w:pPr>
            <w:r w:rsidRPr="00CE72EB">
              <w:rPr>
                <w:iCs/>
                <w:sz w:val="22"/>
                <w:szCs w:val="22"/>
                <w:u w:val="single"/>
              </w:rPr>
              <w:tab/>
            </w:r>
          </w:p>
          <w:p w:rsidR="007B586E" w:rsidRPr="00CE72EB" w:rsidRDefault="007B586E">
            <w:pPr>
              <w:rPr>
                <w:b/>
                <w:bCs/>
                <w:iCs/>
                <w:sz w:val="22"/>
                <w:szCs w:val="22"/>
              </w:rPr>
            </w:pPr>
          </w:p>
        </w:tc>
        <w:tc>
          <w:tcPr>
            <w:tcW w:w="1440" w:type="dxa"/>
            <w:tcBorders>
              <w:top w:val="single" w:sz="18" w:space="0" w:color="auto"/>
              <w:left w:val="single" w:sz="18" w:space="0" w:color="auto"/>
              <w:bottom w:val="single" w:sz="6" w:space="0" w:color="auto"/>
            </w:tcBorders>
          </w:tcPr>
          <w:p w:rsidR="007B586E" w:rsidRPr="00CE72EB" w:rsidRDefault="007B586E">
            <w:pPr>
              <w:rPr>
                <w:b/>
                <w:bCs/>
                <w:iCs/>
                <w:sz w:val="22"/>
                <w:szCs w:val="22"/>
              </w:rPr>
            </w:pPr>
          </w:p>
        </w:tc>
        <w:tc>
          <w:tcPr>
            <w:tcW w:w="1440" w:type="dxa"/>
            <w:tcBorders>
              <w:top w:val="single" w:sz="18" w:space="0" w:color="auto"/>
              <w:left w:val="single" w:sz="6" w:space="0" w:color="auto"/>
              <w:bottom w:val="single" w:sz="6" w:space="0" w:color="auto"/>
            </w:tcBorders>
            <w:vAlign w:val="center"/>
          </w:tcPr>
          <w:p w:rsidR="007B586E" w:rsidRPr="00CE72EB" w:rsidRDefault="007B586E">
            <w:pPr>
              <w:rPr>
                <w:b/>
                <w:bCs/>
                <w:iCs/>
                <w:sz w:val="22"/>
                <w:szCs w:val="22"/>
              </w:rPr>
            </w:pPr>
            <w:r w:rsidRPr="00CE72EB">
              <w:rPr>
                <w:b/>
                <w:bCs/>
                <w:iCs/>
                <w:sz w:val="22"/>
                <w:szCs w:val="22"/>
              </w:rPr>
              <w:t>1.00</w:t>
            </w:r>
          </w:p>
        </w:tc>
        <w:tc>
          <w:tcPr>
            <w:tcW w:w="2160" w:type="dxa"/>
            <w:tcBorders>
              <w:top w:val="single" w:sz="18" w:space="0" w:color="auto"/>
              <w:left w:val="single" w:sz="6" w:space="0" w:color="auto"/>
              <w:bottom w:val="single" w:sz="6" w:space="0" w:color="auto"/>
            </w:tcBorders>
          </w:tcPr>
          <w:p w:rsidR="007B586E" w:rsidRPr="00CE72EB" w:rsidRDefault="007B586E">
            <w:pPr>
              <w:rPr>
                <w:b/>
                <w:bCs/>
                <w:iCs/>
                <w:sz w:val="22"/>
                <w:szCs w:val="22"/>
              </w:rPr>
            </w:pPr>
          </w:p>
        </w:tc>
        <w:tc>
          <w:tcPr>
            <w:tcW w:w="2160" w:type="dxa"/>
            <w:tcBorders>
              <w:top w:val="single" w:sz="18" w:space="0" w:color="auto"/>
              <w:left w:val="single" w:sz="6" w:space="0" w:color="auto"/>
              <w:bottom w:val="single" w:sz="6" w:space="0" w:color="auto"/>
              <w:right w:val="double" w:sz="6" w:space="0" w:color="auto"/>
            </w:tcBorders>
          </w:tcPr>
          <w:p w:rsidR="007B586E" w:rsidRPr="00CE72EB" w:rsidRDefault="007B586E">
            <w:pPr>
              <w:rPr>
                <w:b/>
                <w:bCs/>
                <w:iCs/>
                <w:sz w:val="22"/>
                <w:szCs w:val="22"/>
              </w:rPr>
            </w:pPr>
          </w:p>
        </w:tc>
      </w:tr>
      <w:tr w:rsidR="007B586E" w:rsidRPr="00CE72EB">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Foreign Currency #1</w:t>
            </w:r>
          </w:p>
          <w:p w:rsidR="007B586E" w:rsidRPr="00CE72EB" w:rsidRDefault="007B586E">
            <w:pPr>
              <w:rPr>
                <w:b/>
                <w:bCs/>
                <w:iCs/>
                <w:sz w:val="22"/>
                <w:szCs w:val="22"/>
                <w:u w:val="single"/>
              </w:rPr>
            </w:pPr>
            <w:r w:rsidRPr="00CE72EB">
              <w:rPr>
                <w:iCs/>
                <w:sz w:val="22"/>
                <w:szCs w:val="22"/>
                <w:u w:val="single"/>
              </w:rPr>
              <w:tab/>
            </w:r>
          </w:p>
          <w:p w:rsidR="007B586E" w:rsidRPr="00CE72EB" w:rsidRDefault="007B586E">
            <w:pPr>
              <w:rPr>
                <w:b/>
                <w:bCs/>
                <w:iCs/>
                <w:sz w:val="22"/>
                <w:szCs w:val="22"/>
              </w:rPr>
            </w:pPr>
          </w:p>
        </w:tc>
        <w:tc>
          <w:tcPr>
            <w:tcW w:w="1440" w:type="dxa"/>
            <w:tcBorders>
              <w:top w:val="single" w:sz="6" w:space="0" w:color="auto"/>
              <w:left w:val="single" w:sz="18" w:space="0" w:color="auto"/>
              <w:bottom w:val="single" w:sz="6" w:space="0" w:color="auto"/>
            </w:tcBorders>
          </w:tcPr>
          <w:p w:rsidR="007B586E" w:rsidRPr="00CE72EB" w:rsidRDefault="007B586E">
            <w:pPr>
              <w:rPr>
                <w:b/>
                <w:bCs/>
                <w:iCs/>
                <w:sz w:val="22"/>
                <w:szCs w:val="22"/>
              </w:rPr>
            </w:pPr>
          </w:p>
        </w:tc>
        <w:tc>
          <w:tcPr>
            <w:tcW w:w="1440" w:type="dxa"/>
            <w:tcBorders>
              <w:top w:val="single" w:sz="6" w:space="0" w:color="auto"/>
              <w:left w:val="single" w:sz="6" w:space="0" w:color="auto"/>
              <w:bottom w:val="single" w:sz="6" w:space="0" w:color="auto"/>
            </w:tcBorders>
          </w:tcPr>
          <w:p w:rsidR="007B586E" w:rsidRPr="00CE72EB" w:rsidRDefault="007B586E">
            <w:pPr>
              <w:rPr>
                <w:b/>
                <w:bCs/>
                <w:iCs/>
                <w:sz w:val="22"/>
                <w:szCs w:val="22"/>
              </w:rPr>
            </w:pPr>
          </w:p>
        </w:tc>
        <w:tc>
          <w:tcPr>
            <w:tcW w:w="2160" w:type="dxa"/>
            <w:tcBorders>
              <w:top w:val="single" w:sz="6" w:space="0" w:color="auto"/>
              <w:left w:val="single" w:sz="6" w:space="0" w:color="auto"/>
              <w:bottom w:val="single" w:sz="6" w:space="0" w:color="auto"/>
            </w:tcBorders>
          </w:tcPr>
          <w:p w:rsidR="007B586E" w:rsidRPr="00CE72EB" w:rsidRDefault="007B586E">
            <w:pPr>
              <w:rPr>
                <w:b/>
                <w:bCs/>
                <w:iCs/>
                <w:sz w:val="22"/>
                <w:szCs w:val="22"/>
              </w:rPr>
            </w:pPr>
          </w:p>
        </w:tc>
        <w:tc>
          <w:tcPr>
            <w:tcW w:w="2160" w:type="dxa"/>
            <w:tcBorders>
              <w:top w:val="single" w:sz="6" w:space="0" w:color="auto"/>
              <w:left w:val="single" w:sz="6" w:space="0" w:color="auto"/>
              <w:bottom w:val="single" w:sz="6" w:space="0" w:color="auto"/>
              <w:right w:val="double" w:sz="6" w:space="0" w:color="auto"/>
            </w:tcBorders>
          </w:tcPr>
          <w:p w:rsidR="007B586E" w:rsidRPr="00CE72EB" w:rsidRDefault="007B586E">
            <w:pPr>
              <w:rPr>
                <w:b/>
                <w:bCs/>
                <w:iCs/>
                <w:sz w:val="22"/>
                <w:szCs w:val="22"/>
              </w:rPr>
            </w:pPr>
          </w:p>
        </w:tc>
      </w:tr>
      <w:tr w:rsidR="007B586E" w:rsidRPr="00CE72EB">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Foreign Currency #2</w:t>
            </w:r>
          </w:p>
          <w:p w:rsidR="007B586E" w:rsidRPr="00CE72EB" w:rsidRDefault="007B586E">
            <w:pPr>
              <w:rPr>
                <w:b/>
                <w:bCs/>
                <w:iCs/>
                <w:sz w:val="22"/>
                <w:szCs w:val="22"/>
                <w:u w:val="single"/>
              </w:rPr>
            </w:pPr>
            <w:r w:rsidRPr="00CE72EB">
              <w:rPr>
                <w:iCs/>
                <w:sz w:val="22"/>
                <w:szCs w:val="22"/>
                <w:u w:val="single"/>
              </w:rPr>
              <w:tab/>
            </w:r>
          </w:p>
          <w:p w:rsidR="007B586E" w:rsidRPr="00CE72EB" w:rsidRDefault="007B586E">
            <w:pPr>
              <w:rPr>
                <w:b/>
                <w:bCs/>
                <w:iCs/>
                <w:sz w:val="22"/>
                <w:szCs w:val="22"/>
              </w:rPr>
            </w:pPr>
          </w:p>
        </w:tc>
        <w:tc>
          <w:tcPr>
            <w:tcW w:w="1440" w:type="dxa"/>
            <w:tcBorders>
              <w:top w:val="single" w:sz="6" w:space="0" w:color="auto"/>
              <w:left w:val="single" w:sz="18" w:space="0" w:color="auto"/>
              <w:bottom w:val="single" w:sz="6" w:space="0" w:color="auto"/>
            </w:tcBorders>
          </w:tcPr>
          <w:p w:rsidR="007B586E" w:rsidRPr="00CE72EB" w:rsidRDefault="007B586E">
            <w:pPr>
              <w:rPr>
                <w:b/>
                <w:bCs/>
                <w:iCs/>
                <w:sz w:val="22"/>
                <w:szCs w:val="22"/>
              </w:rPr>
            </w:pPr>
          </w:p>
        </w:tc>
        <w:tc>
          <w:tcPr>
            <w:tcW w:w="1440" w:type="dxa"/>
            <w:tcBorders>
              <w:top w:val="single" w:sz="6" w:space="0" w:color="auto"/>
              <w:left w:val="single" w:sz="6" w:space="0" w:color="auto"/>
              <w:bottom w:val="single" w:sz="6" w:space="0" w:color="auto"/>
            </w:tcBorders>
          </w:tcPr>
          <w:p w:rsidR="007B586E" w:rsidRPr="00CE72EB" w:rsidRDefault="007B586E">
            <w:pPr>
              <w:rPr>
                <w:b/>
                <w:bCs/>
                <w:iCs/>
                <w:sz w:val="22"/>
                <w:szCs w:val="22"/>
              </w:rPr>
            </w:pPr>
          </w:p>
        </w:tc>
        <w:tc>
          <w:tcPr>
            <w:tcW w:w="2160" w:type="dxa"/>
            <w:tcBorders>
              <w:top w:val="single" w:sz="6" w:space="0" w:color="auto"/>
              <w:left w:val="single" w:sz="6" w:space="0" w:color="auto"/>
              <w:bottom w:val="single" w:sz="6" w:space="0" w:color="auto"/>
            </w:tcBorders>
          </w:tcPr>
          <w:p w:rsidR="007B586E" w:rsidRPr="00CE72EB" w:rsidRDefault="007B586E">
            <w:pPr>
              <w:rPr>
                <w:b/>
                <w:bCs/>
                <w:iCs/>
                <w:sz w:val="22"/>
                <w:szCs w:val="22"/>
              </w:rPr>
            </w:pPr>
          </w:p>
        </w:tc>
        <w:tc>
          <w:tcPr>
            <w:tcW w:w="2160" w:type="dxa"/>
            <w:tcBorders>
              <w:top w:val="single" w:sz="6" w:space="0" w:color="auto"/>
              <w:left w:val="single" w:sz="6" w:space="0" w:color="auto"/>
              <w:bottom w:val="single" w:sz="6" w:space="0" w:color="auto"/>
              <w:right w:val="double" w:sz="6" w:space="0" w:color="auto"/>
            </w:tcBorders>
          </w:tcPr>
          <w:p w:rsidR="007B586E" w:rsidRPr="00CE72EB" w:rsidRDefault="007B586E">
            <w:pPr>
              <w:rPr>
                <w:b/>
                <w:bCs/>
                <w:iCs/>
                <w:sz w:val="22"/>
                <w:szCs w:val="22"/>
              </w:rPr>
            </w:pPr>
          </w:p>
        </w:tc>
      </w:tr>
      <w:tr w:rsidR="007B586E" w:rsidRPr="00CE72EB">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Foreign Currency #3</w:t>
            </w:r>
          </w:p>
          <w:p w:rsidR="007B586E" w:rsidRPr="00CE72EB" w:rsidRDefault="007B586E">
            <w:pPr>
              <w:rPr>
                <w:iCs/>
                <w:sz w:val="22"/>
                <w:szCs w:val="22"/>
                <w:u w:val="single"/>
              </w:rPr>
            </w:pPr>
            <w:r w:rsidRPr="00CE72EB">
              <w:rPr>
                <w:iCs/>
                <w:sz w:val="22"/>
                <w:szCs w:val="22"/>
                <w:u w:val="single"/>
              </w:rPr>
              <w:tab/>
            </w:r>
          </w:p>
          <w:p w:rsidR="007B586E" w:rsidRPr="00CE72EB" w:rsidRDefault="007B586E">
            <w:pPr>
              <w:rPr>
                <w:b/>
                <w:bCs/>
                <w:iCs/>
                <w:sz w:val="22"/>
                <w:szCs w:val="22"/>
              </w:rPr>
            </w:pPr>
          </w:p>
        </w:tc>
        <w:tc>
          <w:tcPr>
            <w:tcW w:w="1440" w:type="dxa"/>
            <w:tcBorders>
              <w:top w:val="single" w:sz="6" w:space="0" w:color="auto"/>
              <w:left w:val="single" w:sz="18" w:space="0" w:color="auto"/>
              <w:bottom w:val="single" w:sz="6" w:space="0" w:color="auto"/>
            </w:tcBorders>
          </w:tcPr>
          <w:p w:rsidR="007B586E" w:rsidRPr="00CE72EB" w:rsidRDefault="007B586E">
            <w:pPr>
              <w:rPr>
                <w:b/>
                <w:bCs/>
                <w:iCs/>
                <w:sz w:val="22"/>
                <w:szCs w:val="22"/>
              </w:rPr>
            </w:pPr>
          </w:p>
        </w:tc>
        <w:tc>
          <w:tcPr>
            <w:tcW w:w="1440" w:type="dxa"/>
            <w:tcBorders>
              <w:top w:val="single" w:sz="6" w:space="0" w:color="auto"/>
              <w:left w:val="single" w:sz="6" w:space="0" w:color="auto"/>
              <w:bottom w:val="single" w:sz="6" w:space="0" w:color="auto"/>
            </w:tcBorders>
          </w:tcPr>
          <w:p w:rsidR="007B586E" w:rsidRPr="00CE72EB" w:rsidRDefault="007B586E">
            <w:pPr>
              <w:rPr>
                <w:b/>
                <w:bCs/>
                <w:iCs/>
                <w:sz w:val="22"/>
                <w:szCs w:val="22"/>
              </w:rPr>
            </w:pPr>
          </w:p>
        </w:tc>
        <w:tc>
          <w:tcPr>
            <w:tcW w:w="2160" w:type="dxa"/>
            <w:tcBorders>
              <w:top w:val="single" w:sz="6" w:space="0" w:color="auto"/>
              <w:left w:val="single" w:sz="6" w:space="0" w:color="auto"/>
            </w:tcBorders>
          </w:tcPr>
          <w:p w:rsidR="007B586E" w:rsidRPr="00CE72EB" w:rsidRDefault="007B586E">
            <w:pPr>
              <w:rPr>
                <w:b/>
                <w:bCs/>
                <w:iCs/>
                <w:sz w:val="22"/>
                <w:szCs w:val="22"/>
              </w:rPr>
            </w:pPr>
          </w:p>
        </w:tc>
        <w:tc>
          <w:tcPr>
            <w:tcW w:w="2160" w:type="dxa"/>
            <w:tcBorders>
              <w:top w:val="single" w:sz="6" w:space="0" w:color="auto"/>
              <w:left w:val="single" w:sz="6" w:space="0" w:color="auto"/>
              <w:bottom w:val="single" w:sz="6" w:space="0" w:color="auto"/>
              <w:right w:val="double" w:sz="6" w:space="0" w:color="auto"/>
            </w:tcBorders>
          </w:tcPr>
          <w:p w:rsidR="007B586E" w:rsidRPr="00CE72EB" w:rsidRDefault="007B586E">
            <w:pPr>
              <w:rPr>
                <w:b/>
                <w:bCs/>
                <w:iCs/>
                <w:sz w:val="22"/>
                <w:szCs w:val="22"/>
              </w:rPr>
            </w:pPr>
          </w:p>
        </w:tc>
      </w:tr>
      <w:tr w:rsidR="007B586E" w:rsidRPr="00CE72EB" w:rsidTr="008549E3">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E833ED">
            <w:pPr>
              <w:rPr>
                <w:b/>
                <w:bCs/>
                <w:iCs/>
                <w:sz w:val="22"/>
                <w:szCs w:val="22"/>
              </w:rPr>
            </w:pPr>
            <w:r w:rsidRPr="00CE72EB">
              <w:rPr>
                <w:b/>
                <w:bCs/>
                <w:iCs/>
                <w:sz w:val="22"/>
                <w:szCs w:val="22"/>
              </w:rPr>
              <w:t xml:space="preserve">Total </w:t>
            </w:r>
            <w:r w:rsidR="007B586E" w:rsidRPr="00CE72EB">
              <w:rPr>
                <w:b/>
                <w:bCs/>
                <w:iCs/>
                <w:sz w:val="22"/>
                <w:szCs w:val="22"/>
              </w:rPr>
              <w:t>Bid Price</w:t>
            </w:r>
          </w:p>
        </w:tc>
        <w:tc>
          <w:tcPr>
            <w:tcW w:w="1440" w:type="dxa"/>
            <w:tcBorders>
              <w:top w:val="single" w:sz="6" w:space="0" w:color="auto"/>
              <w:left w:val="single" w:sz="18" w:space="0" w:color="auto"/>
              <w:bottom w:val="single" w:sz="6" w:space="0" w:color="auto"/>
            </w:tcBorders>
            <w:shd w:val="clear" w:color="auto" w:fill="auto"/>
          </w:tcPr>
          <w:p w:rsidR="007B586E" w:rsidRPr="00CE72EB" w:rsidRDefault="007B586E">
            <w:pPr>
              <w:rPr>
                <w:b/>
                <w:bCs/>
                <w:iCs/>
                <w:sz w:val="22"/>
                <w:szCs w:val="22"/>
              </w:rPr>
            </w:pPr>
          </w:p>
        </w:tc>
        <w:tc>
          <w:tcPr>
            <w:tcW w:w="1440" w:type="dxa"/>
            <w:tcBorders>
              <w:top w:val="single" w:sz="6" w:space="0" w:color="auto"/>
              <w:bottom w:val="single" w:sz="6" w:space="0" w:color="auto"/>
            </w:tcBorders>
            <w:shd w:val="clear" w:color="auto" w:fill="auto"/>
          </w:tcPr>
          <w:p w:rsidR="007B586E" w:rsidRPr="00CE72EB" w:rsidRDefault="007B586E">
            <w:pPr>
              <w:rPr>
                <w:b/>
                <w:bCs/>
                <w:iCs/>
                <w:sz w:val="22"/>
                <w:szCs w:val="22"/>
              </w:rPr>
            </w:pPr>
          </w:p>
        </w:tc>
        <w:tc>
          <w:tcPr>
            <w:tcW w:w="2160" w:type="dxa"/>
            <w:tcBorders>
              <w:top w:val="single" w:sz="12" w:space="0" w:color="auto"/>
              <w:left w:val="single" w:sz="12" w:space="0" w:color="auto"/>
              <w:bottom w:val="single" w:sz="12" w:space="0" w:color="auto"/>
              <w:right w:val="single" w:sz="12" w:space="0" w:color="auto"/>
            </w:tcBorders>
          </w:tcPr>
          <w:p w:rsidR="007B586E" w:rsidRPr="00CE72EB" w:rsidRDefault="007B586E">
            <w:pPr>
              <w:rPr>
                <w:b/>
                <w:bCs/>
                <w:iCs/>
                <w:sz w:val="22"/>
                <w:szCs w:val="22"/>
                <w:u w:val="single"/>
              </w:rPr>
            </w:pPr>
            <w:r w:rsidRPr="00CE72EB">
              <w:rPr>
                <w:b/>
                <w:bCs/>
                <w:iCs/>
                <w:sz w:val="22"/>
                <w:szCs w:val="22"/>
              </w:rPr>
              <w:tab/>
            </w:r>
          </w:p>
          <w:p w:rsidR="007B586E" w:rsidRPr="00CE72EB" w:rsidRDefault="007B586E">
            <w:pPr>
              <w:rPr>
                <w:sz w:val="22"/>
                <w:szCs w:val="22"/>
              </w:rPr>
            </w:pPr>
          </w:p>
        </w:tc>
        <w:tc>
          <w:tcPr>
            <w:tcW w:w="2160" w:type="dxa"/>
            <w:tcBorders>
              <w:top w:val="single" w:sz="6" w:space="0" w:color="auto"/>
              <w:left w:val="nil"/>
              <w:bottom w:val="single" w:sz="6" w:space="0" w:color="auto"/>
              <w:right w:val="double" w:sz="6" w:space="0" w:color="auto"/>
            </w:tcBorders>
            <w:vAlign w:val="center"/>
          </w:tcPr>
          <w:p w:rsidR="007B586E" w:rsidRPr="00CE72EB" w:rsidRDefault="007B586E">
            <w:pPr>
              <w:rPr>
                <w:b/>
                <w:bCs/>
                <w:iCs/>
                <w:sz w:val="22"/>
                <w:szCs w:val="22"/>
              </w:rPr>
            </w:pPr>
            <w:r w:rsidRPr="00CE72EB">
              <w:rPr>
                <w:b/>
                <w:bCs/>
                <w:iCs/>
                <w:sz w:val="22"/>
                <w:szCs w:val="22"/>
              </w:rPr>
              <w:t>100.00</w:t>
            </w:r>
          </w:p>
        </w:tc>
      </w:tr>
      <w:tr w:rsidR="007B586E" w:rsidRPr="00CE72EB" w:rsidTr="008549E3">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2"/>
                <w:szCs w:val="22"/>
              </w:rPr>
            </w:pPr>
            <w:r w:rsidRPr="00CE72EB">
              <w:rPr>
                <w:b/>
                <w:bCs/>
                <w:iCs/>
                <w:sz w:val="22"/>
                <w:szCs w:val="22"/>
              </w:rPr>
              <w:t>Provisional Sums Expressed in Local Currency</w:t>
            </w:r>
          </w:p>
        </w:tc>
        <w:tc>
          <w:tcPr>
            <w:tcW w:w="1440" w:type="dxa"/>
            <w:tcBorders>
              <w:top w:val="single" w:sz="6" w:space="0" w:color="auto"/>
              <w:left w:val="single" w:sz="18" w:space="0" w:color="auto"/>
              <w:bottom w:val="single" w:sz="6" w:space="0" w:color="auto"/>
              <w:right w:val="single" w:sz="6" w:space="0" w:color="auto"/>
            </w:tcBorders>
            <w:shd w:val="clear" w:color="auto" w:fill="auto"/>
            <w:vAlign w:val="center"/>
          </w:tcPr>
          <w:p w:rsidR="007B586E" w:rsidRPr="00CE72EB" w:rsidRDefault="007B586E">
            <w:pPr>
              <w:rPr>
                <w:b/>
                <w:bCs/>
                <w:i/>
                <w:iCs/>
                <w:sz w:val="22"/>
                <w:szCs w:val="22"/>
              </w:rPr>
            </w:pP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tcPr>
          <w:p w:rsidR="007B586E" w:rsidRPr="00CE72EB" w:rsidRDefault="007B586E">
            <w:pPr>
              <w:rPr>
                <w:b/>
                <w:bCs/>
                <w:iCs/>
                <w:sz w:val="22"/>
                <w:szCs w:val="22"/>
              </w:rPr>
            </w:pPr>
            <w:r w:rsidRPr="00CE72EB">
              <w:rPr>
                <w:b/>
                <w:bCs/>
                <w:iCs/>
                <w:sz w:val="22"/>
                <w:szCs w:val="22"/>
              </w:rPr>
              <w:t>1.00</w:t>
            </w:r>
          </w:p>
        </w:tc>
        <w:tc>
          <w:tcPr>
            <w:tcW w:w="2160" w:type="dxa"/>
            <w:tcBorders>
              <w:left w:val="single" w:sz="6" w:space="0" w:color="auto"/>
              <w:right w:val="single" w:sz="6" w:space="0" w:color="auto"/>
            </w:tcBorders>
            <w:vAlign w:val="center"/>
          </w:tcPr>
          <w:p w:rsidR="007B586E" w:rsidRPr="00CE72EB" w:rsidRDefault="007B586E">
            <w:pPr>
              <w:rPr>
                <w:b/>
                <w:bCs/>
                <w:i/>
                <w:iCs/>
                <w:sz w:val="22"/>
                <w:szCs w:val="22"/>
              </w:rPr>
            </w:pPr>
          </w:p>
        </w:tc>
        <w:tc>
          <w:tcPr>
            <w:tcW w:w="2160" w:type="dxa"/>
            <w:tcBorders>
              <w:top w:val="single" w:sz="6" w:space="0" w:color="auto"/>
              <w:left w:val="single" w:sz="6" w:space="0" w:color="auto"/>
              <w:bottom w:val="single" w:sz="6" w:space="0" w:color="auto"/>
              <w:right w:val="double" w:sz="6" w:space="0" w:color="auto"/>
            </w:tcBorders>
          </w:tcPr>
          <w:p w:rsidR="007B586E" w:rsidRPr="00CE72EB" w:rsidRDefault="007B586E">
            <w:pPr>
              <w:rPr>
                <w:b/>
                <w:bCs/>
                <w:iCs/>
                <w:sz w:val="22"/>
                <w:szCs w:val="22"/>
              </w:rPr>
            </w:pPr>
          </w:p>
        </w:tc>
      </w:tr>
      <w:tr w:rsidR="00145B0C" w:rsidRPr="00CE72EB" w:rsidTr="008549E3">
        <w:trPr>
          <w:jc w:val="center"/>
        </w:trPr>
        <w:tc>
          <w:tcPr>
            <w:tcW w:w="2160" w:type="dxa"/>
            <w:tcBorders>
              <w:top w:val="single" w:sz="18" w:space="0" w:color="auto"/>
              <w:left w:val="single" w:sz="18" w:space="0" w:color="auto"/>
              <w:bottom w:val="single" w:sz="18" w:space="0" w:color="auto"/>
              <w:right w:val="single" w:sz="18" w:space="0" w:color="auto"/>
            </w:tcBorders>
          </w:tcPr>
          <w:p w:rsidR="00145B0C" w:rsidRPr="00CE72EB" w:rsidRDefault="00145B0C" w:rsidP="00145B0C">
            <w:pPr>
              <w:suppressAutoHyphens/>
              <w:spacing w:after="60"/>
              <w:rPr>
                <w:b/>
                <w:bCs/>
                <w:iCs/>
                <w:color w:val="000000"/>
              </w:rPr>
            </w:pPr>
            <w:r w:rsidRPr="00CE72EB">
              <w:rPr>
                <w:b/>
                <w:bCs/>
                <w:iCs/>
                <w:color w:val="000000"/>
                <w:u w:val="single"/>
              </w:rPr>
              <w:t>Delete if not applicable:</w:t>
            </w:r>
            <w:r w:rsidRPr="00CE72EB">
              <w:rPr>
                <w:b/>
                <w:bCs/>
                <w:iCs/>
                <w:color w:val="000000"/>
              </w:rPr>
              <w:t xml:space="preserve"> Additional provisional sums, expressed in local currency, for ESHS outcomes </w:t>
            </w:r>
          </w:p>
        </w:tc>
        <w:tc>
          <w:tcPr>
            <w:tcW w:w="1440" w:type="dxa"/>
            <w:tcBorders>
              <w:top w:val="single" w:sz="6" w:space="0" w:color="auto"/>
              <w:left w:val="single" w:sz="18" w:space="0" w:color="auto"/>
              <w:bottom w:val="single" w:sz="6" w:space="0" w:color="auto"/>
            </w:tcBorders>
            <w:shd w:val="clear" w:color="auto" w:fill="auto"/>
          </w:tcPr>
          <w:p w:rsidR="00145B0C" w:rsidRPr="00CE72EB" w:rsidRDefault="00145B0C" w:rsidP="00145B0C">
            <w:pPr>
              <w:suppressAutoHyphens/>
              <w:spacing w:after="60"/>
              <w:rPr>
                <w:b/>
                <w:bCs/>
                <w:iCs/>
                <w:color w:val="000000"/>
              </w:rPr>
            </w:pPr>
            <w:r w:rsidRPr="00CE72EB">
              <w:rPr>
                <w:color w:val="000000"/>
              </w:rPr>
              <w:t>[To be entered by the Employer]</w:t>
            </w:r>
          </w:p>
        </w:tc>
        <w:tc>
          <w:tcPr>
            <w:tcW w:w="1440" w:type="dxa"/>
            <w:tcBorders>
              <w:top w:val="single" w:sz="6" w:space="0" w:color="auto"/>
              <w:bottom w:val="single" w:sz="6" w:space="0" w:color="auto"/>
            </w:tcBorders>
            <w:shd w:val="clear" w:color="auto" w:fill="auto"/>
          </w:tcPr>
          <w:p w:rsidR="00145B0C" w:rsidRPr="00CE72EB" w:rsidRDefault="00145B0C" w:rsidP="00145B0C">
            <w:pPr>
              <w:suppressAutoHyphens/>
              <w:spacing w:after="60"/>
              <w:jc w:val="center"/>
              <w:rPr>
                <w:b/>
                <w:bCs/>
                <w:iCs/>
                <w:color w:val="000000"/>
              </w:rPr>
            </w:pPr>
          </w:p>
        </w:tc>
        <w:tc>
          <w:tcPr>
            <w:tcW w:w="2160" w:type="dxa"/>
            <w:tcBorders>
              <w:top w:val="single" w:sz="12" w:space="0" w:color="auto"/>
              <w:left w:val="single" w:sz="12" w:space="0" w:color="auto"/>
              <w:bottom w:val="double" w:sz="6" w:space="0" w:color="auto"/>
              <w:right w:val="single" w:sz="12" w:space="0" w:color="auto"/>
            </w:tcBorders>
          </w:tcPr>
          <w:p w:rsidR="00145B0C" w:rsidRPr="00CE72EB" w:rsidRDefault="00145B0C" w:rsidP="00145B0C">
            <w:pPr>
              <w:tabs>
                <w:tab w:val="decimal" w:pos="1098"/>
              </w:tabs>
              <w:suppressAutoHyphens/>
              <w:spacing w:after="60"/>
              <w:rPr>
                <w:b/>
                <w:bCs/>
                <w:iCs/>
                <w:color w:val="000000"/>
                <w:u w:val="single"/>
              </w:rPr>
            </w:pPr>
            <w:r w:rsidRPr="00CE72EB">
              <w:rPr>
                <w:color w:val="000000"/>
              </w:rPr>
              <w:t>[To be entered by the Employer]</w:t>
            </w:r>
          </w:p>
        </w:tc>
        <w:tc>
          <w:tcPr>
            <w:tcW w:w="2160" w:type="dxa"/>
            <w:tcBorders>
              <w:top w:val="single" w:sz="6" w:space="0" w:color="auto"/>
              <w:left w:val="nil"/>
              <w:bottom w:val="double" w:sz="6" w:space="0" w:color="auto"/>
              <w:right w:val="double" w:sz="6" w:space="0" w:color="auto"/>
            </w:tcBorders>
          </w:tcPr>
          <w:p w:rsidR="00145B0C" w:rsidRPr="00CE72EB" w:rsidRDefault="00145B0C" w:rsidP="00145B0C">
            <w:pPr>
              <w:suppressAutoHyphens/>
              <w:spacing w:after="60"/>
              <w:rPr>
                <w:b/>
                <w:bCs/>
                <w:iCs/>
                <w:color w:val="000000"/>
              </w:rPr>
            </w:pPr>
          </w:p>
        </w:tc>
      </w:tr>
      <w:tr w:rsidR="007B586E" w:rsidRPr="00CE72EB" w:rsidTr="008549E3">
        <w:trPr>
          <w:jc w:val="center"/>
        </w:trPr>
        <w:tc>
          <w:tcPr>
            <w:tcW w:w="2160" w:type="dxa"/>
            <w:tcBorders>
              <w:top w:val="single" w:sz="18" w:space="0" w:color="auto"/>
              <w:left w:val="single" w:sz="18" w:space="0" w:color="auto"/>
              <w:bottom w:val="single" w:sz="18" w:space="0" w:color="auto"/>
              <w:right w:val="single" w:sz="18" w:space="0" w:color="auto"/>
            </w:tcBorders>
            <w:vAlign w:val="center"/>
          </w:tcPr>
          <w:p w:rsidR="007B586E" w:rsidRPr="00CE72EB" w:rsidRDefault="00E833ED">
            <w:pPr>
              <w:rPr>
                <w:b/>
                <w:bCs/>
                <w:iCs/>
                <w:sz w:val="22"/>
                <w:szCs w:val="22"/>
              </w:rPr>
            </w:pPr>
            <w:r w:rsidRPr="00CE72EB">
              <w:rPr>
                <w:b/>
                <w:bCs/>
                <w:iCs/>
                <w:sz w:val="22"/>
                <w:szCs w:val="22"/>
              </w:rPr>
              <w:t xml:space="preserve">TOTAL </w:t>
            </w:r>
            <w:r w:rsidR="007B586E" w:rsidRPr="00CE72EB">
              <w:rPr>
                <w:b/>
                <w:bCs/>
                <w:iCs/>
                <w:sz w:val="22"/>
                <w:szCs w:val="22"/>
              </w:rPr>
              <w:t>BID PRICE</w:t>
            </w:r>
            <w:r w:rsidRPr="00CE72EB">
              <w:rPr>
                <w:b/>
                <w:bCs/>
                <w:iCs/>
                <w:sz w:val="22"/>
                <w:szCs w:val="22"/>
              </w:rPr>
              <w:t xml:space="preserve"> (Including provisional sum)</w:t>
            </w:r>
          </w:p>
        </w:tc>
        <w:tc>
          <w:tcPr>
            <w:tcW w:w="1440" w:type="dxa"/>
            <w:tcBorders>
              <w:top w:val="single" w:sz="6" w:space="0" w:color="auto"/>
              <w:left w:val="single" w:sz="18" w:space="0" w:color="auto"/>
              <w:bottom w:val="single" w:sz="6" w:space="0" w:color="auto"/>
            </w:tcBorders>
            <w:shd w:val="clear" w:color="auto" w:fill="auto"/>
          </w:tcPr>
          <w:p w:rsidR="007B586E" w:rsidRPr="00CE72EB" w:rsidRDefault="007B586E">
            <w:pPr>
              <w:rPr>
                <w:b/>
                <w:bCs/>
                <w:iCs/>
                <w:sz w:val="22"/>
                <w:szCs w:val="22"/>
              </w:rPr>
            </w:pPr>
          </w:p>
        </w:tc>
        <w:tc>
          <w:tcPr>
            <w:tcW w:w="1440" w:type="dxa"/>
            <w:tcBorders>
              <w:top w:val="single" w:sz="6" w:space="0" w:color="auto"/>
              <w:bottom w:val="single" w:sz="6" w:space="0" w:color="auto"/>
            </w:tcBorders>
            <w:shd w:val="clear" w:color="auto" w:fill="auto"/>
          </w:tcPr>
          <w:p w:rsidR="007B586E" w:rsidRPr="00CE72EB" w:rsidRDefault="007B586E">
            <w:pPr>
              <w:rPr>
                <w:b/>
                <w:bCs/>
                <w:iCs/>
                <w:sz w:val="22"/>
                <w:szCs w:val="22"/>
              </w:rPr>
            </w:pPr>
          </w:p>
        </w:tc>
        <w:tc>
          <w:tcPr>
            <w:tcW w:w="2160" w:type="dxa"/>
            <w:tcBorders>
              <w:top w:val="single" w:sz="12" w:space="0" w:color="auto"/>
              <w:left w:val="single" w:sz="12" w:space="0" w:color="auto"/>
              <w:bottom w:val="double" w:sz="6" w:space="0" w:color="auto"/>
              <w:right w:val="single" w:sz="12" w:space="0" w:color="auto"/>
            </w:tcBorders>
          </w:tcPr>
          <w:p w:rsidR="007B586E" w:rsidRPr="00CE72EB" w:rsidRDefault="007B586E">
            <w:pPr>
              <w:rPr>
                <w:b/>
                <w:bCs/>
                <w:iCs/>
                <w:sz w:val="22"/>
                <w:szCs w:val="22"/>
              </w:rPr>
            </w:pPr>
          </w:p>
          <w:p w:rsidR="007B586E" w:rsidRPr="00CE72EB" w:rsidRDefault="007B586E">
            <w:pPr>
              <w:rPr>
                <w:b/>
                <w:bCs/>
                <w:iCs/>
                <w:sz w:val="22"/>
                <w:szCs w:val="22"/>
              </w:rPr>
            </w:pPr>
          </w:p>
        </w:tc>
        <w:tc>
          <w:tcPr>
            <w:tcW w:w="2160" w:type="dxa"/>
            <w:tcBorders>
              <w:top w:val="single" w:sz="6" w:space="0" w:color="auto"/>
              <w:left w:val="nil"/>
              <w:bottom w:val="double" w:sz="6" w:space="0" w:color="auto"/>
              <w:right w:val="double" w:sz="6" w:space="0" w:color="auto"/>
            </w:tcBorders>
          </w:tcPr>
          <w:p w:rsidR="007B586E" w:rsidRPr="00CE72EB" w:rsidRDefault="007B586E">
            <w:pPr>
              <w:rPr>
                <w:b/>
                <w:bCs/>
                <w:iCs/>
                <w:sz w:val="22"/>
                <w:szCs w:val="22"/>
              </w:rPr>
            </w:pPr>
          </w:p>
        </w:tc>
      </w:tr>
    </w:tbl>
    <w:p w:rsidR="007B586E" w:rsidRPr="00CE72EB" w:rsidRDefault="007B586E"/>
    <w:p w:rsidR="007B586E" w:rsidRPr="00CE72EB" w:rsidRDefault="007B586E"/>
    <w:p w:rsidR="007B586E" w:rsidRPr="00CE72EB" w:rsidRDefault="007B586E" w:rsidP="00EE7B1C">
      <w:pPr>
        <w:pStyle w:val="S4-Header2"/>
      </w:pPr>
      <w:r w:rsidRPr="00CE72EB">
        <w:br w:type="page"/>
      </w:r>
      <w:bookmarkStart w:id="439" w:name="_Toc473902806"/>
      <w:bookmarkEnd w:id="438"/>
      <w:r w:rsidR="00C8738F" w:rsidRPr="00CE72EB">
        <w:lastRenderedPageBreak/>
        <w:t>Schedule</w:t>
      </w:r>
      <w:r w:rsidRPr="00CE72EB">
        <w:t>(s) of Adjustment Data</w:t>
      </w:r>
      <w:bookmarkEnd w:id="439"/>
    </w:p>
    <w:p w:rsidR="007B586E" w:rsidRPr="00CE72EB" w:rsidRDefault="007B586E"/>
    <w:p w:rsidR="007B586E" w:rsidRPr="00CE72EB" w:rsidRDefault="007B586E">
      <w:pPr>
        <w:rPr>
          <w:b/>
        </w:rPr>
      </w:pPr>
      <w:r w:rsidRPr="00CE72EB">
        <w:rPr>
          <w:b/>
        </w:rPr>
        <w:t>Table A - Local Currency</w: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7B586E" w:rsidRPr="00CE72EB">
        <w:trPr>
          <w:cantSplit/>
          <w:jc w:val="center"/>
        </w:trPr>
        <w:tc>
          <w:tcPr>
            <w:tcW w:w="1267"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Index</w:t>
            </w:r>
          </w:p>
          <w:p w:rsidR="007B586E" w:rsidRPr="00CE72EB" w:rsidRDefault="007B586E">
            <w:pPr>
              <w:rPr>
                <w:b/>
                <w:bCs/>
                <w:iCs/>
                <w:sz w:val="20"/>
                <w:szCs w:val="20"/>
              </w:rPr>
            </w:pPr>
            <w:r w:rsidRPr="00CE72EB">
              <w:rPr>
                <w:b/>
                <w:bCs/>
                <w:iCs/>
                <w:sz w:val="20"/>
                <w:szCs w:val="20"/>
              </w:rPr>
              <w:t>Code</w:t>
            </w:r>
          </w:p>
        </w:tc>
        <w:tc>
          <w:tcPr>
            <w:tcW w:w="1483"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Index Description</w:t>
            </w:r>
          </w:p>
        </w:tc>
        <w:tc>
          <w:tcPr>
            <w:tcW w:w="1483"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 xml:space="preserve">Source of Index </w:t>
            </w:r>
          </w:p>
        </w:tc>
        <w:tc>
          <w:tcPr>
            <w:tcW w:w="1483"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Base Value</w:t>
            </w:r>
          </w:p>
          <w:p w:rsidR="007B586E" w:rsidRPr="00CE72EB" w:rsidRDefault="007B586E">
            <w:pPr>
              <w:rPr>
                <w:b/>
                <w:bCs/>
                <w:iCs/>
                <w:sz w:val="20"/>
                <w:szCs w:val="20"/>
              </w:rPr>
            </w:pPr>
            <w:r w:rsidRPr="00CE72EB">
              <w:rPr>
                <w:b/>
                <w:bCs/>
                <w:iCs/>
                <w:sz w:val="20"/>
                <w:szCs w:val="20"/>
              </w:rPr>
              <w:t>and Date</w:t>
            </w:r>
          </w:p>
        </w:tc>
        <w:tc>
          <w:tcPr>
            <w:tcW w:w="1853"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Bidder’s</w:t>
            </w:r>
          </w:p>
          <w:p w:rsidR="007B586E" w:rsidRPr="00CE72EB" w:rsidRDefault="007B586E">
            <w:pPr>
              <w:rPr>
                <w:b/>
                <w:bCs/>
                <w:iCs/>
                <w:sz w:val="20"/>
                <w:szCs w:val="20"/>
              </w:rPr>
            </w:pPr>
            <w:r w:rsidRPr="00CE72EB">
              <w:rPr>
                <w:b/>
                <w:bCs/>
                <w:iCs/>
                <w:sz w:val="20"/>
                <w:szCs w:val="20"/>
              </w:rPr>
              <w:t>Local Currency Amount</w:t>
            </w:r>
          </w:p>
        </w:tc>
        <w:tc>
          <w:tcPr>
            <w:tcW w:w="1575"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Bidder’s</w:t>
            </w:r>
          </w:p>
          <w:p w:rsidR="007B586E" w:rsidRPr="00CE72EB" w:rsidRDefault="007B586E">
            <w:pPr>
              <w:rPr>
                <w:b/>
                <w:bCs/>
                <w:iCs/>
                <w:sz w:val="20"/>
                <w:szCs w:val="20"/>
              </w:rPr>
            </w:pPr>
            <w:r w:rsidRPr="00CE72EB">
              <w:rPr>
                <w:b/>
                <w:bCs/>
                <w:iCs/>
                <w:sz w:val="20"/>
                <w:szCs w:val="20"/>
              </w:rPr>
              <w:t>Proposed</w:t>
            </w:r>
          </w:p>
          <w:p w:rsidR="007B586E" w:rsidRPr="00CE72EB" w:rsidRDefault="007B586E">
            <w:pPr>
              <w:rPr>
                <w:b/>
                <w:bCs/>
                <w:iCs/>
                <w:sz w:val="20"/>
                <w:szCs w:val="20"/>
              </w:rPr>
            </w:pPr>
            <w:r w:rsidRPr="00CE72EB">
              <w:rPr>
                <w:b/>
                <w:bCs/>
                <w:iCs/>
                <w:sz w:val="20"/>
                <w:szCs w:val="20"/>
              </w:rPr>
              <w:t>Weighting</w:t>
            </w:r>
          </w:p>
        </w:tc>
      </w:tr>
      <w:tr w:rsidR="007B586E" w:rsidRPr="00CE72EB">
        <w:trPr>
          <w:cantSplit/>
          <w:jc w:val="center"/>
        </w:trPr>
        <w:tc>
          <w:tcPr>
            <w:tcW w:w="1267" w:type="dxa"/>
            <w:tcBorders>
              <w:top w:val="single" w:sz="18" w:space="0" w:color="auto"/>
              <w:left w:val="single" w:sz="2" w:space="0" w:color="auto"/>
              <w:bottom w:val="single" w:sz="2" w:space="0" w:color="auto"/>
              <w:right w:val="single" w:sz="2" w:space="0" w:color="auto"/>
            </w:tcBorders>
          </w:tcPr>
          <w:p w:rsidR="007B586E" w:rsidRPr="00CE72EB" w:rsidRDefault="007B586E">
            <w:pPr>
              <w:rPr>
                <w:sz w:val="20"/>
                <w:szCs w:val="20"/>
              </w:rPr>
            </w:pPr>
          </w:p>
        </w:tc>
        <w:tc>
          <w:tcPr>
            <w:tcW w:w="1483" w:type="dxa"/>
            <w:tcBorders>
              <w:top w:val="single" w:sz="18" w:space="0" w:color="auto"/>
              <w:left w:val="single" w:sz="2" w:space="0" w:color="auto"/>
              <w:bottom w:val="single" w:sz="2" w:space="0" w:color="auto"/>
              <w:right w:val="single" w:sz="2" w:space="0" w:color="auto"/>
            </w:tcBorders>
          </w:tcPr>
          <w:p w:rsidR="007B586E" w:rsidRPr="00CE72EB" w:rsidRDefault="007B586E">
            <w:pPr>
              <w:rPr>
                <w:sz w:val="20"/>
                <w:szCs w:val="20"/>
              </w:rPr>
            </w:pPr>
            <w:r w:rsidRPr="00CE72EB">
              <w:rPr>
                <w:sz w:val="20"/>
                <w:szCs w:val="20"/>
              </w:rPr>
              <w:t>Nonadjustable</w:t>
            </w:r>
          </w:p>
        </w:tc>
        <w:tc>
          <w:tcPr>
            <w:tcW w:w="1483" w:type="dxa"/>
            <w:tcBorders>
              <w:top w:val="single" w:sz="18" w:space="0" w:color="auto"/>
              <w:left w:val="single" w:sz="2" w:space="0" w:color="auto"/>
              <w:bottom w:val="single" w:sz="2" w:space="0" w:color="auto"/>
              <w:right w:val="single" w:sz="2" w:space="0" w:color="auto"/>
            </w:tcBorders>
          </w:tcPr>
          <w:p w:rsidR="007B586E" w:rsidRPr="00CE72EB" w:rsidRDefault="007B586E">
            <w:pPr>
              <w:rPr>
                <w:sz w:val="20"/>
                <w:szCs w:val="20"/>
              </w:rPr>
            </w:pPr>
            <w:r w:rsidRPr="00CE72EB">
              <w:rPr>
                <w:sz w:val="20"/>
                <w:szCs w:val="20"/>
              </w:rPr>
              <w:t>—</w:t>
            </w:r>
          </w:p>
        </w:tc>
        <w:tc>
          <w:tcPr>
            <w:tcW w:w="1483" w:type="dxa"/>
            <w:tcBorders>
              <w:top w:val="single" w:sz="18" w:space="0" w:color="auto"/>
              <w:left w:val="single" w:sz="2" w:space="0" w:color="auto"/>
              <w:bottom w:val="single" w:sz="2" w:space="0" w:color="auto"/>
              <w:right w:val="single" w:sz="2" w:space="0" w:color="auto"/>
            </w:tcBorders>
          </w:tcPr>
          <w:p w:rsidR="007B586E" w:rsidRPr="00CE72EB" w:rsidRDefault="007B586E">
            <w:pPr>
              <w:rPr>
                <w:sz w:val="20"/>
                <w:szCs w:val="20"/>
              </w:rPr>
            </w:pPr>
            <w:r w:rsidRPr="00CE72EB">
              <w:rPr>
                <w:sz w:val="20"/>
                <w:szCs w:val="20"/>
              </w:rPr>
              <w:t>—</w:t>
            </w:r>
          </w:p>
        </w:tc>
        <w:tc>
          <w:tcPr>
            <w:tcW w:w="1853" w:type="dxa"/>
            <w:tcBorders>
              <w:top w:val="single" w:sz="18" w:space="0" w:color="auto"/>
              <w:left w:val="single" w:sz="2" w:space="0" w:color="auto"/>
              <w:bottom w:val="single" w:sz="18" w:space="0" w:color="auto"/>
              <w:right w:val="single" w:sz="2" w:space="0" w:color="auto"/>
            </w:tcBorders>
          </w:tcPr>
          <w:p w:rsidR="007B586E" w:rsidRPr="00CE72EB" w:rsidRDefault="007B586E">
            <w:pPr>
              <w:rPr>
                <w:sz w:val="20"/>
                <w:szCs w:val="20"/>
              </w:rPr>
            </w:pPr>
            <w:r w:rsidRPr="00CE72EB">
              <w:rPr>
                <w:sz w:val="20"/>
                <w:szCs w:val="20"/>
              </w:rPr>
              <w:t>—</w:t>
            </w:r>
          </w:p>
        </w:tc>
        <w:tc>
          <w:tcPr>
            <w:tcW w:w="1575" w:type="dxa"/>
            <w:tcBorders>
              <w:top w:val="single" w:sz="18" w:space="0" w:color="auto"/>
              <w:left w:val="single" w:sz="2" w:space="0" w:color="auto"/>
              <w:bottom w:val="single" w:sz="18" w:space="0" w:color="auto"/>
              <w:right w:val="single" w:sz="2" w:space="0" w:color="auto"/>
            </w:tcBorders>
          </w:tcPr>
          <w:p w:rsidR="007B586E" w:rsidRPr="00CE72EB" w:rsidRDefault="007B586E">
            <w:pPr>
              <w:rPr>
                <w:sz w:val="20"/>
                <w:szCs w:val="20"/>
              </w:rPr>
            </w:pPr>
            <w:r w:rsidRPr="00CE72EB">
              <w:rPr>
                <w:sz w:val="20"/>
                <w:szCs w:val="20"/>
              </w:rPr>
              <w:t xml:space="preserve">A:  </w:t>
            </w:r>
            <w:r w:rsidRPr="00CE72EB">
              <w:rPr>
                <w:sz w:val="20"/>
                <w:szCs w:val="20"/>
                <w:u w:val="single"/>
              </w:rPr>
              <w:tab/>
            </w:r>
            <w:r w:rsidR="005B6664" w:rsidRPr="00CE72EB">
              <w:rPr>
                <w:sz w:val="20"/>
                <w:szCs w:val="20"/>
                <w:u w:val="single"/>
              </w:rPr>
              <w:t>*</w:t>
            </w:r>
          </w:p>
          <w:p w:rsidR="007B586E" w:rsidRPr="00CE72EB" w:rsidRDefault="007B586E">
            <w:pPr>
              <w:rPr>
                <w:sz w:val="20"/>
                <w:szCs w:val="20"/>
              </w:rPr>
            </w:pPr>
            <w:r w:rsidRPr="00CE72EB">
              <w:rPr>
                <w:sz w:val="20"/>
                <w:szCs w:val="20"/>
              </w:rPr>
              <w:t xml:space="preserve">B:  </w:t>
            </w:r>
            <w:r w:rsidRPr="00CE72EB">
              <w:rPr>
                <w:sz w:val="20"/>
                <w:szCs w:val="20"/>
                <w:u w:val="single"/>
              </w:rPr>
              <w:tab/>
            </w:r>
            <w:r w:rsidR="005B6664" w:rsidRPr="00CE72EB">
              <w:rPr>
                <w:sz w:val="20"/>
                <w:szCs w:val="20"/>
                <w:u w:val="single"/>
              </w:rPr>
              <w:t>*</w:t>
            </w:r>
          </w:p>
          <w:p w:rsidR="007B586E" w:rsidRPr="00CE72EB" w:rsidRDefault="007B586E">
            <w:pPr>
              <w:rPr>
                <w:sz w:val="20"/>
                <w:szCs w:val="20"/>
              </w:rPr>
            </w:pPr>
            <w:r w:rsidRPr="00CE72EB">
              <w:rPr>
                <w:sz w:val="20"/>
                <w:szCs w:val="20"/>
              </w:rPr>
              <w:t xml:space="preserve">C:  </w:t>
            </w:r>
            <w:r w:rsidRPr="00CE72EB">
              <w:rPr>
                <w:sz w:val="20"/>
                <w:szCs w:val="20"/>
                <w:u w:val="single"/>
              </w:rPr>
              <w:tab/>
            </w:r>
            <w:r w:rsidR="005B6664" w:rsidRPr="00CE72EB">
              <w:rPr>
                <w:sz w:val="20"/>
                <w:szCs w:val="20"/>
                <w:u w:val="single"/>
              </w:rPr>
              <w:t>*</w:t>
            </w:r>
          </w:p>
          <w:p w:rsidR="007B586E" w:rsidRPr="00CE72EB" w:rsidRDefault="007B586E">
            <w:pPr>
              <w:rPr>
                <w:sz w:val="20"/>
                <w:szCs w:val="20"/>
              </w:rPr>
            </w:pPr>
            <w:r w:rsidRPr="00CE72EB">
              <w:rPr>
                <w:sz w:val="20"/>
                <w:szCs w:val="20"/>
              </w:rPr>
              <w:t xml:space="preserve">D:  </w:t>
            </w:r>
            <w:r w:rsidRPr="00CE72EB">
              <w:rPr>
                <w:sz w:val="20"/>
                <w:szCs w:val="20"/>
                <w:u w:val="single"/>
              </w:rPr>
              <w:tab/>
            </w:r>
            <w:r w:rsidR="005B6664" w:rsidRPr="00CE72EB">
              <w:rPr>
                <w:sz w:val="20"/>
                <w:szCs w:val="20"/>
                <w:u w:val="single"/>
              </w:rPr>
              <w:t>*</w:t>
            </w:r>
          </w:p>
          <w:p w:rsidR="007B586E" w:rsidRPr="00CE72EB" w:rsidRDefault="007B586E">
            <w:pPr>
              <w:rPr>
                <w:sz w:val="20"/>
                <w:szCs w:val="20"/>
              </w:rPr>
            </w:pPr>
            <w:r w:rsidRPr="00CE72EB">
              <w:rPr>
                <w:sz w:val="20"/>
                <w:szCs w:val="20"/>
              </w:rPr>
              <w:t xml:space="preserve">E:  </w:t>
            </w:r>
            <w:r w:rsidRPr="00CE72EB">
              <w:rPr>
                <w:sz w:val="20"/>
                <w:szCs w:val="20"/>
                <w:u w:val="single"/>
              </w:rPr>
              <w:tab/>
            </w:r>
            <w:r w:rsidR="005B6664" w:rsidRPr="00CE72EB">
              <w:rPr>
                <w:sz w:val="20"/>
                <w:szCs w:val="20"/>
                <w:u w:val="single"/>
              </w:rPr>
              <w:t>*</w:t>
            </w:r>
          </w:p>
        </w:tc>
      </w:tr>
      <w:tr w:rsidR="007B586E" w:rsidRPr="00CE72EB">
        <w:trPr>
          <w:cantSplit/>
          <w:jc w:val="center"/>
        </w:trPr>
        <w:tc>
          <w:tcPr>
            <w:tcW w:w="1267" w:type="dxa"/>
            <w:tcBorders>
              <w:top w:val="single" w:sz="2" w:space="0" w:color="auto"/>
            </w:tcBorders>
          </w:tcPr>
          <w:p w:rsidR="007B586E" w:rsidRPr="00CE72EB" w:rsidRDefault="007B586E">
            <w:pPr>
              <w:rPr>
                <w:b/>
                <w:bCs/>
                <w:sz w:val="20"/>
                <w:szCs w:val="20"/>
              </w:rPr>
            </w:pPr>
          </w:p>
        </w:tc>
        <w:tc>
          <w:tcPr>
            <w:tcW w:w="1483" w:type="dxa"/>
            <w:tcBorders>
              <w:top w:val="single" w:sz="2" w:space="0" w:color="auto"/>
            </w:tcBorders>
          </w:tcPr>
          <w:p w:rsidR="007B586E" w:rsidRPr="00CE72EB" w:rsidRDefault="007B586E">
            <w:pPr>
              <w:rPr>
                <w:b/>
                <w:bCs/>
                <w:sz w:val="20"/>
                <w:szCs w:val="20"/>
              </w:rPr>
            </w:pPr>
          </w:p>
        </w:tc>
        <w:tc>
          <w:tcPr>
            <w:tcW w:w="1483" w:type="dxa"/>
            <w:tcBorders>
              <w:top w:val="single" w:sz="2" w:space="0" w:color="auto"/>
            </w:tcBorders>
          </w:tcPr>
          <w:p w:rsidR="007B586E" w:rsidRPr="00CE72EB" w:rsidRDefault="007B586E">
            <w:pPr>
              <w:rPr>
                <w:b/>
                <w:bCs/>
                <w:sz w:val="20"/>
                <w:szCs w:val="20"/>
              </w:rPr>
            </w:pPr>
          </w:p>
        </w:tc>
        <w:tc>
          <w:tcPr>
            <w:tcW w:w="1483" w:type="dxa"/>
            <w:tcBorders>
              <w:top w:val="single" w:sz="2" w:space="0" w:color="auto"/>
              <w:right w:val="single" w:sz="18" w:space="0" w:color="auto"/>
            </w:tcBorders>
          </w:tcPr>
          <w:p w:rsidR="007B586E" w:rsidRPr="00CE72EB" w:rsidRDefault="007B586E">
            <w:pPr>
              <w:rPr>
                <w:b/>
                <w:bCs/>
                <w:sz w:val="20"/>
                <w:szCs w:val="20"/>
              </w:rPr>
            </w:pPr>
            <w:r w:rsidRPr="00CE72EB">
              <w:rPr>
                <w:b/>
                <w:bCs/>
                <w:sz w:val="20"/>
                <w:szCs w:val="20"/>
              </w:rPr>
              <w:t>Total</w:t>
            </w:r>
          </w:p>
        </w:tc>
        <w:tc>
          <w:tcPr>
            <w:tcW w:w="1853"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sz w:val="20"/>
                <w:szCs w:val="20"/>
              </w:rPr>
            </w:pPr>
          </w:p>
        </w:tc>
        <w:tc>
          <w:tcPr>
            <w:tcW w:w="1575"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sz w:val="20"/>
                <w:szCs w:val="20"/>
              </w:rPr>
            </w:pPr>
            <w:r w:rsidRPr="00CE72EB">
              <w:rPr>
                <w:b/>
                <w:bCs/>
                <w:sz w:val="20"/>
                <w:szCs w:val="20"/>
              </w:rPr>
              <w:t>1.00</w:t>
            </w:r>
          </w:p>
        </w:tc>
      </w:tr>
    </w:tbl>
    <w:p w:rsidR="007B586E" w:rsidRPr="00CE72EB" w:rsidRDefault="007B586E"/>
    <w:p w:rsidR="00E833ED" w:rsidRPr="00CE72EB" w:rsidRDefault="00E833ED" w:rsidP="00E833ED">
      <w:pPr>
        <w:suppressAutoHyphens/>
      </w:pPr>
      <w:r w:rsidRPr="00CE72EB">
        <w:t>[*  To be entered by the Employer. Whereas “A” should a fixed percentage, B, C, D and E should specify a range of values and the Bidder will be required to specify a value within the range such that the total weighting = 1.00]</w:t>
      </w:r>
    </w:p>
    <w:p w:rsidR="007B586E" w:rsidRPr="00CE72EB" w:rsidRDefault="007B586E"/>
    <w:p w:rsidR="007B586E" w:rsidRPr="00CE72EB" w:rsidRDefault="007B586E"/>
    <w:p w:rsidR="007B586E" w:rsidRPr="00CE72EB" w:rsidRDefault="007B586E">
      <w:pPr>
        <w:rPr>
          <w:b/>
        </w:rPr>
      </w:pPr>
      <w:r w:rsidRPr="00CE72EB">
        <w:rPr>
          <w:b/>
        </w:rPr>
        <w:t>Table B - Foreign Currency</w:t>
      </w:r>
    </w:p>
    <w:p w:rsidR="007B586E" w:rsidRPr="00CE72EB" w:rsidRDefault="007B586E">
      <w:r w:rsidRPr="00CE72EB">
        <w:t>Name of Currency: _______________</w:t>
      </w:r>
    </w:p>
    <w:p w:rsidR="007B586E" w:rsidRPr="00CE72EB" w:rsidRDefault="007B586E">
      <w:pPr>
        <w:rPr>
          <w:bCs/>
        </w:rPr>
      </w:pPr>
    </w:p>
    <w:p w:rsidR="007B586E" w:rsidRPr="00CE72EB" w:rsidRDefault="007B586E">
      <w:r w:rsidRPr="00CE72EB">
        <w:t>If the Bidder wishes to quote in more than one foreign currency, this table should be repeated for each foreign currency.</w:t>
      </w:r>
    </w:p>
    <w:p w:rsidR="007B586E" w:rsidRPr="00CE72EB" w:rsidRDefault="007B586E">
      <w:pPr>
        <w:rPr>
          <w:bCs/>
          <w:iCs/>
        </w:rPr>
      </w:pPr>
    </w:p>
    <w:tbl>
      <w:tblPr>
        <w:tblW w:w="9126" w:type="dxa"/>
        <w:jc w:val="center"/>
        <w:tblLayout w:type="fixed"/>
        <w:tblCellMar>
          <w:left w:w="72" w:type="dxa"/>
          <w:right w:w="72" w:type="dxa"/>
        </w:tblCellMar>
        <w:tblLook w:val="0000" w:firstRow="0" w:lastRow="0" w:firstColumn="0" w:lastColumn="0" w:noHBand="0" w:noVBand="0"/>
      </w:tblPr>
      <w:tblGrid>
        <w:gridCol w:w="928"/>
        <w:gridCol w:w="1596"/>
        <w:gridCol w:w="1233"/>
        <w:gridCol w:w="1161"/>
        <w:gridCol w:w="1451"/>
        <w:gridCol w:w="1306"/>
        <w:gridCol w:w="1451"/>
      </w:tblGrid>
      <w:tr w:rsidR="007B586E" w:rsidRPr="00CE72EB">
        <w:trPr>
          <w:tblHeader/>
          <w:jc w:val="center"/>
        </w:trPr>
        <w:tc>
          <w:tcPr>
            <w:tcW w:w="928"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Index Code</w:t>
            </w:r>
          </w:p>
        </w:tc>
        <w:tc>
          <w:tcPr>
            <w:tcW w:w="1596"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Index Description</w:t>
            </w:r>
          </w:p>
        </w:tc>
        <w:tc>
          <w:tcPr>
            <w:tcW w:w="1233"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Source of Index</w:t>
            </w:r>
          </w:p>
        </w:tc>
        <w:tc>
          <w:tcPr>
            <w:tcW w:w="1161"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Base Value and Date</w:t>
            </w:r>
          </w:p>
        </w:tc>
        <w:tc>
          <w:tcPr>
            <w:tcW w:w="1451"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Bidder’s Currency in Type/Amount</w:t>
            </w:r>
          </w:p>
        </w:tc>
        <w:tc>
          <w:tcPr>
            <w:tcW w:w="1306"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Equivalent in FC1</w:t>
            </w:r>
          </w:p>
        </w:tc>
        <w:tc>
          <w:tcPr>
            <w:tcW w:w="1451" w:type="dxa"/>
            <w:tcBorders>
              <w:top w:val="single" w:sz="18" w:space="0" w:color="auto"/>
              <w:left w:val="single" w:sz="18" w:space="0" w:color="auto"/>
              <w:bottom w:val="single" w:sz="18" w:space="0" w:color="auto"/>
              <w:right w:val="single" w:sz="18" w:space="0" w:color="auto"/>
            </w:tcBorders>
            <w:vAlign w:val="center"/>
          </w:tcPr>
          <w:p w:rsidR="007B586E" w:rsidRPr="00CE72EB" w:rsidRDefault="007B586E">
            <w:pPr>
              <w:rPr>
                <w:b/>
                <w:bCs/>
                <w:iCs/>
                <w:sz w:val="20"/>
                <w:szCs w:val="20"/>
              </w:rPr>
            </w:pPr>
            <w:r w:rsidRPr="00CE72EB">
              <w:rPr>
                <w:b/>
                <w:bCs/>
                <w:iCs/>
                <w:sz w:val="20"/>
                <w:szCs w:val="20"/>
              </w:rPr>
              <w:t>Bidder’s Proposed Weighting</w:t>
            </w:r>
          </w:p>
        </w:tc>
      </w:tr>
      <w:tr w:rsidR="007B586E" w:rsidRPr="00CE72EB">
        <w:trPr>
          <w:tblHeader/>
          <w:jc w:val="center"/>
        </w:trPr>
        <w:tc>
          <w:tcPr>
            <w:tcW w:w="928" w:type="dxa"/>
            <w:tcBorders>
              <w:top w:val="single" w:sz="18" w:space="0" w:color="auto"/>
              <w:left w:val="single" w:sz="2" w:space="0" w:color="auto"/>
              <w:bottom w:val="single" w:sz="2" w:space="0" w:color="auto"/>
              <w:right w:val="single" w:sz="2" w:space="0" w:color="auto"/>
            </w:tcBorders>
          </w:tcPr>
          <w:p w:rsidR="007B586E" w:rsidRPr="00CE72EB" w:rsidRDefault="007B586E">
            <w:pPr>
              <w:rPr>
                <w:iCs/>
                <w:sz w:val="20"/>
                <w:szCs w:val="20"/>
              </w:rPr>
            </w:pPr>
          </w:p>
        </w:tc>
        <w:tc>
          <w:tcPr>
            <w:tcW w:w="1596" w:type="dxa"/>
            <w:tcBorders>
              <w:top w:val="single" w:sz="18" w:space="0" w:color="auto"/>
              <w:left w:val="single" w:sz="2" w:space="0" w:color="auto"/>
              <w:bottom w:val="single" w:sz="2" w:space="0" w:color="auto"/>
              <w:right w:val="single" w:sz="2" w:space="0" w:color="auto"/>
            </w:tcBorders>
          </w:tcPr>
          <w:p w:rsidR="007B586E" w:rsidRPr="00CE72EB" w:rsidRDefault="007B586E">
            <w:pPr>
              <w:rPr>
                <w:b/>
                <w:iCs/>
                <w:sz w:val="20"/>
                <w:szCs w:val="20"/>
              </w:rPr>
            </w:pPr>
            <w:r w:rsidRPr="00CE72EB">
              <w:rPr>
                <w:b/>
                <w:iCs/>
                <w:sz w:val="20"/>
                <w:szCs w:val="20"/>
              </w:rPr>
              <w:t>Nonadjustable</w:t>
            </w:r>
          </w:p>
        </w:tc>
        <w:tc>
          <w:tcPr>
            <w:tcW w:w="1233" w:type="dxa"/>
            <w:tcBorders>
              <w:top w:val="single" w:sz="18" w:space="0" w:color="auto"/>
              <w:left w:val="single" w:sz="2" w:space="0" w:color="auto"/>
              <w:bottom w:val="single" w:sz="2" w:space="0" w:color="auto"/>
              <w:right w:val="single" w:sz="2" w:space="0" w:color="auto"/>
            </w:tcBorders>
          </w:tcPr>
          <w:p w:rsidR="007B586E" w:rsidRPr="00CE72EB" w:rsidRDefault="007B586E">
            <w:pPr>
              <w:rPr>
                <w:iCs/>
                <w:sz w:val="20"/>
                <w:szCs w:val="20"/>
              </w:rPr>
            </w:pPr>
            <w:r w:rsidRPr="00CE72EB">
              <w:rPr>
                <w:iCs/>
                <w:sz w:val="20"/>
                <w:szCs w:val="20"/>
              </w:rPr>
              <w:t>—</w:t>
            </w:r>
          </w:p>
        </w:tc>
        <w:tc>
          <w:tcPr>
            <w:tcW w:w="1161" w:type="dxa"/>
            <w:tcBorders>
              <w:top w:val="single" w:sz="18" w:space="0" w:color="auto"/>
              <w:left w:val="single" w:sz="2" w:space="0" w:color="auto"/>
              <w:bottom w:val="single" w:sz="2" w:space="0" w:color="auto"/>
              <w:right w:val="single" w:sz="2" w:space="0" w:color="auto"/>
            </w:tcBorders>
          </w:tcPr>
          <w:p w:rsidR="007B586E" w:rsidRPr="00CE72EB" w:rsidRDefault="007B586E">
            <w:pPr>
              <w:rPr>
                <w:iCs/>
                <w:sz w:val="20"/>
                <w:szCs w:val="20"/>
              </w:rPr>
            </w:pPr>
            <w:r w:rsidRPr="00CE72EB">
              <w:rPr>
                <w:iCs/>
                <w:sz w:val="20"/>
                <w:szCs w:val="20"/>
              </w:rPr>
              <w:t>—</w:t>
            </w:r>
          </w:p>
        </w:tc>
        <w:tc>
          <w:tcPr>
            <w:tcW w:w="1451" w:type="dxa"/>
            <w:tcBorders>
              <w:top w:val="single" w:sz="18" w:space="0" w:color="auto"/>
              <w:left w:val="single" w:sz="2" w:space="0" w:color="auto"/>
              <w:bottom w:val="single" w:sz="2" w:space="0" w:color="auto"/>
              <w:right w:val="single" w:sz="2" w:space="0" w:color="auto"/>
            </w:tcBorders>
          </w:tcPr>
          <w:p w:rsidR="007B586E" w:rsidRPr="00CE72EB" w:rsidRDefault="007B586E">
            <w:pPr>
              <w:rPr>
                <w:iCs/>
                <w:sz w:val="20"/>
                <w:szCs w:val="20"/>
              </w:rPr>
            </w:pPr>
            <w:r w:rsidRPr="00CE72EB">
              <w:rPr>
                <w:iCs/>
                <w:sz w:val="20"/>
                <w:szCs w:val="20"/>
              </w:rPr>
              <w:t>—</w:t>
            </w:r>
          </w:p>
        </w:tc>
        <w:tc>
          <w:tcPr>
            <w:tcW w:w="1306" w:type="dxa"/>
            <w:tcBorders>
              <w:top w:val="single" w:sz="18" w:space="0" w:color="auto"/>
              <w:left w:val="single" w:sz="2" w:space="0" w:color="auto"/>
              <w:bottom w:val="single" w:sz="18" w:space="0" w:color="auto"/>
              <w:right w:val="single" w:sz="2" w:space="0" w:color="auto"/>
            </w:tcBorders>
          </w:tcPr>
          <w:p w:rsidR="007B586E" w:rsidRPr="00CE72EB" w:rsidRDefault="007B586E">
            <w:pPr>
              <w:rPr>
                <w:iCs/>
                <w:sz w:val="20"/>
                <w:szCs w:val="20"/>
              </w:rPr>
            </w:pPr>
          </w:p>
        </w:tc>
        <w:tc>
          <w:tcPr>
            <w:tcW w:w="1451" w:type="dxa"/>
            <w:tcBorders>
              <w:top w:val="single" w:sz="18" w:space="0" w:color="auto"/>
              <w:left w:val="single" w:sz="2" w:space="0" w:color="auto"/>
              <w:bottom w:val="single" w:sz="18" w:space="0" w:color="auto"/>
              <w:right w:val="single" w:sz="2" w:space="0" w:color="auto"/>
            </w:tcBorders>
          </w:tcPr>
          <w:p w:rsidR="007B586E" w:rsidRPr="00CE72EB" w:rsidRDefault="007B586E">
            <w:pPr>
              <w:rPr>
                <w:iCs/>
                <w:sz w:val="20"/>
                <w:szCs w:val="20"/>
              </w:rPr>
            </w:pPr>
            <w:r w:rsidRPr="00CE72EB">
              <w:rPr>
                <w:iCs/>
                <w:sz w:val="20"/>
                <w:szCs w:val="20"/>
              </w:rPr>
              <w:t xml:space="preserve">A:  </w:t>
            </w:r>
            <w:r w:rsidRPr="00CE72EB">
              <w:rPr>
                <w:iCs/>
                <w:sz w:val="20"/>
                <w:szCs w:val="20"/>
                <w:u w:val="single"/>
              </w:rPr>
              <w:tab/>
            </w:r>
            <w:r w:rsidR="005B6664" w:rsidRPr="00CE72EB">
              <w:rPr>
                <w:sz w:val="20"/>
                <w:szCs w:val="20"/>
                <w:u w:val="single"/>
              </w:rPr>
              <w:t>*</w:t>
            </w:r>
          </w:p>
          <w:p w:rsidR="007B586E" w:rsidRPr="00CE72EB" w:rsidRDefault="007B586E">
            <w:pPr>
              <w:rPr>
                <w:iCs/>
                <w:sz w:val="20"/>
                <w:szCs w:val="20"/>
              </w:rPr>
            </w:pPr>
            <w:r w:rsidRPr="00CE72EB">
              <w:rPr>
                <w:iCs/>
                <w:sz w:val="20"/>
                <w:szCs w:val="20"/>
              </w:rPr>
              <w:t xml:space="preserve">B:  </w:t>
            </w:r>
            <w:r w:rsidRPr="00CE72EB">
              <w:rPr>
                <w:iCs/>
                <w:sz w:val="20"/>
                <w:szCs w:val="20"/>
                <w:u w:val="single"/>
              </w:rPr>
              <w:tab/>
            </w:r>
            <w:r w:rsidR="005B6664" w:rsidRPr="00CE72EB">
              <w:rPr>
                <w:sz w:val="20"/>
                <w:szCs w:val="20"/>
                <w:u w:val="single"/>
              </w:rPr>
              <w:t>*</w:t>
            </w:r>
          </w:p>
          <w:p w:rsidR="007B586E" w:rsidRPr="00CE72EB" w:rsidRDefault="007B586E">
            <w:pPr>
              <w:rPr>
                <w:iCs/>
                <w:sz w:val="20"/>
                <w:szCs w:val="20"/>
              </w:rPr>
            </w:pPr>
            <w:r w:rsidRPr="00CE72EB">
              <w:rPr>
                <w:iCs/>
                <w:sz w:val="20"/>
                <w:szCs w:val="20"/>
              </w:rPr>
              <w:t xml:space="preserve">C:  </w:t>
            </w:r>
            <w:r w:rsidRPr="00CE72EB">
              <w:rPr>
                <w:iCs/>
                <w:sz w:val="20"/>
                <w:szCs w:val="20"/>
                <w:u w:val="single"/>
              </w:rPr>
              <w:tab/>
            </w:r>
            <w:r w:rsidR="005B6664" w:rsidRPr="00CE72EB">
              <w:rPr>
                <w:sz w:val="20"/>
                <w:szCs w:val="20"/>
                <w:u w:val="single"/>
              </w:rPr>
              <w:t>*</w:t>
            </w:r>
          </w:p>
          <w:p w:rsidR="007B586E" w:rsidRPr="00CE72EB" w:rsidRDefault="007B586E">
            <w:pPr>
              <w:rPr>
                <w:iCs/>
                <w:sz w:val="20"/>
                <w:szCs w:val="20"/>
              </w:rPr>
            </w:pPr>
            <w:r w:rsidRPr="00CE72EB">
              <w:rPr>
                <w:iCs/>
                <w:sz w:val="20"/>
                <w:szCs w:val="20"/>
              </w:rPr>
              <w:t xml:space="preserve">D:  </w:t>
            </w:r>
            <w:r w:rsidRPr="00CE72EB">
              <w:rPr>
                <w:iCs/>
                <w:sz w:val="20"/>
                <w:szCs w:val="20"/>
                <w:u w:val="single"/>
              </w:rPr>
              <w:tab/>
            </w:r>
            <w:r w:rsidR="005B6664" w:rsidRPr="00CE72EB">
              <w:rPr>
                <w:sz w:val="20"/>
                <w:szCs w:val="20"/>
                <w:u w:val="single"/>
              </w:rPr>
              <w:t>*</w:t>
            </w:r>
          </w:p>
          <w:p w:rsidR="007B586E" w:rsidRPr="00CE72EB" w:rsidRDefault="007B586E">
            <w:pPr>
              <w:rPr>
                <w:iCs/>
                <w:sz w:val="20"/>
                <w:szCs w:val="20"/>
              </w:rPr>
            </w:pPr>
            <w:r w:rsidRPr="00CE72EB">
              <w:rPr>
                <w:iCs/>
                <w:sz w:val="20"/>
                <w:szCs w:val="20"/>
              </w:rPr>
              <w:t xml:space="preserve">E:  </w:t>
            </w:r>
            <w:r w:rsidRPr="00CE72EB">
              <w:rPr>
                <w:iCs/>
                <w:sz w:val="20"/>
                <w:szCs w:val="20"/>
                <w:u w:val="single"/>
              </w:rPr>
              <w:tab/>
            </w:r>
            <w:r w:rsidR="005B6664" w:rsidRPr="00CE72EB">
              <w:rPr>
                <w:sz w:val="20"/>
                <w:szCs w:val="20"/>
                <w:u w:val="single"/>
              </w:rPr>
              <w:t>*</w:t>
            </w:r>
          </w:p>
        </w:tc>
      </w:tr>
      <w:tr w:rsidR="007B586E" w:rsidRPr="00CE72EB">
        <w:trPr>
          <w:tblHeader/>
          <w:jc w:val="center"/>
        </w:trPr>
        <w:tc>
          <w:tcPr>
            <w:tcW w:w="928" w:type="dxa"/>
            <w:tcBorders>
              <w:top w:val="single" w:sz="2" w:space="0" w:color="auto"/>
            </w:tcBorders>
          </w:tcPr>
          <w:p w:rsidR="007B586E" w:rsidRPr="00CE72EB" w:rsidRDefault="007B586E">
            <w:pPr>
              <w:rPr>
                <w:b/>
                <w:bCs/>
                <w:sz w:val="20"/>
                <w:szCs w:val="20"/>
              </w:rPr>
            </w:pPr>
          </w:p>
        </w:tc>
        <w:tc>
          <w:tcPr>
            <w:tcW w:w="1596" w:type="dxa"/>
            <w:tcBorders>
              <w:top w:val="single" w:sz="2" w:space="0" w:color="auto"/>
            </w:tcBorders>
          </w:tcPr>
          <w:p w:rsidR="007B586E" w:rsidRPr="00CE72EB" w:rsidRDefault="007B586E">
            <w:pPr>
              <w:rPr>
                <w:b/>
                <w:bCs/>
                <w:sz w:val="20"/>
                <w:szCs w:val="20"/>
              </w:rPr>
            </w:pPr>
          </w:p>
        </w:tc>
        <w:tc>
          <w:tcPr>
            <w:tcW w:w="1233" w:type="dxa"/>
            <w:tcBorders>
              <w:top w:val="single" w:sz="2" w:space="0" w:color="auto"/>
            </w:tcBorders>
          </w:tcPr>
          <w:p w:rsidR="007B586E" w:rsidRPr="00CE72EB" w:rsidRDefault="007B586E">
            <w:pPr>
              <w:rPr>
                <w:b/>
                <w:bCs/>
                <w:sz w:val="20"/>
                <w:szCs w:val="20"/>
              </w:rPr>
            </w:pPr>
          </w:p>
        </w:tc>
        <w:tc>
          <w:tcPr>
            <w:tcW w:w="1161" w:type="dxa"/>
            <w:tcBorders>
              <w:top w:val="single" w:sz="2" w:space="0" w:color="auto"/>
            </w:tcBorders>
          </w:tcPr>
          <w:p w:rsidR="007B586E" w:rsidRPr="00CE72EB" w:rsidRDefault="007B586E">
            <w:pPr>
              <w:rPr>
                <w:b/>
                <w:bCs/>
                <w:sz w:val="20"/>
                <w:szCs w:val="20"/>
              </w:rPr>
            </w:pPr>
          </w:p>
        </w:tc>
        <w:tc>
          <w:tcPr>
            <w:tcW w:w="1451" w:type="dxa"/>
            <w:tcBorders>
              <w:top w:val="single" w:sz="2" w:space="0" w:color="auto"/>
              <w:right w:val="single" w:sz="18" w:space="0" w:color="auto"/>
            </w:tcBorders>
          </w:tcPr>
          <w:p w:rsidR="007B586E" w:rsidRPr="00CE72EB" w:rsidRDefault="007B586E">
            <w:pPr>
              <w:rPr>
                <w:b/>
                <w:bCs/>
                <w:sz w:val="20"/>
                <w:szCs w:val="20"/>
              </w:rPr>
            </w:pPr>
            <w:r w:rsidRPr="00CE72EB">
              <w:rPr>
                <w:b/>
                <w:bCs/>
                <w:sz w:val="20"/>
                <w:szCs w:val="20"/>
              </w:rPr>
              <w:t>Total</w:t>
            </w:r>
          </w:p>
        </w:tc>
        <w:tc>
          <w:tcPr>
            <w:tcW w:w="1306"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sz w:val="20"/>
                <w:szCs w:val="20"/>
              </w:rPr>
            </w:pPr>
          </w:p>
        </w:tc>
        <w:tc>
          <w:tcPr>
            <w:tcW w:w="1451" w:type="dxa"/>
            <w:tcBorders>
              <w:top w:val="single" w:sz="18" w:space="0" w:color="auto"/>
              <w:left w:val="single" w:sz="18" w:space="0" w:color="auto"/>
              <w:bottom w:val="single" w:sz="18" w:space="0" w:color="auto"/>
              <w:right w:val="single" w:sz="18" w:space="0" w:color="auto"/>
            </w:tcBorders>
          </w:tcPr>
          <w:p w:rsidR="007B586E" w:rsidRPr="00CE72EB" w:rsidRDefault="007B586E">
            <w:pPr>
              <w:rPr>
                <w:b/>
                <w:bCs/>
                <w:sz w:val="20"/>
                <w:szCs w:val="20"/>
              </w:rPr>
            </w:pPr>
            <w:r w:rsidRPr="00CE72EB">
              <w:rPr>
                <w:b/>
                <w:bCs/>
                <w:sz w:val="20"/>
                <w:szCs w:val="20"/>
              </w:rPr>
              <w:t>1.00</w:t>
            </w:r>
          </w:p>
        </w:tc>
      </w:tr>
    </w:tbl>
    <w:p w:rsidR="007B586E" w:rsidRPr="00CE72EB" w:rsidRDefault="007B586E">
      <w:pPr>
        <w:tabs>
          <w:tab w:val="left" w:pos="2160"/>
          <w:tab w:val="left" w:pos="3600"/>
          <w:tab w:val="left" w:pos="9144"/>
        </w:tabs>
        <w:suppressAutoHyphens/>
        <w:ind w:right="-72"/>
        <w:rPr>
          <w:rFonts w:cs="Arial"/>
        </w:rPr>
      </w:pPr>
    </w:p>
    <w:p w:rsidR="00E833ED" w:rsidRPr="00CE72EB" w:rsidRDefault="00E833ED" w:rsidP="00E833ED">
      <w:pPr>
        <w:suppressAutoHyphens/>
      </w:pPr>
      <w:r w:rsidRPr="00CE72EB">
        <w:t>[*  To be entered by the Employer. Whereas “A” should a fixed percentage, B, C, D and E should specify a range of values and the Bidder will be required to specify a value within the range such that the total weighting = 1.00]</w:t>
      </w:r>
    </w:p>
    <w:p w:rsidR="007B586E" w:rsidRPr="00CE72EB" w:rsidRDefault="007B586E">
      <w:r w:rsidRPr="00CE72EB">
        <w:br w:type="page"/>
      </w:r>
    </w:p>
    <w:tbl>
      <w:tblPr>
        <w:tblW w:w="0" w:type="auto"/>
        <w:tblLayout w:type="fixed"/>
        <w:tblLook w:val="0000" w:firstRow="0" w:lastRow="0" w:firstColumn="0" w:lastColumn="0" w:noHBand="0" w:noVBand="0"/>
      </w:tblPr>
      <w:tblGrid>
        <w:gridCol w:w="9198"/>
      </w:tblGrid>
      <w:tr w:rsidR="007B586E" w:rsidRPr="00CE72EB">
        <w:trPr>
          <w:trHeight w:val="900"/>
        </w:trPr>
        <w:tc>
          <w:tcPr>
            <w:tcW w:w="9198" w:type="dxa"/>
            <w:vAlign w:val="center"/>
          </w:tcPr>
          <w:p w:rsidR="007B586E" w:rsidRPr="00CE72EB" w:rsidRDefault="007B586E">
            <w:pPr>
              <w:pStyle w:val="S4-header1"/>
            </w:pPr>
            <w:r w:rsidRPr="00CE72EB">
              <w:br w:type="page"/>
            </w:r>
            <w:bookmarkStart w:id="440" w:name="_Toc41971550"/>
            <w:bookmarkStart w:id="441" w:name="_Toc125871319"/>
            <w:bookmarkStart w:id="442" w:name="_Toc139856167"/>
            <w:bookmarkStart w:id="443" w:name="_Toc473902807"/>
            <w:r w:rsidRPr="00CE72EB">
              <w:rPr>
                <w:iCs/>
              </w:rPr>
              <w:t>Form</w:t>
            </w:r>
            <w:r w:rsidRPr="00CE72EB">
              <w:t xml:space="preserve"> of Bid Security</w:t>
            </w:r>
            <w:bookmarkEnd w:id="440"/>
            <w:bookmarkEnd w:id="441"/>
            <w:r w:rsidRPr="00CE72EB">
              <w:t xml:space="preserve"> (Bank Guarantee)</w:t>
            </w:r>
            <w:bookmarkEnd w:id="442"/>
            <w:bookmarkEnd w:id="443"/>
          </w:p>
        </w:tc>
      </w:tr>
    </w:tbl>
    <w:p w:rsidR="00E833ED" w:rsidRPr="00CE72EB" w:rsidRDefault="00EE7B1C" w:rsidP="00EE7B1C">
      <w:pPr>
        <w:pStyle w:val="NormalWeb"/>
        <w:rPr>
          <w:rFonts w:ascii="Times New Roman" w:hAnsi="Times New Roman"/>
          <w:i/>
          <w:sz w:val="24"/>
        </w:rPr>
      </w:pPr>
      <w:r w:rsidRPr="00CE72EB">
        <w:rPr>
          <w:rFonts w:ascii="Times New Roman" w:hAnsi="Times New Roman"/>
          <w:i/>
          <w:sz w:val="24"/>
        </w:rPr>
        <w:t xml:space="preserve"> </w:t>
      </w:r>
      <w:r w:rsidR="00E833ED" w:rsidRPr="00CE72EB">
        <w:rPr>
          <w:rFonts w:ascii="Times New Roman" w:hAnsi="Times New Roman"/>
          <w:i/>
          <w:sz w:val="24"/>
        </w:rPr>
        <w:t xml:space="preserve">[Guarantor letterhead or SWIFT identifier code] </w:t>
      </w:r>
    </w:p>
    <w:p w:rsidR="00E833ED" w:rsidRPr="00CE72EB" w:rsidRDefault="00E833ED" w:rsidP="00E833ED">
      <w:pPr>
        <w:pStyle w:val="NormalWeb"/>
        <w:rPr>
          <w:i/>
          <w:sz w:val="24"/>
        </w:rPr>
      </w:pPr>
      <w:r w:rsidRPr="00CE72EB">
        <w:rPr>
          <w:rFonts w:ascii="Times New Roman" w:hAnsi="Times New Roman"/>
          <w:b/>
          <w:sz w:val="24"/>
        </w:rPr>
        <w:t xml:space="preserve">Beneficiary:  </w:t>
      </w:r>
    </w:p>
    <w:p w:rsidR="00E833ED" w:rsidRPr="00CE72EB" w:rsidRDefault="00E833ED" w:rsidP="00E833ED">
      <w:pPr>
        <w:pStyle w:val="NormalWeb"/>
        <w:rPr>
          <w:sz w:val="24"/>
        </w:rPr>
      </w:pPr>
      <w:r w:rsidRPr="00CE72EB">
        <w:rPr>
          <w:rFonts w:ascii="Times New Roman" w:hAnsi="Times New Roman"/>
          <w:i/>
          <w:sz w:val="24"/>
        </w:rPr>
        <w:t xml:space="preserve">[Insert name and address of the </w:t>
      </w:r>
      <w:r w:rsidRPr="00CE72EB">
        <w:rPr>
          <w:rFonts w:ascii="Times New Roman" w:hAnsi="Times New Roman"/>
          <w:sz w:val="24"/>
        </w:rPr>
        <w:t>Employer</w:t>
      </w:r>
      <w:r w:rsidRPr="00CE72EB">
        <w:rPr>
          <w:rFonts w:ascii="Times New Roman" w:hAnsi="Times New Roman"/>
          <w:i/>
          <w:sz w:val="24"/>
        </w:rPr>
        <w:t>]</w:t>
      </w:r>
      <w:r w:rsidRPr="00CE72EB">
        <w:rPr>
          <w:rFonts w:ascii="Times New Roman" w:hAnsi="Times New Roman"/>
          <w:sz w:val="24"/>
        </w:rPr>
        <w:t xml:space="preserve">  </w:t>
      </w:r>
    </w:p>
    <w:p w:rsidR="00E833ED" w:rsidRPr="00CE72EB" w:rsidRDefault="00E833ED" w:rsidP="00E833ED">
      <w:pPr>
        <w:pStyle w:val="NormalWeb"/>
        <w:rPr>
          <w:b/>
          <w:sz w:val="24"/>
        </w:rPr>
      </w:pPr>
      <w:r w:rsidRPr="00CE72EB">
        <w:rPr>
          <w:rFonts w:ascii="Times New Roman" w:hAnsi="Times New Roman"/>
          <w:b/>
          <w:sz w:val="24"/>
        </w:rPr>
        <w:t xml:space="preserve">Invitation for Bids No: </w:t>
      </w:r>
      <w:r w:rsidRPr="00CE72EB">
        <w:rPr>
          <w:rFonts w:ascii="Times New Roman" w:hAnsi="Times New Roman"/>
          <w:sz w:val="24"/>
        </w:rPr>
        <w:t>_</w:t>
      </w:r>
      <w:r w:rsidRPr="00CE72EB">
        <w:rPr>
          <w:rFonts w:ascii="Times New Roman" w:hAnsi="Times New Roman"/>
          <w:i/>
          <w:sz w:val="24"/>
        </w:rPr>
        <w:t>[Insert reference number for the Invitation for Bids]</w:t>
      </w:r>
      <w:r w:rsidRPr="00CE72EB">
        <w:rPr>
          <w:rFonts w:ascii="Times New Roman" w:hAnsi="Times New Roman"/>
          <w:b/>
          <w:sz w:val="24"/>
        </w:rPr>
        <w:t xml:space="preserve"> </w:t>
      </w:r>
    </w:p>
    <w:p w:rsidR="00E833ED" w:rsidRPr="00CE72EB" w:rsidRDefault="00E833ED" w:rsidP="00E833ED">
      <w:pPr>
        <w:pStyle w:val="NormalWeb"/>
        <w:rPr>
          <w:rFonts w:ascii="Times New Roman" w:hAnsi="Times New Roman"/>
          <w:sz w:val="24"/>
        </w:rPr>
      </w:pPr>
      <w:r w:rsidRPr="00CE72EB">
        <w:rPr>
          <w:rFonts w:ascii="Times New Roman" w:hAnsi="Times New Roman"/>
          <w:b/>
          <w:sz w:val="24"/>
        </w:rPr>
        <w:t>Date:</w:t>
      </w:r>
      <w:r w:rsidRPr="00CE72EB">
        <w:rPr>
          <w:rFonts w:ascii="Times New Roman" w:hAnsi="Times New Roman"/>
          <w:sz w:val="24"/>
        </w:rPr>
        <w:t xml:space="preserve">  </w:t>
      </w:r>
      <w:r w:rsidRPr="00CE72EB">
        <w:rPr>
          <w:rFonts w:ascii="Times New Roman" w:hAnsi="Times New Roman"/>
          <w:i/>
          <w:sz w:val="24"/>
        </w:rPr>
        <w:t>[Insert date of issue]</w:t>
      </w:r>
      <w:r w:rsidRPr="00CE72EB">
        <w:rPr>
          <w:rFonts w:ascii="Times New Roman" w:hAnsi="Times New Roman"/>
          <w:sz w:val="24"/>
        </w:rPr>
        <w:t xml:space="preserve"> </w:t>
      </w:r>
    </w:p>
    <w:p w:rsidR="00E833ED" w:rsidRPr="00CE72EB" w:rsidRDefault="00E833ED" w:rsidP="00E833ED">
      <w:pPr>
        <w:pStyle w:val="NormalWeb"/>
        <w:rPr>
          <w:rFonts w:ascii="Times New Roman" w:hAnsi="Times New Roman"/>
          <w:sz w:val="24"/>
        </w:rPr>
      </w:pPr>
      <w:r w:rsidRPr="00CE72EB">
        <w:rPr>
          <w:rFonts w:ascii="Times New Roman" w:hAnsi="Times New Roman"/>
          <w:b/>
          <w:sz w:val="24"/>
        </w:rPr>
        <w:t>BID GUARANTEE No.:</w:t>
      </w:r>
      <w:r w:rsidRPr="00CE72EB">
        <w:rPr>
          <w:rFonts w:ascii="Times New Roman" w:hAnsi="Times New Roman"/>
          <w:sz w:val="24"/>
        </w:rPr>
        <w:t xml:space="preserve"> </w:t>
      </w:r>
      <w:r w:rsidRPr="00CE72EB">
        <w:rPr>
          <w:rFonts w:ascii="Times New Roman" w:hAnsi="Times New Roman"/>
          <w:i/>
          <w:sz w:val="24"/>
        </w:rPr>
        <w:t>[Insert guarantee reference number]</w:t>
      </w:r>
      <w:r w:rsidRPr="00CE72EB">
        <w:rPr>
          <w:rFonts w:ascii="Times New Roman" w:hAnsi="Times New Roman"/>
          <w:sz w:val="24"/>
        </w:rPr>
        <w:t xml:space="preserve"> </w:t>
      </w:r>
    </w:p>
    <w:p w:rsidR="00E833ED" w:rsidRPr="00CE72EB" w:rsidRDefault="00E833ED" w:rsidP="00E833ED">
      <w:pPr>
        <w:pStyle w:val="NormalWeb"/>
        <w:rPr>
          <w:rFonts w:ascii="Times New Roman" w:hAnsi="Times New Roman"/>
          <w:sz w:val="24"/>
        </w:rPr>
      </w:pPr>
      <w:r w:rsidRPr="00CE72EB">
        <w:rPr>
          <w:rFonts w:ascii="Times New Roman" w:hAnsi="Times New Roman"/>
          <w:b/>
          <w:sz w:val="24"/>
        </w:rPr>
        <w:t xml:space="preserve">Guarantor:  </w:t>
      </w:r>
      <w:r w:rsidRPr="00CE72EB">
        <w:rPr>
          <w:rFonts w:ascii="Times New Roman" w:hAnsi="Times New Roman"/>
          <w:sz w:val="24"/>
        </w:rPr>
        <w:t>_</w:t>
      </w:r>
      <w:r w:rsidRPr="00CE72EB">
        <w:rPr>
          <w:rFonts w:ascii="Times New Roman" w:hAnsi="Times New Roman"/>
          <w:i/>
          <w:sz w:val="24"/>
        </w:rPr>
        <w:t>[Insert name and address of place of issue, unless indicated in the letterhead]</w:t>
      </w:r>
    </w:p>
    <w:p w:rsidR="00E833ED" w:rsidRPr="00CE72EB" w:rsidRDefault="00E833ED" w:rsidP="00E833ED">
      <w:pPr>
        <w:pStyle w:val="NormalWeb"/>
        <w:jc w:val="both"/>
        <w:rPr>
          <w:rFonts w:ascii="Times New Roman" w:hAnsi="Times New Roman"/>
          <w:sz w:val="24"/>
        </w:rPr>
      </w:pPr>
      <w:r w:rsidRPr="00CE72EB">
        <w:rPr>
          <w:rFonts w:ascii="Times New Roman" w:hAnsi="Times New Roman"/>
          <w:sz w:val="24"/>
        </w:rPr>
        <w:t xml:space="preserve">We have been informed that </w:t>
      </w:r>
      <w:r w:rsidRPr="00CE72EB">
        <w:rPr>
          <w:rFonts w:ascii="Times New Roman" w:hAnsi="Times New Roman"/>
          <w:i/>
          <w:sz w:val="24"/>
        </w:rPr>
        <w:t>[insert name of the Bidder, which in the case of a joint venture shall be the name of the joint venture (whether legally constituted or prospective) or the names of all members thereof]</w:t>
      </w:r>
      <w:r w:rsidRPr="00CE72EB">
        <w:rPr>
          <w:rFonts w:ascii="Times New Roman" w:hAnsi="Times New Roman"/>
          <w:sz w:val="24"/>
        </w:rPr>
        <w:t xml:space="preserve"> (hereinafter called "the Applicant") has submitted or will submit to the Beneficiary its bid (hereinafter called "the Bid") for the execution of </w:t>
      </w:r>
      <w:r w:rsidRPr="00CE72EB">
        <w:rPr>
          <w:rFonts w:ascii="Times New Roman" w:hAnsi="Times New Roman"/>
          <w:i/>
          <w:sz w:val="24"/>
        </w:rPr>
        <w:t>[insert description of contract]</w:t>
      </w:r>
      <w:r w:rsidRPr="00CE72EB">
        <w:rPr>
          <w:rFonts w:ascii="Times New Roman" w:hAnsi="Times New Roman"/>
          <w:sz w:val="24"/>
        </w:rPr>
        <w:t xml:space="preserve"> under Invitation for Bids No. [</w:t>
      </w:r>
      <w:r w:rsidRPr="00CE72EB">
        <w:rPr>
          <w:rFonts w:ascii="Times New Roman" w:hAnsi="Times New Roman"/>
          <w:i/>
          <w:sz w:val="24"/>
        </w:rPr>
        <w:t>insert number</w:t>
      </w:r>
      <w:r w:rsidRPr="00CE72EB">
        <w:rPr>
          <w:rFonts w:ascii="Times New Roman" w:hAnsi="Times New Roman"/>
          <w:sz w:val="24"/>
        </w:rPr>
        <w:t xml:space="preserve">] (“the IFB”). </w:t>
      </w:r>
    </w:p>
    <w:p w:rsidR="00E833ED" w:rsidRPr="00CE72EB" w:rsidRDefault="00E833ED" w:rsidP="00E833ED">
      <w:pPr>
        <w:pStyle w:val="NormalWeb"/>
        <w:jc w:val="both"/>
        <w:rPr>
          <w:rFonts w:ascii="Times New Roman" w:hAnsi="Times New Roman"/>
          <w:sz w:val="24"/>
        </w:rPr>
      </w:pPr>
      <w:r w:rsidRPr="00CE72EB">
        <w:rPr>
          <w:rFonts w:ascii="Times New Roman" w:hAnsi="Times New Roman"/>
          <w:sz w:val="24"/>
        </w:rPr>
        <w:t>Furthermore, we understand that, according to the Beneficiary’s conditions, bids must be supported by a bid guarantee.</w:t>
      </w:r>
    </w:p>
    <w:p w:rsidR="00E833ED" w:rsidRPr="00CE72EB" w:rsidRDefault="00E833ED" w:rsidP="00E833ED">
      <w:pPr>
        <w:pStyle w:val="NormalWeb"/>
        <w:jc w:val="both"/>
        <w:rPr>
          <w:rFonts w:ascii="Times New Roman" w:hAnsi="Times New Roman"/>
          <w:sz w:val="24"/>
        </w:rPr>
      </w:pPr>
      <w:r w:rsidRPr="00CE72EB">
        <w:rPr>
          <w:rFonts w:ascii="Times New Roman" w:hAnsi="Times New Roman"/>
          <w:sz w:val="24"/>
        </w:rPr>
        <w:t xml:space="preserve">At the request of the Applicant, we , as Guarantor, hereby irrevocably undertake to pay the Beneficiary any sum or sums not exceeding in total an amount of </w:t>
      </w:r>
      <w:r w:rsidRPr="00CE72EB">
        <w:rPr>
          <w:rFonts w:ascii="Times New Roman" w:hAnsi="Times New Roman"/>
          <w:i/>
          <w:sz w:val="24"/>
        </w:rPr>
        <w:t xml:space="preserve">[insert amount in letters] </w:t>
      </w:r>
      <w:r w:rsidRPr="00CE72EB">
        <w:rPr>
          <w:rFonts w:ascii="Times New Roman" w:hAnsi="Times New Roman"/>
          <w:sz w:val="24"/>
        </w:rPr>
        <w:t>(</w:t>
      </w:r>
      <w:r w:rsidRPr="00CE72EB">
        <w:rPr>
          <w:rFonts w:ascii="Times New Roman" w:hAnsi="Times New Roman"/>
          <w:i/>
          <w:sz w:val="24"/>
        </w:rPr>
        <w:t>insert amount in numbers</w:t>
      </w:r>
      <w:r w:rsidRPr="00CE72EB">
        <w:rPr>
          <w:rFonts w:ascii="Times New Roman" w:hAnsi="Times New Roman"/>
          <w:sz w:val="24"/>
        </w:rPr>
        <w:t>) upon receipt by us of the Beneficiary’s complying supported by the Beneficiary’s statement, whether in the demand itself or a separate signed document accompanying or identifying the demand, stating either that the Applicant:</w:t>
      </w:r>
    </w:p>
    <w:p w:rsidR="00E833ED" w:rsidRPr="00CE72EB" w:rsidRDefault="00E833ED" w:rsidP="00E833ED">
      <w:pPr>
        <w:pStyle w:val="NormalWeb"/>
        <w:tabs>
          <w:tab w:val="left" w:pos="540"/>
        </w:tabs>
        <w:ind w:left="540" w:right="720" w:hanging="540"/>
        <w:jc w:val="both"/>
        <w:rPr>
          <w:rFonts w:ascii="Times New Roman" w:hAnsi="Times New Roman"/>
          <w:sz w:val="24"/>
        </w:rPr>
      </w:pPr>
      <w:r w:rsidRPr="00CE72EB">
        <w:rPr>
          <w:rFonts w:ascii="Times New Roman" w:hAnsi="Times New Roman"/>
          <w:sz w:val="24"/>
        </w:rPr>
        <w:t xml:space="preserve">(a) </w:t>
      </w:r>
      <w:r w:rsidRPr="00CE72EB">
        <w:rPr>
          <w:rFonts w:ascii="Times New Roman" w:hAnsi="Times New Roman"/>
          <w:sz w:val="24"/>
        </w:rPr>
        <w:tab/>
        <w:t>has withdrawn its Bid during the period of bid validity specified by the Applicant</w:t>
      </w:r>
      <w:r w:rsidR="00F46510" w:rsidRPr="00CE72EB">
        <w:rPr>
          <w:rFonts w:ascii="Times New Roman" w:hAnsi="Times New Roman"/>
          <w:sz w:val="24"/>
        </w:rPr>
        <w:t xml:space="preserve"> </w:t>
      </w:r>
      <w:r w:rsidRPr="00CE72EB">
        <w:rPr>
          <w:rFonts w:ascii="Times New Roman" w:hAnsi="Times New Roman"/>
          <w:sz w:val="24"/>
        </w:rPr>
        <w:t>in the Letter of Bid, or any extension thereto provided by the Applicant; or</w:t>
      </w:r>
    </w:p>
    <w:p w:rsidR="00E833ED" w:rsidRPr="00CE72EB" w:rsidRDefault="00E833ED" w:rsidP="00E833ED">
      <w:pPr>
        <w:pStyle w:val="NormalWeb"/>
        <w:tabs>
          <w:tab w:val="left" w:pos="540"/>
        </w:tabs>
        <w:spacing w:before="0" w:after="0"/>
        <w:ind w:left="540" w:hanging="540"/>
        <w:jc w:val="both"/>
        <w:rPr>
          <w:rFonts w:ascii="Times New Roman" w:hAnsi="Times New Roman"/>
          <w:sz w:val="24"/>
        </w:rPr>
      </w:pPr>
      <w:r w:rsidRPr="00CE72EB">
        <w:rPr>
          <w:rFonts w:ascii="Times New Roman" w:hAnsi="Times New Roman"/>
          <w:sz w:val="24"/>
        </w:rPr>
        <w:t xml:space="preserve">(b) </w:t>
      </w:r>
      <w:r w:rsidRPr="00CE72EB">
        <w:rPr>
          <w:rFonts w:ascii="Times New Roman" w:hAnsi="Times New Roman"/>
          <w:sz w:val="24"/>
        </w:rPr>
        <w:tab/>
        <w:t xml:space="preserve">having been notified of the acceptance of its Bid by the Beneficiary during the period of bid validity, (i) fails to execute the Contract Agreement or (ii) fails to furnish the performance security, </w:t>
      </w:r>
      <w:r w:rsidR="00145B0C" w:rsidRPr="00CE72EB">
        <w:rPr>
          <w:rFonts w:ascii="Times New Roman" w:hAnsi="Times New Roman"/>
          <w:sz w:val="24"/>
        </w:rPr>
        <w:t xml:space="preserve">and, if required, </w:t>
      </w:r>
      <w:r w:rsidR="001D5134" w:rsidRPr="00CE72EB">
        <w:rPr>
          <w:rFonts w:ascii="Times New Roman" w:hAnsi="Times New Roman"/>
          <w:sz w:val="24"/>
        </w:rPr>
        <w:t xml:space="preserve">the </w:t>
      </w:r>
      <w:r w:rsidR="00145B0C" w:rsidRPr="00CE72EB">
        <w:rPr>
          <w:rFonts w:ascii="Times New Roman" w:hAnsi="Times New Roman"/>
          <w:sz w:val="24"/>
        </w:rPr>
        <w:t xml:space="preserve">Environmental, Social, Health and Safety (ESHS) Performance Security, </w:t>
      </w:r>
      <w:r w:rsidRPr="00CE72EB">
        <w:rPr>
          <w:rFonts w:ascii="Times New Roman" w:hAnsi="Times New Roman"/>
          <w:sz w:val="24"/>
        </w:rPr>
        <w:t>in accordance with the Instructions to Bidders (“ITB”) of the Beneficiary’s bidding document.</w:t>
      </w:r>
    </w:p>
    <w:p w:rsidR="00E833ED" w:rsidRPr="00CE72EB" w:rsidRDefault="00E833ED" w:rsidP="00E833ED">
      <w:pPr>
        <w:pStyle w:val="NormalWeb"/>
        <w:spacing w:before="0" w:after="0"/>
        <w:jc w:val="both"/>
        <w:rPr>
          <w:rFonts w:ascii="Times New Roman" w:hAnsi="Times New Roman"/>
          <w:sz w:val="24"/>
        </w:rPr>
      </w:pPr>
      <w:r w:rsidRPr="00CE72EB">
        <w:rPr>
          <w:rFonts w:ascii="Times New Roman" w:hAnsi="Times New Roman"/>
          <w:sz w:val="24"/>
        </w:rPr>
        <w:t>This guarantee will expire: (a) if the Applicant</w:t>
      </w:r>
      <w:r w:rsidR="00665BE1" w:rsidRPr="00CE72EB">
        <w:rPr>
          <w:rFonts w:ascii="Times New Roman" w:hAnsi="Times New Roman"/>
          <w:sz w:val="24"/>
        </w:rPr>
        <w:t xml:space="preserve"> </w:t>
      </w:r>
      <w:r w:rsidRPr="00CE72EB">
        <w:rPr>
          <w:rFonts w:ascii="Times New Roman" w:hAnsi="Times New Roman"/>
          <w:sz w:val="24"/>
        </w:rPr>
        <w:t xml:space="preserve">is the successful Bidder, upon our receipt of copies of the contract agreement signed by the Applicant and the performance security </w:t>
      </w:r>
      <w:r w:rsidR="00145B0C" w:rsidRPr="00CE72EB">
        <w:rPr>
          <w:rFonts w:ascii="Times New Roman" w:eastAsia="Times New Roman" w:hAnsi="Times New Roman"/>
          <w:sz w:val="24"/>
        </w:rPr>
        <w:t xml:space="preserve">and, if required, </w:t>
      </w:r>
      <w:r w:rsidR="001D5134" w:rsidRPr="00CE72EB">
        <w:rPr>
          <w:rFonts w:ascii="Times New Roman" w:eastAsia="Times New Roman" w:hAnsi="Times New Roman"/>
          <w:sz w:val="24"/>
        </w:rPr>
        <w:t xml:space="preserve">the </w:t>
      </w:r>
      <w:r w:rsidR="00145B0C" w:rsidRPr="00CE72EB">
        <w:rPr>
          <w:rFonts w:ascii="Times New Roman" w:eastAsia="Times New Roman" w:hAnsi="Times New Roman"/>
          <w:sz w:val="24"/>
        </w:rPr>
        <w:t xml:space="preserve">Environmental, Social, Health and Safety (ESHS) Performance Security, </w:t>
      </w:r>
      <w:r w:rsidRPr="00CE72EB">
        <w:rPr>
          <w:rFonts w:ascii="Times New Roman" w:hAnsi="Times New Roman"/>
          <w:sz w:val="24"/>
        </w:rPr>
        <w:t xml:space="preserve">issued to </w:t>
      </w:r>
      <w:r w:rsidRPr="00CE72EB">
        <w:rPr>
          <w:rFonts w:ascii="Times New Roman" w:hAnsi="Times New Roman"/>
          <w:sz w:val="24"/>
        </w:rPr>
        <w:lastRenderedPageBreak/>
        <w:t>the Beneficiary upon the instruction of the Applicant; and (b) if the Applicant</w:t>
      </w:r>
      <w:r w:rsidRPr="00CE72EB" w:rsidDel="008C2FB9">
        <w:rPr>
          <w:rFonts w:ascii="Times New Roman" w:hAnsi="Times New Roman"/>
          <w:sz w:val="24"/>
        </w:rPr>
        <w:t xml:space="preserve"> </w:t>
      </w:r>
      <w:r w:rsidRPr="00CE72EB">
        <w:rPr>
          <w:rFonts w:ascii="Times New Roman" w:hAnsi="Times New Roman"/>
          <w:sz w:val="24"/>
        </w:rPr>
        <w:t>is not the successful Bidder, upon the earlier of (i) our receipt of a copy of the Beneficiary’s notification to the Applicant of the results of the bidding process; or (ii) twenty-eight days after the Validity Period, which date shall be established by presentation to us of copies of the Letter of Bid</w:t>
      </w:r>
      <w:r w:rsidR="00665BE1" w:rsidRPr="00CE72EB">
        <w:rPr>
          <w:rFonts w:ascii="Times New Roman" w:hAnsi="Times New Roman"/>
          <w:sz w:val="24"/>
        </w:rPr>
        <w:t xml:space="preserve"> </w:t>
      </w:r>
      <w:r w:rsidRPr="00CE72EB">
        <w:rPr>
          <w:rFonts w:ascii="Times New Roman" w:hAnsi="Times New Roman"/>
          <w:sz w:val="24"/>
        </w:rPr>
        <w:t>and any extension(s) thereto,</w:t>
      </w:r>
      <w:r w:rsidR="00665BE1" w:rsidRPr="00CE72EB">
        <w:rPr>
          <w:rFonts w:ascii="Times New Roman" w:hAnsi="Times New Roman"/>
          <w:sz w:val="24"/>
        </w:rPr>
        <w:t xml:space="preserve"> </w:t>
      </w:r>
      <w:r w:rsidRPr="00CE72EB">
        <w:rPr>
          <w:rFonts w:ascii="Times New Roman" w:hAnsi="Times New Roman"/>
          <w:sz w:val="24"/>
        </w:rPr>
        <w:t>accompanied by the bidding document; or (c) three years after the date of issue of this guarantee.</w:t>
      </w:r>
    </w:p>
    <w:p w:rsidR="00E833ED" w:rsidRPr="00CE72EB" w:rsidRDefault="00E833ED" w:rsidP="00E833ED">
      <w:pPr>
        <w:pStyle w:val="NormalWeb"/>
        <w:spacing w:before="0" w:after="0"/>
        <w:jc w:val="both"/>
        <w:rPr>
          <w:rFonts w:ascii="Times New Roman" w:hAnsi="Times New Roman"/>
          <w:sz w:val="24"/>
        </w:rPr>
      </w:pPr>
      <w:r w:rsidRPr="00CE72EB">
        <w:rPr>
          <w:rFonts w:ascii="Times New Roman" w:hAnsi="Times New Roman"/>
          <w:sz w:val="24"/>
        </w:rPr>
        <w:t>Consequently, any demand for payment under this guarantee must be received by us at the office indicated above on or before that date.</w:t>
      </w:r>
    </w:p>
    <w:p w:rsidR="00E833ED" w:rsidRPr="00CE72EB" w:rsidRDefault="00E833ED" w:rsidP="00E833ED">
      <w:pPr>
        <w:pStyle w:val="NormalWeb"/>
        <w:spacing w:before="0" w:after="0"/>
        <w:rPr>
          <w:rFonts w:ascii="Times New Roman" w:hAnsi="Times New Roman"/>
          <w:sz w:val="24"/>
        </w:rPr>
      </w:pPr>
      <w:r w:rsidRPr="00CE72EB">
        <w:rPr>
          <w:rFonts w:ascii="Times New Roman" w:hAnsi="Times New Roman"/>
          <w:sz w:val="24"/>
        </w:rPr>
        <w:t>This guarantee is subject to the Uniform Rules for Demand Guarantees (URDG) 2010 Revision, ICC Publication No. 758.</w:t>
      </w:r>
    </w:p>
    <w:p w:rsidR="00E833ED" w:rsidRPr="00CE72EB" w:rsidRDefault="00E833ED" w:rsidP="00E833ED">
      <w:pPr>
        <w:pStyle w:val="NormalWeb"/>
        <w:spacing w:before="0" w:after="0"/>
        <w:jc w:val="center"/>
        <w:rPr>
          <w:rFonts w:ascii="Times New Roman" w:hAnsi="Times New Roman"/>
        </w:rPr>
      </w:pPr>
    </w:p>
    <w:p w:rsidR="00E833ED" w:rsidRPr="00CE72EB" w:rsidRDefault="00E833ED" w:rsidP="00E833ED">
      <w:pPr>
        <w:pStyle w:val="NormalWeb"/>
        <w:spacing w:before="0" w:after="0"/>
        <w:rPr>
          <w:rFonts w:ascii="Times New Roman" w:hAnsi="Times New Roman"/>
        </w:rPr>
      </w:pPr>
    </w:p>
    <w:p w:rsidR="00E833ED" w:rsidRPr="00CE72EB" w:rsidRDefault="00E833ED" w:rsidP="00E833ED">
      <w:pPr>
        <w:pStyle w:val="NormalWeb"/>
        <w:spacing w:before="0" w:after="0"/>
        <w:rPr>
          <w:rFonts w:ascii="Times New Roman" w:hAnsi="Times New Roman"/>
          <w:b/>
        </w:rPr>
      </w:pPr>
      <w:r w:rsidRPr="00CE72EB">
        <w:rPr>
          <w:rFonts w:ascii="Times New Roman" w:hAnsi="Times New Roman"/>
          <w:b/>
        </w:rPr>
        <w:t>_____________________________</w:t>
      </w:r>
    </w:p>
    <w:p w:rsidR="00E833ED" w:rsidRPr="00CE72EB" w:rsidRDefault="00E833ED" w:rsidP="00E833ED">
      <w:pPr>
        <w:pStyle w:val="NormalWeb"/>
        <w:spacing w:before="0" w:after="0"/>
        <w:rPr>
          <w:rFonts w:ascii="Times New Roman" w:hAnsi="Times New Roman"/>
          <w:i/>
        </w:rPr>
      </w:pPr>
      <w:r w:rsidRPr="00CE72EB">
        <w:rPr>
          <w:rFonts w:ascii="Times New Roman" w:hAnsi="Times New Roman"/>
          <w:i/>
        </w:rPr>
        <w:t>[signature(s)]</w:t>
      </w:r>
    </w:p>
    <w:p w:rsidR="00E833ED" w:rsidRPr="00CE72EB" w:rsidRDefault="00E833ED" w:rsidP="00E833ED">
      <w:pPr>
        <w:pStyle w:val="NormalWeb"/>
        <w:spacing w:before="0" w:after="0"/>
        <w:rPr>
          <w:rFonts w:ascii="Times New Roman" w:hAnsi="Times New Roman"/>
          <w:i/>
        </w:rPr>
      </w:pPr>
    </w:p>
    <w:p w:rsidR="00E833ED" w:rsidRPr="00CE72EB" w:rsidRDefault="00E833ED" w:rsidP="00E833ED">
      <w:pPr>
        <w:pStyle w:val="Header"/>
        <w:rPr>
          <w:rFonts w:ascii="Times New Roman" w:hAnsi="Times New Roman"/>
          <w:b/>
          <w:i/>
          <w:sz w:val="24"/>
          <w:lang w:val="en-US"/>
        </w:rPr>
      </w:pPr>
      <w:r w:rsidRPr="00CE72EB">
        <w:rPr>
          <w:rFonts w:ascii="Times New Roman" w:hAnsi="Times New Roman"/>
          <w:b/>
          <w:i/>
          <w:sz w:val="24"/>
          <w:lang w:val="en-US"/>
        </w:rPr>
        <w:t>Note:  All italicized text is for use in preparing this form and shall be deleted from the final product.</w:t>
      </w:r>
    </w:p>
    <w:p w:rsidR="002477E8" w:rsidRPr="00CE72EB" w:rsidRDefault="002477E8" w:rsidP="00E833ED">
      <w:pPr>
        <w:pStyle w:val="S4-header1"/>
        <w:rPr>
          <w:rStyle w:val="Table"/>
          <w:spacing w:val="-2"/>
        </w:rPr>
      </w:pPr>
    </w:p>
    <w:p w:rsidR="002477E8" w:rsidRPr="00CE72EB" w:rsidRDefault="002477E8" w:rsidP="0020119D">
      <w:pPr>
        <w:pStyle w:val="S4-header1"/>
        <w:rPr>
          <w:iCs/>
        </w:rPr>
      </w:pPr>
      <w:r w:rsidRPr="00CE72EB">
        <w:rPr>
          <w:rStyle w:val="Table"/>
          <w:spacing w:val="-2"/>
        </w:rPr>
        <w:br w:type="page"/>
      </w:r>
      <w:bookmarkStart w:id="444" w:name="_Toc68319424"/>
      <w:bookmarkStart w:id="445" w:name="_Toc473902808"/>
      <w:r w:rsidRPr="00CE72EB">
        <w:rPr>
          <w:iCs/>
        </w:rPr>
        <w:lastRenderedPageBreak/>
        <w:t>Form of Bid Security (Bid Bond)</w:t>
      </w:r>
      <w:bookmarkEnd w:id="444"/>
      <w:bookmarkEnd w:id="445"/>
    </w:p>
    <w:p w:rsidR="002477E8" w:rsidRPr="00CE72EB" w:rsidRDefault="002477E8" w:rsidP="0020119D">
      <w:pPr>
        <w:pStyle w:val="S4-header1"/>
        <w:rPr>
          <w:b w:val="0"/>
        </w:rPr>
      </w:pPr>
    </w:p>
    <w:p w:rsidR="002477E8" w:rsidRPr="00CE72EB" w:rsidRDefault="002477E8" w:rsidP="002477E8">
      <w:pPr>
        <w:rPr>
          <w:i/>
          <w:iCs/>
        </w:rPr>
      </w:pPr>
      <w:r w:rsidRPr="00CE72EB">
        <w:rPr>
          <w:i/>
          <w:iCs/>
        </w:rPr>
        <w:t>[The Surety shall fill in this Bid Bond Form in accordance with the instructions indicated.]</w:t>
      </w:r>
    </w:p>
    <w:p w:rsidR="002477E8" w:rsidRPr="00CE72EB" w:rsidRDefault="002477E8" w:rsidP="002477E8"/>
    <w:p w:rsidR="002477E8" w:rsidRPr="00CE72EB" w:rsidRDefault="002477E8" w:rsidP="002477E8">
      <w:pPr>
        <w:spacing w:after="200"/>
      </w:pPr>
      <w:r w:rsidRPr="00CE72EB">
        <w:t>BOND NO. ______________________</w:t>
      </w:r>
    </w:p>
    <w:p w:rsidR="002477E8" w:rsidRPr="00CE72EB" w:rsidRDefault="002477E8" w:rsidP="002477E8">
      <w:pPr>
        <w:spacing w:after="200"/>
        <w:jc w:val="both"/>
      </w:pPr>
      <w:r w:rsidRPr="00CE72EB">
        <w:t xml:space="preserve">BY THIS BOND </w:t>
      </w:r>
      <w:r w:rsidRPr="00CE72EB">
        <w:rPr>
          <w:i/>
        </w:rPr>
        <w:t>[name of Bidder]</w:t>
      </w:r>
      <w:r w:rsidRPr="00CE72EB">
        <w:t xml:space="preserve"> as Principal (hereinafter called “the Principal”), and </w:t>
      </w:r>
      <w:r w:rsidRPr="00CE72EB">
        <w:rPr>
          <w:i/>
        </w:rPr>
        <w:t>[name, legal title, and address of surety],</w:t>
      </w:r>
      <w:r w:rsidRPr="00CE72EB">
        <w:t xml:space="preserve"> authorized to transact business in </w:t>
      </w:r>
      <w:r w:rsidRPr="00CE72EB">
        <w:rPr>
          <w:i/>
        </w:rPr>
        <w:t xml:space="preserve">[name of country of </w:t>
      </w:r>
      <w:r w:rsidR="00A14BC5" w:rsidRPr="00CE72EB">
        <w:rPr>
          <w:i/>
        </w:rPr>
        <w:t>Employer</w:t>
      </w:r>
      <w:r w:rsidRPr="00CE72EB">
        <w:rPr>
          <w:i/>
        </w:rPr>
        <w:t>],</w:t>
      </w:r>
      <w:r w:rsidRPr="00CE72EB">
        <w:t xml:space="preserve"> as Surety (hereinafter called “the Surety”), are held and firmly bound unto </w:t>
      </w:r>
      <w:r w:rsidRPr="00CE72EB">
        <w:rPr>
          <w:i/>
        </w:rPr>
        <w:t xml:space="preserve">[name of </w:t>
      </w:r>
      <w:r w:rsidR="00A14BC5" w:rsidRPr="00CE72EB">
        <w:rPr>
          <w:i/>
        </w:rPr>
        <w:t>Employ</w:t>
      </w:r>
      <w:r w:rsidRPr="00CE72EB">
        <w:rPr>
          <w:i/>
        </w:rPr>
        <w:t>er]</w:t>
      </w:r>
      <w:r w:rsidRPr="00CE72EB">
        <w:t xml:space="preserve"> as Obligee (hereinafter called “the </w:t>
      </w:r>
      <w:r w:rsidR="00A14BC5" w:rsidRPr="00CE72EB">
        <w:t>Employer</w:t>
      </w:r>
      <w:r w:rsidRPr="00CE72EB">
        <w:t xml:space="preserve">”) in the sum of </w:t>
      </w:r>
      <w:r w:rsidRPr="00CE72EB">
        <w:rPr>
          <w:i/>
        </w:rPr>
        <w:t>[amount of Bond]</w:t>
      </w:r>
      <w:r w:rsidRPr="00CE72EB">
        <w:rPr>
          <w:rStyle w:val="FootnoteReference"/>
        </w:rPr>
        <w:footnoteReference w:id="21"/>
      </w:r>
      <w:r w:rsidRPr="00CE72EB">
        <w:t xml:space="preserve"> </w:t>
      </w:r>
      <w:r w:rsidRPr="00CE72EB">
        <w:rPr>
          <w:i/>
        </w:rPr>
        <w:t>[amount in words]</w:t>
      </w:r>
      <w:r w:rsidRPr="00CE72EB">
        <w:t>, for the payment of which sum, well and truly to be made, we, the said Principal and Surety, bind ourselves, our successors and assigns, jointly and severally, firmly by these presents.</w:t>
      </w:r>
    </w:p>
    <w:p w:rsidR="002477E8" w:rsidRPr="00CE72EB" w:rsidRDefault="002477E8" w:rsidP="002477E8">
      <w:pPr>
        <w:spacing w:after="200"/>
        <w:jc w:val="both"/>
      </w:pPr>
      <w:r w:rsidRPr="00CE72EB">
        <w:t xml:space="preserve">WHEREAS the Principal has submitted a written Bid to the </w:t>
      </w:r>
      <w:r w:rsidR="00A14BC5" w:rsidRPr="00CE72EB">
        <w:t>Employer</w:t>
      </w:r>
      <w:r w:rsidRPr="00CE72EB">
        <w:t xml:space="preserve"> dated the ___ day of ______, 20__, for the supply of </w:t>
      </w:r>
      <w:r w:rsidRPr="00CE72EB">
        <w:rPr>
          <w:i/>
        </w:rPr>
        <w:t>[name of Contract]</w:t>
      </w:r>
      <w:r w:rsidRPr="00CE72EB">
        <w:t xml:space="preserve"> (hereinafter called the “Bid”).</w:t>
      </w:r>
    </w:p>
    <w:p w:rsidR="002477E8" w:rsidRPr="00CE72EB" w:rsidRDefault="002477E8" w:rsidP="002477E8">
      <w:pPr>
        <w:spacing w:after="200"/>
        <w:jc w:val="both"/>
      </w:pPr>
      <w:r w:rsidRPr="00CE72EB">
        <w:t>NOW, THEREFORE, THE CONDITION OF THIS OBLIGATION is such that if the Principal:</w:t>
      </w:r>
    </w:p>
    <w:p w:rsidR="002477E8" w:rsidRPr="00CE72EB" w:rsidRDefault="002477E8" w:rsidP="001E254C">
      <w:pPr>
        <w:numPr>
          <w:ilvl w:val="0"/>
          <w:numId w:val="37"/>
        </w:numPr>
        <w:tabs>
          <w:tab w:val="num" w:pos="540"/>
          <w:tab w:val="num" w:pos="1440"/>
        </w:tabs>
        <w:spacing w:after="200"/>
        <w:ind w:hanging="720"/>
        <w:jc w:val="both"/>
      </w:pPr>
      <w:r w:rsidRPr="00CE72EB">
        <w:t>withdraws its Bid during the period of bid validity specified in the Form of Bid; or</w:t>
      </w:r>
    </w:p>
    <w:p w:rsidR="002477E8" w:rsidRPr="00CE72EB" w:rsidRDefault="002477E8" w:rsidP="001E254C">
      <w:pPr>
        <w:numPr>
          <w:ilvl w:val="0"/>
          <w:numId w:val="37"/>
        </w:numPr>
        <w:tabs>
          <w:tab w:val="num" w:pos="540"/>
          <w:tab w:val="num" w:pos="1440"/>
        </w:tabs>
        <w:spacing w:after="200"/>
        <w:ind w:left="540" w:hanging="540"/>
        <w:jc w:val="both"/>
      </w:pPr>
      <w:r w:rsidRPr="00CE72EB">
        <w:t xml:space="preserve">having been notified of the acceptance of its Bid by the </w:t>
      </w:r>
      <w:r w:rsidR="00A14BC5" w:rsidRPr="00CE72EB">
        <w:t>Employer</w:t>
      </w:r>
      <w:r w:rsidRPr="00CE72EB">
        <w:t xml:space="preserve"> during the period of Bid validity; (i) fails or refuses to execute the Contract Form; or (ii) fails or refuses to furnish the Performance Security, </w:t>
      </w:r>
      <w:r w:rsidR="00145B0C" w:rsidRPr="00CE72EB">
        <w:t xml:space="preserve">and, if required, </w:t>
      </w:r>
      <w:r w:rsidR="001D5134" w:rsidRPr="00CE72EB">
        <w:t xml:space="preserve">the </w:t>
      </w:r>
      <w:r w:rsidR="00145B0C" w:rsidRPr="00CE72EB">
        <w:t xml:space="preserve">Environmental, Social, Health and Safety (ESHS) Performance Security, </w:t>
      </w:r>
      <w:r w:rsidRPr="00CE72EB">
        <w:t xml:space="preserve">in accordance with the Instructions to Bidders. </w:t>
      </w:r>
    </w:p>
    <w:p w:rsidR="002477E8" w:rsidRPr="00CE72EB" w:rsidRDefault="002477E8" w:rsidP="002477E8">
      <w:pPr>
        <w:spacing w:after="200"/>
        <w:jc w:val="both"/>
      </w:pPr>
      <w:r w:rsidRPr="00CE72EB">
        <w:t xml:space="preserve">then the Surety undertakes to immediately pay to the </w:t>
      </w:r>
      <w:r w:rsidR="00A14BC5" w:rsidRPr="00CE72EB">
        <w:t>Employer</w:t>
      </w:r>
      <w:r w:rsidRPr="00CE72EB">
        <w:t xml:space="preserve"> up to the above amount upon receipt of the </w:t>
      </w:r>
      <w:r w:rsidR="00A14BC5" w:rsidRPr="00CE72EB">
        <w:t>Employer</w:t>
      </w:r>
      <w:r w:rsidRPr="00CE72EB">
        <w:t xml:space="preserve">’s first written demand, without the </w:t>
      </w:r>
      <w:r w:rsidR="00A14BC5" w:rsidRPr="00CE72EB">
        <w:t>Employer</w:t>
      </w:r>
      <w:r w:rsidRPr="00CE72EB">
        <w:t xml:space="preserve"> having to substantiate its demand, provided that in its demand the </w:t>
      </w:r>
      <w:r w:rsidR="00A14BC5" w:rsidRPr="00CE72EB">
        <w:t>Employer</w:t>
      </w:r>
      <w:r w:rsidRPr="00CE72EB">
        <w:t xml:space="preserve"> shall state that the demand arises from the occurrence of any of the above events, specifying which event(s) has occurred. </w:t>
      </w:r>
    </w:p>
    <w:p w:rsidR="002477E8" w:rsidRPr="00CE72EB" w:rsidRDefault="002477E8" w:rsidP="002477E8">
      <w:pPr>
        <w:spacing w:after="200"/>
        <w:jc w:val="both"/>
      </w:pPr>
      <w:r w:rsidRPr="00CE72EB">
        <w:t xml:space="preserve">The Surety hereby agrees that its obligation will remain in full force and effect up to and including the date 28 days after the date of expiration of the Bid validity as stated in the Invitation to Bid or extended by the </w:t>
      </w:r>
      <w:r w:rsidR="00A14BC5" w:rsidRPr="00CE72EB">
        <w:t>Employer</w:t>
      </w:r>
      <w:r w:rsidRPr="00CE72EB">
        <w:t xml:space="preserve"> at any time prior to this date, notice of which extension(s) to the Surety being hereby waived.</w:t>
      </w:r>
    </w:p>
    <w:p w:rsidR="002477E8" w:rsidRPr="00CE72EB" w:rsidRDefault="002477E8" w:rsidP="002477E8">
      <w:pPr>
        <w:spacing w:after="200"/>
        <w:jc w:val="both"/>
      </w:pPr>
      <w:r w:rsidRPr="00CE72EB">
        <w:t>IN TESTIMONY WHEREOF, the Principal and the Surety have caused these presents to be executed in their respective names this ____ day of ____________ 20__.</w:t>
      </w:r>
    </w:p>
    <w:p w:rsidR="002477E8" w:rsidRPr="00CE72EB" w:rsidRDefault="002477E8" w:rsidP="002477E8">
      <w:pPr>
        <w:spacing w:after="200"/>
      </w:pPr>
      <w:r w:rsidRPr="00CE72EB">
        <w:t>Principal: _______________________</w:t>
      </w:r>
      <w:r w:rsidRPr="00CE72EB">
        <w:tab/>
        <w:t>Surety: _____________________________</w:t>
      </w:r>
      <w:r w:rsidRPr="00CE72EB">
        <w:br/>
      </w:r>
      <w:r w:rsidRPr="00CE72EB">
        <w:tab/>
        <w:t>Corporate Seal (where appropriate)</w:t>
      </w:r>
    </w:p>
    <w:p w:rsidR="002477E8" w:rsidRPr="00CE72EB" w:rsidRDefault="002477E8" w:rsidP="002477E8">
      <w:pPr>
        <w:tabs>
          <w:tab w:val="left" w:pos="4320"/>
        </w:tabs>
        <w:rPr>
          <w:i/>
          <w:iCs/>
          <w:color w:val="000000"/>
        </w:rPr>
      </w:pPr>
      <w:r w:rsidRPr="00CE72EB">
        <w:lastRenderedPageBreak/>
        <w:t>_______________________________</w:t>
      </w:r>
      <w:r w:rsidRPr="00CE72EB">
        <w:tab/>
        <w:t>____________________________________</w:t>
      </w:r>
      <w:r w:rsidRPr="00CE72EB">
        <w:br/>
      </w:r>
      <w:r w:rsidRPr="00CE72EB">
        <w:rPr>
          <w:i/>
        </w:rPr>
        <w:t>(Signature)</w:t>
      </w:r>
      <w:r w:rsidRPr="00CE72EB">
        <w:rPr>
          <w:i/>
        </w:rPr>
        <w:tab/>
        <w:t>(Signature)</w:t>
      </w:r>
      <w:r w:rsidRPr="00CE72EB">
        <w:rPr>
          <w:i/>
        </w:rPr>
        <w:br/>
        <w:t>(Printed name and title)</w:t>
      </w:r>
      <w:r w:rsidRPr="00CE72EB">
        <w:rPr>
          <w:i/>
        </w:rPr>
        <w:tab/>
        <w:t>(Printed name and title)</w:t>
      </w:r>
    </w:p>
    <w:p w:rsidR="007B586E" w:rsidRPr="00CE72EB" w:rsidRDefault="007B586E" w:rsidP="00EE7B1C">
      <w:pPr>
        <w:pStyle w:val="S4-header1"/>
      </w:pPr>
      <w:r w:rsidRPr="00CE72EB">
        <w:rPr>
          <w:rStyle w:val="Table"/>
          <w:spacing w:val="-2"/>
        </w:rPr>
        <w:br w:type="page"/>
      </w:r>
      <w:bookmarkStart w:id="446" w:name="_Toc125871321"/>
      <w:bookmarkStart w:id="447" w:name="_Toc139856169"/>
      <w:bookmarkStart w:id="448" w:name="_Toc473902809"/>
      <w:r w:rsidRPr="00CE72EB">
        <w:lastRenderedPageBreak/>
        <w:t>Form of Bid-Securing Declaration</w:t>
      </w:r>
      <w:bookmarkEnd w:id="446"/>
      <w:bookmarkEnd w:id="447"/>
      <w:bookmarkEnd w:id="448"/>
    </w:p>
    <w:p w:rsidR="007B586E" w:rsidRPr="00CE72EB" w:rsidRDefault="007B586E">
      <w:pPr>
        <w:tabs>
          <w:tab w:val="left" w:pos="4968"/>
          <w:tab w:val="left" w:pos="9558"/>
        </w:tabs>
      </w:pPr>
    </w:p>
    <w:p w:rsidR="00E833ED" w:rsidRPr="00CE72EB" w:rsidRDefault="00E833ED" w:rsidP="00E833ED">
      <w:pPr>
        <w:tabs>
          <w:tab w:val="right" w:pos="9360"/>
        </w:tabs>
        <w:ind w:left="720" w:hanging="720"/>
        <w:jc w:val="right"/>
        <w:rPr>
          <w:iCs/>
        </w:rPr>
      </w:pPr>
      <w:r w:rsidRPr="00CE72EB">
        <w:rPr>
          <w:iCs/>
        </w:rPr>
        <w:t xml:space="preserve">Date: </w:t>
      </w:r>
      <w:r w:rsidRPr="00CE72EB">
        <w:rPr>
          <w:i/>
          <w:iCs/>
        </w:rPr>
        <w:t>[insert date (as day, month and year)]</w:t>
      </w:r>
    </w:p>
    <w:p w:rsidR="00E833ED" w:rsidRPr="00CE72EB" w:rsidRDefault="00E833ED" w:rsidP="00E833ED">
      <w:pPr>
        <w:tabs>
          <w:tab w:val="right" w:pos="9360"/>
        </w:tabs>
        <w:ind w:left="720" w:hanging="720"/>
        <w:jc w:val="right"/>
        <w:rPr>
          <w:iCs/>
        </w:rPr>
      </w:pPr>
      <w:r w:rsidRPr="00CE72EB">
        <w:rPr>
          <w:iCs/>
        </w:rPr>
        <w:t xml:space="preserve">Bid No.: </w:t>
      </w:r>
      <w:r w:rsidRPr="00CE72EB">
        <w:rPr>
          <w:i/>
          <w:iCs/>
        </w:rPr>
        <w:t>[insert number of bidding process]</w:t>
      </w:r>
    </w:p>
    <w:p w:rsidR="00E833ED" w:rsidRPr="00CE72EB" w:rsidRDefault="00E833ED" w:rsidP="00E833ED">
      <w:pPr>
        <w:tabs>
          <w:tab w:val="right" w:pos="9360"/>
        </w:tabs>
        <w:ind w:left="720" w:hanging="720"/>
        <w:jc w:val="right"/>
        <w:rPr>
          <w:iCs/>
        </w:rPr>
      </w:pPr>
      <w:r w:rsidRPr="00CE72EB">
        <w:rPr>
          <w:iCs/>
        </w:rPr>
        <w:t xml:space="preserve">Alternative No.: </w:t>
      </w:r>
      <w:r w:rsidRPr="00CE72EB">
        <w:rPr>
          <w:i/>
          <w:iCs/>
        </w:rPr>
        <w:t>[insert identification No if this is a Bid for an alternative]</w:t>
      </w:r>
    </w:p>
    <w:p w:rsidR="00E833ED" w:rsidRPr="00CE72EB" w:rsidRDefault="00E833ED" w:rsidP="00E833ED">
      <w:pPr>
        <w:tabs>
          <w:tab w:val="right" w:pos="9000"/>
        </w:tabs>
        <w:ind w:left="4320" w:firstLine="720"/>
        <w:rPr>
          <w:b/>
          <w:iCs/>
        </w:rPr>
      </w:pPr>
    </w:p>
    <w:p w:rsidR="00E833ED" w:rsidRPr="00CE72EB" w:rsidRDefault="00E833ED" w:rsidP="00E833ED">
      <w:pPr>
        <w:rPr>
          <w:iCs/>
        </w:rPr>
      </w:pPr>
    </w:p>
    <w:p w:rsidR="00E833ED" w:rsidRPr="00CE72EB" w:rsidRDefault="00E833ED" w:rsidP="00E833ED">
      <w:pPr>
        <w:spacing w:after="200"/>
        <w:rPr>
          <w:iCs/>
        </w:rPr>
      </w:pPr>
      <w:r w:rsidRPr="00CE72EB">
        <w:rPr>
          <w:iCs/>
        </w:rPr>
        <w:t xml:space="preserve">To: </w:t>
      </w:r>
      <w:r w:rsidRPr="00CE72EB">
        <w:rPr>
          <w:i/>
          <w:iCs/>
        </w:rPr>
        <w:t>[insert complete name of Employer]</w:t>
      </w:r>
    </w:p>
    <w:p w:rsidR="00E833ED" w:rsidRPr="00CE72EB" w:rsidRDefault="00E833ED" w:rsidP="00E833ED">
      <w:pPr>
        <w:spacing w:after="200"/>
        <w:rPr>
          <w:iCs/>
        </w:rPr>
      </w:pPr>
      <w:r w:rsidRPr="00CE72EB">
        <w:rPr>
          <w:iCs/>
        </w:rPr>
        <w:t xml:space="preserve">We, the undersigned, declare that: </w:t>
      </w:r>
      <w:r w:rsidRPr="00CE72EB">
        <w:rPr>
          <w:iCs/>
        </w:rPr>
        <w:tab/>
      </w:r>
      <w:r w:rsidRPr="00CE72EB">
        <w:rPr>
          <w:iCs/>
        </w:rPr>
        <w:tab/>
      </w:r>
      <w:r w:rsidRPr="00CE72EB">
        <w:rPr>
          <w:iCs/>
        </w:rPr>
        <w:tab/>
      </w:r>
    </w:p>
    <w:p w:rsidR="00E833ED" w:rsidRPr="00CE72EB" w:rsidRDefault="00E833ED" w:rsidP="00E833ED">
      <w:pPr>
        <w:pStyle w:val="NormalWeb"/>
        <w:spacing w:before="0" w:beforeAutospacing="0" w:after="200" w:afterAutospacing="0"/>
        <w:jc w:val="both"/>
        <w:rPr>
          <w:rFonts w:ascii="Times New Roman" w:hAnsi="Times New Roman"/>
          <w:iCs/>
          <w:sz w:val="24"/>
        </w:rPr>
      </w:pPr>
      <w:r w:rsidRPr="00CE72EB">
        <w:rPr>
          <w:rFonts w:ascii="Times New Roman" w:hAnsi="Times New Roman"/>
          <w:iCs/>
          <w:sz w:val="24"/>
        </w:rPr>
        <w:t>We understand that, according to your conditions, bids must be supported by a Bid-Securing Declaration.</w:t>
      </w:r>
    </w:p>
    <w:p w:rsidR="00E833ED" w:rsidRPr="00CE72EB" w:rsidRDefault="00E833ED" w:rsidP="00E833ED">
      <w:pPr>
        <w:pStyle w:val="NormalWeb"/>
        <w:spacing w:before="0" w:beforeAutospacing="0" w:after="200" w:afterAutospacing="0"/>
        <w:jc w:val="both"/>
        <w:rPr>
          <w:rFonts w:ascii="Times New Roman" w:hAnsi="Times New Roman"/>
          <w:iCs/>
          <w:sz w:val="24"/>
        </w:rPr>
      </w:pPr>
      <w:r w:rsidRPr="00CE72EB">
        <w:rPr>
          <w:rFonts w:ascii="Times New Roman" w:hAnsi="Times New Roman"/>
          <w:iCs/>
          <w:sz w:val="24"/>
        </w:rPr>
        <w:t xml:space="preserve">We accept that we will automatically be suspended from being eligible for bidding in any contract with the entity that invited Bids for the period of time of </w:t>
      </w:r>
      <w:r w:rsidRPr="00CE72EB">
        <w:rPr>
          <w:rFonts w:ascii="Times New Roman" w:eastAsia="Times New Roman" w:hAnsi="Times New Roman"/>
          <w:i/>
          <w:iCs/>
          <w:sz w:val="24"/>
        </w:rPr>
        <w:t>[insert number of months or years]</w:t>
      </w:r>
      <w:r w:rsidRPr="00CE72EB">
        <w:rPr>
          <w:rFonts w:ascii="Times New Roman" w:hAnsi="Times New Roman"/>
          <w:iCs/>
          <w:sz w:val="24"/>
        </w:rPr>
        <w:t xml:space="preserve"> starting on </w:t>
      </w:r>
      <w:r w:rsidRPr="00CE72EB">
        <w:rPr>
          <w:rFonts w:ascii="Times New Roman" w:eastAsia="Times New Roman" w:hAnsi="Times New Roman"/>
          <w:i/>
          <w:iCs/>
          <w:sz w:val="24"/>
        </w:rPr>
        <w:t>[insert date]</w:t>
      </w:r>
      <w:r w:rsidRPr="00CE72EB">
        <w:rPr>
          <w:rFonts w:ascii="Times New Roman" w:hAnsi="Times New Roman"/>
          <w:iCs/>
          <w:sz w:val="24"/>
        </w:rPr>
        <w:t>, if we are in breach of our obligation(s) under the bid conditions, because we:</w:t>
      </w:r>
    </w:p>
    <w:p w:rsidR="00E833ED" w:rsidRPr="00CE72EB" w:rsidRDefault="00E833ED" w:rsidP="00E833ED">
      <w:pPr>
        <w:pStyle w:val="NormalWeb"/>
        <w:tabs>
          <w:tab w:val="left" w:pos="540"/>
        </w:tabs>
        <w:spacing w:before="0" w:beforeAutospacing="0" w:after="200" w:afterAutospacing="0"/>
        <w:ind w:left="540" w:hanging="540"/>
        <w:jc w:val="both"/>
        <w:rPr>
          <w:rFonts w:ascii="Times New Roman" w:hAnsi="Times New Roman"/>
          <w:iCs/>
          <w:sz w:val="24"/>
        </w:rPr>
      </w:pPr>
      <w:r w:rsidRPr="00CE72EB">
        <w:rPr>
          <w:rFonts w:ascii="Times New Roman" w:hAnsi="Times New Roman"/>
          <w:iCs/>
          <w:sz w:val="24"/>
        </w:rPr>
        <w:t xml:space="preserve">(a) </w:t>
      </w:r>
      <w:r w:rsidRPr="00CE72EB">
        <w:rPr>
          <w:rFonts w:ascii="Times New Roman" w:hAnsi="Times New Roman"/>
          <w:iCs/>
          <w:sz w:val="24"/>
        </w:rPr>
        <w:tab/>
        <w:t>have withdrawn our Bid during the period of bid validity specified in the Letter of Bid; or</w:t>
      </w:r>
    </w:p>
    <w:p w:rsidR="00E833ED" w:rsidRPr="00CE72EB" w:rsidRDefault="00E833ED" w:rsidP="00E833ED">
      <w:pPr>
        <w:pStyle w:val="NormalWeb"/>
        <w:tabs>
          <w:tab w:val="left" w:pos="540"/>
        </w:tabs>
        <w:spacing w:before="0" w:beforeAutospacing="0" w:after="200" w:afterAutospacing="0"/>
        <w:ind w:left="540" w:hanging="540"/>
        <w:jc w:val="both"/>
        <w:rPr>
          <w:rFonts w:ascii="Times New Roman" w:hAnsi="Times New Roman"/>
          <w:iCs/>
          <w:sz w:val="24"/>
        </w:rPr>
      </w:pPr>
      <w:r w:rsidRPr="00CE72EB">
        <w:rPr>
          <w:rFonts w:ascii="Times New Roman" w:hAnsi="Times New Roman"/>
          <w:iCs/>
          <w:sz w:val="24"/>
        </w:rPr>
        <w:t xml:space="preserve">(b) </w:t>
      </w:r>
      <w:r w:rsidRPr="00CE72EB">
        <w:rPr>
          <w:rFonts w:ascii="Times New Roman" w:hAnsi="Times New Roman"/>
          <w:iCs/>
          <w:sz w:val="24"/>
        </w:rPr>
        <w:tab/>
        <w:t xml:space="preserve">having been notified of the acceptance of our Bid by the Employer during the period of bid validity, (i) fail or refuse to execute the Contract, if required, or (ii) fail or refuse to furnish the Performance Security, </w:t>
      </w:r>
      <w:r w:rsidR="00145B0C" w:rsidRPr="00CE72EB">
        <w:rPr>
          <w:rFonts w:ascii="Times New Roman" w:hAnsi="Times New Roman"/>
          <w:iCs/>
          <w:sz w:val="24"/>
        </w:rPr>
        <w:t xml:space="preserve">and, if required, </w:t>
      </w:r>
      <w:r w:rsidR="001D5134" w:rsidRPr="00CE72EB">
        <w:rPr>
          <w:rFonts w:ascii="Times New Roman" w:hAnsi="Times New Roman"/>
          <w:iCs/>
          <w:sz w:val="24"/>
        </w:rPr>
        <w:t xml:space="preserve">the </w:t>
      </w:r>
      <w:r w:rsidR="00145B0C" w:rsidRPr="00CE72EB">
        <w:rPr>
          <w:rFonts w:ascii="Times New Roman" w:hAnsi="Times New Roman"/>
          <w:iCs/>
          <w:sz w:val="24"/>
        </w:rPr>
        <w:t xml:space="preserve">Environmental, Social, Health and Safety (ESHS) Performance Security, </w:t>
      </w:r>
      <w:r w:rsidRPr="00CE72EB">
        <w:rPr>
          <w:rFonts w:ascii="Times New Roman" w:hAnsi="Times New Roman"/>
          <w:iCs/>
          <w:sz w:val="24"/>
        </w:rPr>
        <w:t>in accordance with the ITB.</w:t>
      </w:r>
    </w:p>
    <w:p w:rsidR="00E833ED" w:rsidRPr="00CE72EB" w:rsidRDefault="00E833ED" w:rsidP="00E833ED">
      <w:pPr>
        <w:pStyle w:val="NormalWeb"/>
        <w:spacing w:before="0" w:beforeAutospacing="0" w:after="200" w:afterAutospacing="0"/>
        <w:jc w:val="both"/>
        <w:rPr>
          <w:rFonts w:ascii="Times New Roman" w:hAnsi="Times New Roman"/>
          <w:iCs/>
          <w:sz w:val="24"/>
        </w:rPr>
      </w:pPr>
      <w:r w:rsidRPr="00CE72EB">
        <w:rPr>
          <w:rFonts w:ascii="Times New Roman" w:hAnsi="Times New Roman"/>
          <w:iCs/>
          <w:sz w:val="24"/>
        </w:rPr>
        <w:t>We understand this Bid-Securing Declaration shall expire if we are not the successful Bidder, upon the earlier of (i) our receipt of your notification to us of the name of the successful Bidder; or (ii) twenty-eight days after the expiration of our Bid.</w:t>
      </w:r>
    </w:p>
    <w:p w:rsidR="00E833ED" w:rsidRPr="00CE72EB" w:rsidRDefault="00E833ED" w:rsidP="00E833ED">
      <w:pPr>
        <w:tabs>
          <w:tab w:val="left" w:pos="6120"/>
        </w:tabs>
        <w:spacing w:after="200"/>
        <w:rPr>
          <w:iCs/>
        </w:rPr>
      </w:pPr>
      <w:r w:rsidRPr="00CE72EB">
        <w:rPr>
          <w:iCs/>
        </w:rPr>
        <w:t>Name of the Bidder</w:t>
      </w:r>
      <w:r w:rsidRPr="00CE72EB">
        <w:rPr>
          <w:b/>
          <w:bCs/>
          <w:iCs/>
        </w:rPr>
        <w:t>*</w:t>
      </w:r>
      <w:r w:rsidRPr="00CE72EB">
        <w:rPr>
          <w:iCs/>
          <w:u w:val="single"/>
        </w:rPr>
        <w:tab/>
      </w:r>
      <w:r w:rsidRPr="00CE72EB">
        <w:rPr>
          <w:b/>
          <w:i/>
          <w:iCs/>
          <w:u w:val="single"/>
        </w:rPr>
        <w:t>[insert complete name of person signing the Bid]</w:t>
      </w:r>
    </w:p>
    <w:p w:rsidR="00E833ED" w:rsidRPr="00CE72EB" w:rsidRDefault="00E833ED" w:rsidP="00E833ED">
      <w:pPr>
        <w:tabs>
          <w:tab w:val="left" w:pos="6120"/>
        </w:tabs>
        <w:spacing w:after="200"/>
        <w:rPr>
          <w:iCs/>
          <w:u w:val="single"/>
        </w:rPr>
      </w:pPr>
      <w:r w:rsidRPr="00CE72EB">
        <w:rPr>
          <w:iCs/>
        </w:rPr>
        <w:t>Name of the person duly authorized to sign the Bid on behalf of the Bidder</w:t>
      </w:r>
      <w:r w:rsidRPr="00CE72EB">
        <w:rPr>
          <w:b/>
          <w:bCs/>
          <w:iCs/>
        </w:rPr>
        <w:t xml:space="preserve">** </w:t>
      </w:r>
      <w:r w:rsidRPr="00CE72EB">
        <w:rPr>
          <w:b/>
          <w:bCs/>
          <w:i/>
          <w:iCs/>
          <w:u w:val="single"/>
        </w:rPr>
        <w:t>[insert complete name of person duly authorized to sign the Bid]</w:t>
      </w:r>
    </w:p>
    <w:p w:rsidR="00E833ED" w:rsidRPr="00CE72EB" w:rsidRDefault="00E833ED" w:rsidP="00E833ED">
      <w:pPr>
        <w:tabs>
          <w:tab w:val="left" w:pos="6120"/>
        </w:tabs>
        <w:spacing w:after="200"/>
        <w:rPr>
          <w:iCs/>
        </w:rPr>
      </w:pPr>
      <w:r w:rsidRPr="00CE72EB">
        <w:rPr>
          <w:iCs/>
        </w:rPr>
        <w:t xml:space="preserve">Title of the person signing the Bid </w:t>
      </w:r>
      <w:r w:rsidRPr="00CE72EB">
        <w:rPr>
          <w:b/>
          <w:i/>
          <w:iCs/>
          <w:u w:val="single"/>
        </w:rPr>
        <w:t>[insert complete title of the person signing the Bid]</w:t>
      </w:r>
    </w:p>
    <w:p w:rsidR="00E833ED" w:rsidRPr="00CE72EB" w:rsidRDefault="00E833ED" w:rsidP="00E833ED">
      <w:pPr>
        <w:tabs>
          <w:tab w:val="left" w:pos="6120"/>
        </w:tabs>
        <w:spacing w:after="200"/>
        <w:rPr>
          <w:iCs/>
          <w:u w:val="single"/>
        </w:rPr>
      </w:pPr>
      <w:r w:rsidRPr="00CE72EB">
        <w:rPr>
          <w:iCs/>
        </w:rPr>
        <w:t>Signature of the person named above</w:t>
      </w:r>
      <w:r w:rsidRPr="00CE72EB">
        <w:rPr>
          <w:iCs/>
          <w:u w:val="single"/>
        </w:rPr>
        <w:tab/>
      </w:r>
      <w:r w:rsidRPr="00CE72EB">
        <w:rPr>
          <w:i/>
          <w:iCs/>
          <w:u w:val="single"/>
        </w:rPr>
        <w:t xml:space="preserve"> [</w:t>
      </w:r>
      <w:r w:rsidRPr="00CE72EB">
        <w:rPr>
          <w:b/>
          <w:i/>
          <w:iCs/>
          <w:u w:val="single"/>
        </w:rPr>
        <w:t>insert signature of person whose name and capacity are shown above</w:t>
      </w:r>
      <w:r w:rsidRPr="00CE72EB">
        <w:rPr>
          <w:i/>
          <w:iCs/>
          <w:u w:val="single"/>
        </w:rPr>
        <w:t>]</w:t>
      </w:r>
    </w:p>
    <w:p w:rsidR="00E833ED" w:rsidRPr="00CE72EB" w:rsidRDefault="00E833ED" w:rsidP="00E833ED">
      <w:pPr>
        <w:tabs>
          <w:tab w:val="left" w:pos="6120"/>
        </w:tabs>
        <w:spacing w:after="200"/>
        <w:rPr>
          <w:iCs/>
        </w:rPr>
      </w:pPr>
      <w:r w:rsidRPr="00CE72EB">
        <w:rPr>
          <w:iCs/>
        </w:rPr>
        <w:t xml:space="preserve">Date signed </w:t>
      </w:r>
      <w:r w:rsidRPr="00CE72EB">
        <w:rPr>
          <w:i/>
          <w:iCs/>
        </w:rPr>
        <w:t>_</w:t>
      </w:r>
      <w:r w:rsidRPr="00CE72EB">
        <w:rPr>
          <w:b/>
          <w:i/>
          <w:iCs/>
        </w:rPr>
        <w:t>[insert date of signing]</w:t>
      </w:r>
      <w:r w:rsidRPr="00CE72EB">
        <w:rPr>
          <w:b/>
          <w:iCs/>
        </w:rPr>
        <w:t xml:space="preserve"> </w:t>
      </w:r>
      <w:r w:rsidRPr="00CE72EB">
        <w:rPr>
          <w:iCs/>
        </w:rPr>
        <w:t xml:space="preserve">day of </w:t>
      </w:r>
      <w:r w:rsidRPr="00CE72EB">
        <w:rPr>
          <w:b/>
          <w:iCs/>
        </w:rPr>
        <w:t>[</w:t>
      </w:r>
      <w:r w:rsidRPr="00CE72EB">
        <w:rPr>
          <w:b/>
          <w:i/>
          <w:iCs/>
        </w:rPr>
        <w:t>insert month]</w:t>
      </w:r>
      <w:r w:rsidRPr="00CE72EB">
        <w:rPr>
          <w:i/>
          <w:iCs/>
        </w:rPr>
        <w:t xml:space="preserve">, </w:t>
      </w:r>
      <w:r w:rsidRPr="00CE72EB">
        <w:rPr>
          <w:b/>
          <w:i/>
          <w:iCs/>
        </w:rPr>
        <w:t>[insert year]</w:t>
      </w:r>
    </w:p>
    <w:p w:rsidR="00E833ED" w:rsidRPr="00CE72EB" w:rsidRDefault="00E833ED" w:rsidP="00E833ED">
      <w:pPr>
        <w:tabs>
          <w:tab w:val="left" w:pos="6120"/>
        </w:tabs>
        <w:spacing w:after="200"/>
        <w:rPr>
          <w:iCs/>
        </w:rPr>
      </w:pPr>
      <w:r w:rsidRPr="00CE72EB">
        <w:rPr>
          <w:b/>
          <w:bCs/>
          <w:iCs/>
        </w:rPr>
        <w:t>*</w:t>
      </w:r>
      <w:r w:rsidRPr="00CE72EB">
        <w:rPr>
          <w:iCs/>
        </w:rPr>
        <w:t>: In the case of the Bid submitted by joint venture specify the name of the Joint Venture as Bidder</w:t>
      </w:r>
    </w:p>
    <w:p w:rsidR="00E833ED" w:rsidRPr="00CE72EB" w:rsidRDefault="00E833ED" w:rsidP="00E833ED">
      <w:pPr>
        <w:tabs>
          <w:tab w:val="right" w:pos="9000"/>
        </w:tabs>
        <w:suppressAutoHyphens/>
        <w:rPr>
          <w:rStyle w:val="Table"/>
          <w:i/>
          <w:iCs/>
          <w:spacing w:val="-2"/>
          <w:sz w:val="24"/>
        </w:rPr>
      </w:pPr>
      <w:r w:rsidRPr="00CE72EB">
        <w:rPr>
          <w:bCs/>
          <w:iCs/>
        </w:rPr>
        <w:lastRenderedPageBreak/>
        <w:t>**: Person signing the Bid shall have the power of attorney given by the Bidder to be attached with the Bid</w:t>
      </w:r>
      <w:r w:rsidRPr="00CE72EB" w:rsidDel="00AE0F9E">
        <w:rPr>
          <w:iCs/>
        </w:rPr>
        <w:t xml:space="preserve"> </w:t>
      </w:r>
      <w:r w:rsidRPr="00CE72EB">
        <w:rPr>
          <w:i/>
          <w:iCs/>
        </w:rPr>
        <w:t>[Note: In case of a Joint Venture, the Bid-Securing Declaration must be in the name of all members to the Joint Venture that submits the bid.]</w:t>
      </w:r>
    </w:p>
    <w:p w:rsidR="007B586E" w:rsidRPr="00CE72EB" w:rsidRDefault="007B586E">
      <w:pPr>
        <w:pStyle w:val="S4-header1"/>
      </w:pPr>
      <w:r w:rsidRPr="00CE72EB">
        <w:br w:type="page"/>
      </w:r>
      <w:bookmarkStart w:id="449" w:name="_Toc473902810"/>
      <w:r w:rsidRPr="00CE72EB">
        <w:lastRenderedPageBreak/>
        <w:t>Technical Proposal</w:t>
      </w:r>
      <w:bookmarkEnd w:id="449"/>
    </w:p>
    <w:p w:rsidR="007B586E" w:rsidRPr="00CE72EB" w:rsidRDefault="007B586E">
      <w:pPr>
        <w:pStyle w:val="S4-Header2"/>
      </w:pPr>
      <w:bookmarkStart w:id="450" w:name="_Toc138144062"/>
      <w:bookmarkStart w:id="451" w:name="_Toc473902811"/>
      <w:r w:rsidRPr="00CE72EB">
        <w:t>Technical Proposal Forms</w:t>
      </w:r>
      <w:bookmarkEnd w:id="450"/>
      <w:bookmarkEnd w:id="451"/>
    </w:p>
    <w:p w:rsidR="007B586E" w:rsidRPr="00CE72EB" w:rsidRDefault="007B586E">
      <w:pPr>
        <w:pStyle w:val="SectionVHeader"/>
        <w:ind w:left="187"/>
        <w:jc w:val="left"/>
        <w:rPr>
          <w:sz w:val="20"/>
          <w:lang w:val="en-US"/>
        </w:rPr>
      </w:pPr>
    </w:p>
    <w:p w:rsidR="00145B0C" w:rsidRPr="00CE72EB" w:rsidRDefault="00145B0C" w:rsidP="00AE3306">
      <w:pPr>
        <w:numPr>
          <w:ilvl w:val="0"/>
          <w:numId w:val="46"/>
        </w:numPr>
        <w:tabs>
          <w:tab w:val="left" w:pos="5238"/>
          <w:tab w:val="left" w:pos="5474"/>
          <w:tab w:val="left" w:pos="9468"/>
        </w:tabs>
        <w:rPr>
          <w:b/>
          <w:bCs/>
          <w:i/>
          <w:iCs/>
          <w:color w:val="000000"/>
          <w:sz w:val="28"/>
        </w:rPr>
      </w:pPr>
      <w:r w:rsidRPr="00CE72EB">
        <w:rPr>
          <w:b/>
          <w:bCs/>
          <w:iCs/>
          <w:color w:val="000000"/>
          <w:sz w:val="28"/>
        </w:rPr>
        <w:t xml:space="preserve">Key Personnel Schedule </w:t>
      </w:r>
    </w:p>
    <w:p w:rsidR="00145B0C" w:rsidRPr="00CE72EB" w:rsidRDefault="00145B0C" w:rsidP="00AE3306">
      <w:pPr>
        <w:numPr>
          <w:ilvl w:val="0"/>
          <w:numId w:val="46"/>
        </w:numPr>
        <w:tabs>
          <w:tab w:val="left" w:pos="5238"/>
          <w:tab w:val="left" w:pos="5474"/>
          <w:tab w:val="left" w:pos="9468"/>
        </w:tabs>
        <w:rPr>
          <w:b/>
          <w:bCs/>
          <w:i/>
          <w:iCs/>
          <w:color w:val="000000"/>
          <w:sz w:val="28"/>
        </w:rPr>
      </w:pPr>
    </w:p>
    <w:p w:rsidR="00145B0C" w:rsidRPr="00CE72EB" w:rsidRDefault="00145B0C" w:rsidP="00AE3306">
      <w:pPr>
        <w:numPr>
          <w:ilvl w:val="0"/>
          <w:numId w:val="46"/>
        </w:numPr>
        <w:tabs>
          <w:tab w:val="left" w:pos="5238"/>
          <w:tab w:val="left" w:pos="5474"/>
          <w:tab w:val="left" w:pos="9468"/>
        </w:tabs>
        <w:rPr>
          <w:b/>
          <w:bCs/>
          <w:color w:val="000000"/>
          <w:sz w:val="28"/>
        </w:rPr>
      </w:pPr>
      <w:r w:rsidRPr="00CE72EB">
        <w:rPr>
          <w:b/>
          <w:bCs/>
          <w:color w:val="000000"/>
          <w:sz w:val="28"/>
        </w:rPr>
        <w:t>Equipment</w:t>
      </w:r>
    </w:p>
    <w:p w:rsidR="00145B0C" w:rsidRPr="00CE72EB" w:rsidRDefault="00145B0C" w:rsidP="00AE3306">
      <w:pPr>
        <w:numPr>
          <w:ilvl w:val="0"/>
          <w:numId w:val="46"/>
        </w:numPr>
        <w:tabs>
          <w:tab w:val="left" w:pos="5238"/>
          <w:tab w:val="left" w:pos="5474"/>
          <w:tab w:val="left" w:pos="9468"/>
        </w:tabs>
        <w:rPr>
          <w:b/>
          <w:bCs/>
          <w:i/>
          <w:iCs/>
          <w:color w:val="000000"/>
          <w:sz w:val="28"/>
        </w:rPr>
      </w:pPr>
    </w:p>
    <w:p w:rsidR="00145B0C" w:rsidRPr="00CE72EB" w:rsidRDefault="00145B0C" w:rsidP="00AE3306">
      <w:pPr>
        <w:numPr>
          <w:ilvl w:val="0"/>
          <w:numId w:val="46"/>
        </w:numPr>
        <w:tabs>
          <w:tab w:val="left" w:pos="5238"/>
          <w:tab w:val="left" w:pos="5474"/>
          <w:tab w:val="left" w:pos="9468"/>
        </w:tabs>
        <w:rPr>
          <w:b/>
          <w:bCs/>
          <w:color w:val="000000"/>
          <w:sz w:val="28"/>
        </w:rPr>
      </w:pPr>
      <w:r w:rsidRPr="00CE72EB">
        <w:rPr>
          <w:b/>
          <w:bCs/>
          <w:color w:val="000000"/>
          <w:sz w:val="28"/>
        </w:rPr>
        <w:t>Site Organization</w:t>
      </w:r>
    </w:p>
    <w:p w:rsidR="00145B0C" w:rsidRPr="00CE72EB" w:rsidRDefault="00145B0C" w:rsidP="00145B0C">
      <w:pPr>
        <w:tabs>
          <w:tab w:val="left" w:pos="5238"/>
          <w:tab w:val="left" w:pos="5474"/>
          <w:tab w:val="left" w:pos="9468"/>
        </w:tabs>
        <w:ind w:left="-90"/>
        <w:rPr>
          <w:b/>
          <w:bCs/>
          <w:color w:val="000000"/>
          <w:sz w:val="28"/>
        </w:rPr>
      </w:pPr>
    </w:p>
    <w:p w:rsidR="00145B0C" w:rsidRPr="00CE72EB" w:rsidRDefault="00145B0C" w:rsidP="00AE3306">
      <w:pPr>
        <w:numPr>
          <w:ilvl w:val="0"/>
          <w:numId w:val="46"/>
        </w:numPr>
        <w:tabs>
          <w:tab w:val="left" w:pos="5238"/>
          <w:tab w:val="left" w:pos="5474"/>
          <w:tab w:val="left" w:pos="9468"/>
        </w:tabs>
        <w:rPr>
          <w:b/>
          <w:bCs/>
          <w:color w:val="000000"/>
          <w:sz w:val="28"/>
        </w:rPr>
      </w:pPr>
      <w:r w:rsidRPr="00CE72EB">
        <w:rPr>
          <w:b/>
          <w:bCs/>
          <w:color w:val="000000"/>
          <w:sz w:val="28"/>
        </w:rPr>
        <w:t>Method Statement</w:t>
      </w:r>
    </w:p>
    <w:p w:rsidR="00145B0C" w:rsidRPr="00CE72EB" w:rsidRDefault="00145B0C" w:rsidP="00145B0C">
      <w:pPr>
        <w:tabs>
          <w:tab w:val="left" w:pos="5238"/>
          <w:tab w:val="left" w:pos="5474"/>
          <w:tab w:val="left" w:pos="9468"/>
        </w:tabs>
        <w:rPr>
          <w:b/>
          <w:bCs/>
          <w:color w:val="000000"/>
          <w:sz w:val="28"/>
        </w:rPr>
      </w:pPr>
    </w:p>
    <w:p w:rsidR="00145B0C" w:rsidRPr="00CE72EB" w:rsidRDefault="00145B0C" w:rsidP="00AE3306">
      <w:pPr>
        <w:numPr>
          <w:ilvl w:val="0"/>
          <w:numId w:val="46"/>
        </w:numPr>
        <w:tabs>
          <w:tab w:val="left" w:pos="5238"/>
          <w:tab w:val="left" w:pos="5474"/>
          <w:tab w:val="left" w:pos="9468"/>
        </w:tabs>
        <w:rPr>
          <w:b/>
          <w:bCs/>
          <w:color w:val="000000"/>
          <w:sz w:val="28"/>
        </w:rPr>
      </w:pPr>
      <w:r w:rsidRPr="00CE72EB">
        <w:rPr>
          <w:b/>
          <w:bCs/>
          <w:color w:val="000000"/>
          <w:sz w:val="28"/>
        </w:rPr>
        <w:t>Mobilization Schedule</w:t>
      </w:r>
    </w:p>
    <w:p w:rsidR="00145B0C" w:rsidRPr="00CE72EB" w:rsidRDefault="00145B0C" w:rsidP="00145B0C">
      <w:pPr>
        <w:tabs>
          <w:tab w:val="left" w:pos="5238"/>
          <w:tab w:val="left" w:pos="5474"/>
          <w:tab w:val="left" w:pos="9468"/>
        </w:tabs>
        <w:ind w:left="-90"/>
        <w:rPr>
          <w:b/>
          <w:bCs/>
          <w:color w:val="000000"/>
          <w:sz w:val="28"/>
        </w:rPr>
      </w:pPr>
    </w:p>
    <w:p w:rsidR="00145B0C" w:rsidRPr="00CE72EB" w:rsidRDefault="00145B0C" w:rsidP="00AE3306">
      <w:pPr>
        <w:numPr>
          <w:ilvl w:val="0"/>
          <w:numId w:val="46"/>
        </w:numPr>
        <w:tabs>
          <w:tab w:val="left" w:pos="5238"/>
          <w:tab w:val="left" w:pos="5474"/>
          <w:tab w:val="left" w:pos="9468"/>
        </w:tabs>
        <w:rPr>
          <w:b/>
          <w:bCs/>
          <w:color w:val="000000"/>
          <w:sz w:val="28"/>
        </w:rPr>
      </w:pPr>
      <w:r w:rsidRPr="00CE72EB">
        <w:rPr>
          <w:b/>
          <w:bCs/>
          <w:color w:val="000000"/>
          <w:sz w:val="28"/>
        </w:rPr>
        <w:t>Construction Schedule</w:t>
      </w:r>
    </w:p>
    <w:p w:rsidR="00145B0C" w:rsidRPr="00CE72EB" w:rsidRDefault="00145B0C" w:rsidP="00145B0C">
      <w:pPr>
        <w:pStyle w:val="ListParagraph"/>
        <w:rPr>
          <w:b/>
          <w:bCs/>
          <w:color w:val="000000"/>
          <w:sz w:val="28"/>
        </w:rPr>
      </w:pPr>
    </w:p>
    <w:p w:rsidR="00145B0C" w:rsidRPr="00CE72EB" w:rsidRDefault="00145B0C" w:rsidP="00AE3306">
      <w:pPr>
        <w:numPr>
          <w:ilvl w:val="0"/>
          <w:numId w:val="46"/>
        </w:numPr>
        <w:tabs>
          <w:tab w:val="left" w:pos="5238"/>
          <w:tab w:val="left" w:pos="5474"/>
          <w:tab w:val="left" w:pos="9468"/>
        </w:tabs>
        <w:rPr>
          <w:b/>
          <w:bCs/>
          <w:color w:val="000000"/>
          <w:sz w:val="28"/>
        </w:rPr>
      </w:pPr>
      <w:r w:rsidRPr="00CE72EB">
        <w:rPr>
          <w:b/>
          <w:bCs/>
          <w:color w:val="000000"/>
          <w:sz w:val="28"/>
        </w:rPr>
        <w:t>ESHS Management Strategies and Implementation Plans</w:t>
      </w:r>
    </w:p>
    <w:p w:rsidR="00145B0C" w:rsidRPr="00CE72EB" w:rsidRDefault="00145B0C" w:rsidP="00145B0C">
      <w:pPr>
        <w:pStyle w:val="ListParagraph"/>
        <w:rPr>
          <w:b/>
          <w:bCs/>
          <w:color w:val="000000"/>
          <w:sz w:val="28"/>
        </w:rPr>
      </w:pPr>
    </w:p>
    <w:p w:rsidR="00145B0C" w:rsidRPr="00CE72EB" w:rsidRDefault="00145B0C" w:rsidP="00AE3306">
      <w:pPr>
        <w:numPr>
          <w:ilvl w:val="0"/>
          <w:numId w:val="46"/>
        </w:numPr>
        <w:tabs>
          <w:tab w:val="left" w:pos="5238"/>
          <w:tab w:val="left" w:pos="5474"/>
          <w:tab w:val="left" w:pos="9468"/>
        </w:tabs>
        <w:rPr>
          <w:b/>
          <w:bCs/>
          <w:color w:val="000000"/>
          <w:sz w:val="28"/>
        </w:rPr>
      </w:pPr>
      <w:r w:rsidRPr="00CE72EB">
        <w:rPr>
          <w:b/>
          <w:bCs/>
          <w:color w:val="000000"/>
          <w:sz w:val="28"/>
        </w:rPr>
        <w:t>Code of Conduct (ESHS)</w:t>
      </w:r>
    </w:p>
    <w:p w:rsidR="00145B0C" w:rsidRPr="00CE72EB" w:rsidRDefault="00145B0C" w:rsidP="00145B0C">
      <w:pPr>
        <w:tabs>
          <w:tab w:val="left" w:pos="5238"/>
          <w:tab w:val="left" w:pos="5474"/>
          <w:tab w:val="left" w:pos="9468"/>
        </w:tabs>
        <w:rPr>
          <w:b/>
          <w:bCs/>
          <w:color w:val="000000"/>
          <w:sz w:val="28"/>
        </w:rPr>
      </w:pPr>
    </w:p>
    <w:p w:rsidR="00145B0C" w:rsidRPr="00CE72EB" w:rsidRDefault="00145B0C" w:rsidP="00AE3306">
      <w:pPr>
        <w:numPr>
          <w:ilvl w:val="0"/>
          <w:numId w:val="46"/>
        </w:numPr>
        <w:tabs>
          <w:tab w:val="left" w:pos="5238"/>
          <w:tab w:val="left" w:pos="5474"/>
          <w:tab w:val="left" w:pos="9468"/>
        </w:tabs>
        <w:rPr>
          <w:b/>
          <w:bCs/>
          <w:i/>
          <w:iCs/>
          <w:color w:val="000000"/>
          <w:sz w:val="28"/>
        </w:rPr>
      </w:pPr>
      <w:r w:rsidRPr="00CE72EB">
        <w:rPr>
          <w:b/>
          <w:bCs/>
          <w:color w:val="000000"/>
          <w:sz w:val="28"/>
        </w:rPr>
        <w:t>Others</w:t>
      </w:r>
    </w:p>
    <w:p w:rsidR="00145B0C" w:rsidRPr="00CE72EB" w:rsidRDefault="00145B0C" w:rsidP="00145B0C">
      <w:pPr>
        <w:pStyle w:val="SectionVHeader"/>
        <w:ind w:left="187"/>
        <w:jc w:val="left"/>
        <w:rPr>
          <w:rFonts w:ascii="Times New Roman" w:hAnsi="Times New Roman"/>
          <w:sz w:val="20"/>
          <w:lang w:val="en-US"/>
        </w:rPr>
      </w:pPr>
    </w:p>
    <w:p w:rsidR="007B586E" w:rsidRPr="00CE72EB" w:rsidRDefault="007B586E" w:rsidP="003E6BC0">
      <w:pPr>
        <w:pStyle w:val="S4-Header2"/>
        <w:rPr>
          <w:sz w:val="20"/>
        </w:rPr>
      </w:pPr>
      <w:r w:rsidRPr="00CE72EB">
        <w:br w:type="page"/>
      </w:r>
    </w:p>
    <w:p w:rsidR="00145B0C" w:rsidRPr="00CE72EB" w:rsidRDefault="00145B0C" w:rsidP="003E6BC0">
      <w:pPr>
        <w:pStyle w:val="S4-Header2"/>
      </w:pPr>
      <w:bookmarkStart w:id="452" w:name="_Toc473902812"/>
      <w:r w:rsidRPr="00CE72EB">
        <w:t>Form PER -1</w:t>
      </w:r>
      <w:bookmarkEnd w:id="452"/>
    </w:p>
    <w:p w:rsidR="00145B0C" w:rsidRPr="00CE72EB" w:rsidRDefault="00145B0C" w:rsidP="00145B0C">
      <w:pPr>
        <w:jc w:val="center"/>
        <w:outlineLvl w:val="0"/>
        <w:rPr>
          <w:rFonts w:eastAsia="SimSun"/>
          <w:b/>
          <w:smallCaps/>
          <w:sz w:val="36"/>
          <w:szCs w:val="20"/>
        </w:rPr>
      </w:pPr>
    </w:p>
    <w:p w:rsidR="00145B0C" w:rsidRPr="00CE72EB" w:rsidRDefault="00145B0C" w:rsidP="00145B0C">
      <w:pPr>
        <w:jc w:val="center"/>
        <w:rPr>
          <w:b/>
          <w:sz w:val="36"/>
          <w:szCs w:val="20"/>
        </w:rPr>
      </w:pPr>
      <w:r w:rsidRPr="00CE72EB">
        <w:rPr>
          <w:b/>
          <w:sz w:val="36"/>
          <w:szCs w:val="20"/>
        </w:rPr>
        <w:t xml:space="preserve">Key Personnel </w:t>
      </w:r>
    </w:p>
    <w:p w:rsidR="00145B0C" w:rsidRPr="00CE72EB" w:rsidRDefault="00145B0C" w:rsidP="00145B0C">
      <w:pPr>
        <w:jc w:val="center"/>
        <w:rPr>
          <w:b/>
          <w:sz w:val="36"/>
          <w:szCs w:val="20"/>
        </w:rPr>
      </w:pPr>
      <w:r w:rsidRPr="00CE72EB">
        <w:rPr>
          <w:b/>
          <w:sz w:val="36"/>
          <w:szCs w:val="20"/>
        </w:rPr>
        <w:t xml:space="preserve">Schedule </w:t>
      </w:r>
    </w:p>
    <w:p w:rsidR="00145B0C" w:rsidRPr="00CE72EB" w:rsidRDefault="00145B0C" w:rsidP="00145B0C">
      <w:pPr>
        <w:tabs>
          <w:tab w:val="left" w:pos="5238"/>
          <w:tab w:val="left" w:pos="5474"/>
          <w:tab w:val="left" w:pos="9468"/>
          <w:tab w:val="right" w:leader="underscore" w:pos="9504"/>
        </w:tabs>
        <w:jc w:val="center"/>
        <w:rPr>
          <w:szCs w:val="20"/>
        </w:rPr>
      </w:pPr>
    </w:p>
    <w:p w:rsidR="00145B0C" w:rsidRPr="00CE72EB" w:rsidRDefault="00145B0C" w:rsidP="00145B0C">
      <w:pPr>
        <w:suppressAutoHyphens/>
        <w:rPr>
          <w:spacing w:val="-2"/>
          <w:sz w:val="20"/>
          <w:szCs w:val="20"/>
        </w:rPr>
      </w:pPr>
    </w:p>
    <w:p w:rsidR="00145B0C" w:rsidRPr="00CE72EB" w:rsidRDefault="00145B0C" w:rsidP="00145B0C">
      <w:pPr>
        <w:suppressAutoHyphens/>
        <w:rPr>
          <w:spacing w:val="-2"/>
        </w:rPr>
      </w:pPr>
      <w:r w:rsidRPr="00CE72EB">
        <w:rPr>
          <w:spacing w:val="-2"/>
        </w:rPr>
        <w:t xml:space="preserve">Bidders should provide the names and details of the suitably qualified Key Personnel to perform the Contract. The data on their experience should be supplied using the Form PER-2 below for each candidate. </w:t>
      </w:r>
    </w:p>
    <w:p w:rsidR="00145B0C" w:rsidRPr="00CE72EB" w:rsidRDefault="00145B0C" w:rsidP="00145B0C">
      <w:pPr>
        <w:suppressAutoHyphens/>
        <w:spacing w:after="120"/>
        <w:ind w:left="86"/>
        <w:rPr>
          <w:b/>
          <w:spacing w:val="-2"/>
        </w:rPr>
      </w:pPr>
    </w:p>
    <w:p w:rsidR="00145B0C" w:rsidRPr="00CE72EB" w:rsidRDefault="00145B0C" w:rsidP="00145B0C">
      <w:pPr>
        <w:suppressAutoHyphens/>
        <w:spacing w:after="120"/>
        <w:ind w:left="86"/>
        <w:rPr>
          <w:i/>
          <w:spacing w:val="-2"/>
        </w:rPr>
      </w:pPr>
      <w:r w:rsidRPr="00CE72EB">
        <w:rPr>
          <w:b/>
          <w:spacing w:val="-2"/>
        </w:rPr>
        <w:t xml:space="preserve">Key Personnel </w:t>
      </w:r>
    </w:p>
    <w:tbl>
      <w:tblPr>
        <w:tblW w:w="9090" w:type="dxa"/>
        <w:tblInd w:w="72" w:type="dxa"/>
        <w:tblLayout w:type="fixed"/>
        <w:tblCellMar>
          <w:left w:w="72" w:type="dxa"/>
          <w:right w:w="72" w:type="dxa"/>
        </w:tblCellMar>
        <w:tblLook w:val="04A0" w:firstRow="1" w:lastRow="0" w:firstColumn="1" w:lastColumn="0" w:noHBand="0" w:noVBand="1"/>
      </w:tblPr>
      <w:tblGrid>
        <w:gridCol w:w="720"/>
        <w:gridCol w:w="1900"/>
        <w:gridCol w:w="6470"/>
      </w:tblGrid>
      <w:tr w:rsidR="00145B0C" w:rsidRPr="00CE72EB" w:rsidTr="00AE3306">
        <w:trPr>
          <w:cantSplit/>
        </w:trPr>
        <w:tc>
          <w:tcPr>
            <w:tcW w:w="720" w:type="dxa"/>
            <w:tcBorders>
              <w:top w:val="single" w:sz="6" w:space="0" w:color="auto"/>
              <w:left w:val="single" w:sz="6" w:space="0" w:color="auto"/>
              <w:bottom w:val="nil"/>
              <w:right w:val="nil"/>
            </w:tcBorders>
            <w:hideMark/>
          </w:tcPr>
          <w:p w:rsidR="00145B0C" w:rsidRPr="00CE72EB" w:rsidRDefault="00145B0C" w:rsidP="00AE3306">
            <w:pPr>
              <w:suppressAutoHyphens/>
              <w:spacing w:before="120" w:after="120"/>
              <w:rPr>
                <w:b/>
                <w:bCs/>
                <w:spacing w:val="-2"/>
                <w:sz w:val="20"/>
              </w:rPr>
            </w:pPr>
            <w:r w:rsidRPr="00CE72EB">
              <w:rPr>
                <w:b/>
                <w:bCs/>
                <w:spacing w:val="-2"/>
                <w:sz w:val="20"/>
              </w:rPr>
              <w:t>1.</w:t>
            </w: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 xml:space="preserve">Title of position: </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 xml:space="preserve">Name of candidate: </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Duration of appointment:</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whole period (start and end dates) for which this position will be engaged</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Time commitment: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number of days/week/months/ that has been scheduled for this position</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Expected time schedule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expected time schedule for this position (e.g. attach high level Gantt chart</w:t>
            </w:r>
            <w:r w:rsidRPr="00CE72EB">
              <w:rPr>
                <w:sz w:val="20"/>
                <w:szCs w:val="20"/>
              </w:rPr>
              <w:t>]</w:t>
            </w:r>
          </w:p>
        </w:tc>
      </w:tr>
      <w:tr w:rsidR="00145B0C" w:rsidRPr="00CE72EB" w:rsidTr="00AE3306">
        <w:trPr>
          <w:cantSplit/>
        </w:trPr>
        <w:tc>
          <w:tcPr>
            <w:tcW w:w="720" w:type="dxa"/>
            <w:tcBorders>
              <w:top w:val="single" w:sz="6" w:space="0" w:color="auto"/>
              <w:left w:val="single" w:sz="6" w:space="0" w:color="auto"/>
              <w:bottom w:val="nil"/>
              <w:right w:val="nil"/>
            </w:tcBorders>
            <w:hideMark/>
          </w:tcPr>
          <w:p w:rsidR="00145B0C" w:rsidRPr="00CE72EB" w:rsidRDefault="00145B0C" w:rsidP="00AE3306">
            <w:pPr>
              <w:suppressAutoHyphens/>
              <w:spacing w:before="120" w:after="120"/>
              <w:rPr>
                <w:b/>
                <w:bCs/>
                <w:spacing w:val="-2"/>
                <w:sz w:val="20"/>
              </w:rPr>
            </w:pPr>
            <w:r w:rsidRPr="00CE72EB">
              <w:rPr>
                <w:b/>
                <w:bCs/>
                <w:spacing w:val="-2"/>
                <w:sz w:val="20"/>
              </w:rPr>
              <w:t>2.</w:t>
            </w: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 xml:space="preserve">Title of position: </w:t>
            </w:r>
            <w:r w:rsidRPr="00CE72EB">
              <w:rPr>
                <w:bCs/>
                <w:i/>
                <w:spacing w:val="-2"/>
                <w:sz w:val="20"/>
              </w:rPr>
              <w:t>[Environmental Specialist]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Name of candidate:</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Duration of appointment:</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whole period (start and end dates) for which this position will be engaged</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Time commitment: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number of days/week/months/ that has been scheduled for this position</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Expected time schedule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expected time schedule for this position (e.g. attach high level Gantt chart</w:t>
            </w:r>
            <w:r w:rsidRPr="00CE72EB">
              <w:rPr>
                <w:sz w:val="20"/>
                <w:szCs w:val="20"/>
              </w:rPr>
              <w:t>]</w:t>
            </w:r>
          </w:p>
        </w:tc>
      </w:tr>
      <w:tr w:rsidR="00145B0C" w:rsidRPr="00CE72EB" w:rsidTr="00AE3306">
        <w:trPr>
          <w:cantSplit/>
        </w:trPr>
        <w:tc>
          <w:tcPr>
            <w:tcW w:w="720" w:type="dxa"/>
            <w:tcBorders>
              <w:top w:val="single" w:sz="6" w:space="0" w:color="auto"/>
              <w:left w:val="single" w:sz="6" w:space="0" w:color="auto"/>
              <w:bottom w:val="nil"/>
              <w:right w:val="nil"/>
            </w:tcBorders>
            <w:hideMark/>
          </w:tcPr>
          <w:p w:rsidR="00145B0C" w:rsidRPr="00CE72EB" w:rsidRDefault="00145B0C" w:rsidP="00AE3306">
            <w:pPr>
              <w:suppressAutoHyphens/>
              <w:spacing w:before="120" w:after="120"/>
              <w:rPr>
                <w:b/>
                <w:bCs/>
                <w:spacing w:val="-2"/>
                <w:sz w:val="20"/>
              </w:rPr>
            </w:pPr>
            <w:r w:rsidRPr="00CE72EB">
              <w:rPr>
                <w:b/>
                <w:bCs/>
                <w:spacing w:val="-2"/>
                <w:sz w:val="20"/>
              </w:rPr>
              <w:t>3.</w:t>
            </w: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 xml:space="preserve">Title of position: </w:t>
            </w:r>
            <w:r w:rsidRPr="00CE72EB">
              <w:rPr>
                <w:bCs/>
                <w:i/>
                <w:spacing w:val="-2"/>
                <w:sz w:val="20"/>
              </w:rPr>
              <w:t>[Health and Safety Specialist]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Name of candidate:</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Duration of appointment:</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whole period (start and end dates) for which this position will be engaged</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Time commitment: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number of days/week/months/ that has been scheduled for this position</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Expected time schedule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expected time schedule for this position (e.g. attach high level Gantt chart</w:t>
            </w:r>
            <w:r w:rsidRPr="00CE72EB">
              <w:rPr>
                <w:sz w:val="20"/>
                <w:szCs w:val="20"/>
              </w:rPr>
              <w:t>]</w:t>
            </w:r>
          </w:p>
        </w:tc>
      </w:tr>
      <w:tr w:rsidR="00145B0C" w:rsidRPr="00CE72EB" w:rsidTr="00AE3306">
        <w:trPr>
          <w:cantSplit/>
        </w:trPr>
        <w:tc>
          <w:tcPr>
            <w:tcW w:w="720" w:type="dxa"/>
            <w:tcBorders>
              <w:top w:val="single" w:sz="6" w:space="0" w:color="auto"/>
              <w:left w:val="single" w:sz="6" w:space="0" w:color="auto"/>
              <w:bottom w:val="nil"/>
              <w:right w:val="nil"/>
            </w:tcBorders>
            <w:hideMark/>
          </w:tcPr>
          <w:p w:rsidR="00145B0C" w:rsidRPr="00CE72EB" w:rsidRDefault="00145B0C" w:rsidP="00AE3306">
            <w:pPr>
              <w:suppressAutoHyphens/>
              <w:spacing w:before="120" w:after="120"/>
              <w:rPr>
                <w:b/>
                <w:bCs/>
                <w:spacing w:val="-2"/>
                <w:sz w:val="20"/>
              </w:rPr>
            </w:pPr>
            <w:r w:rsidRPr="00CE72EB">
              <w:rPr>
                <w:b/>
                <w:bCs/>
                <w:spacing w:val="-2"/>
                <w:sz w:val="20"/>
              </w:rPr>
              <w:lastRenderedPageBreak/>
              <w:t>4.</w:t>
            </w: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 xml:space="preserve">Title of position: </w:t>
            </w:r>
            <w:r w:rsidRPr="00CE72EB">
              <w:rPr>
                <w:bCs/>
                <w:i/>
                <w:spacing w:val="-2"/>
                <w:sz w:val="20"/>
              </w:rPr>
              <w:t>[Social Specialist]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 xml:space="preserve">Name of candidate:  </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Duration of appointment:</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whole period (start and end dates) for which this position will be engaged</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Time commitment: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number of days/week/months/ that has been scheduled for this position</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Expected time schedule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expected time schedule for this position (e.g. attach high level Gantt chart</w:t>
            </w:r>
            <w:r w:rsidRPr="00CE72EB">
              <w:rPr>
                <w:sz w:val="20"/>
                <w:szCs w:val="20"/>
              </w:rPr>
              <w:t>]</w:t>
            </w:r>
          </w:p>
        </w:tc>
      </w:tr>
      <w:tr w:rsidR="00145B0C" w:rsidRPr="00CE72EB" w:rsidTr="00AE3306">
        <w:trPr>
          <w:cantSplit/>
        </w:trPr>
        <w:tc>
          <w:tcPr>
            <w:tcW w:w="720" w:type="dxa"/>
            <w:tcBorders>
              <w:top w:val="single" w:sz="6" w:space="0" w:color="auto"/>
              <w:left w:val="single" w:sz="6" w:space="0" w:color="auto"/>
              <w:bottom w:val="nil"/>
              <w:right w:val="nil"/>
            </w:tcBorders>
            <w:hideMark/>
          </w:tcPr>
          <w:p w:rsidR="00145B0C" w:rsidRPr="00CE72EB" w:rsidRDefault="00145B0C" w:rsidP="00AE3306">
            <w:pPr>
              <w:suppressAutoHyphens/>
              <w:spacing w:before="120" w:after="120"/>
              <w:rPr>
                <w:b/>
                <w:bCs/>
                <w:spacing w:val="-2"/>
                <w:sz w:val="20"/>
              </w:rPr>
            </w:pPr>
            <w:r w:rsidRPr="00CE72EB">
              <w:rPr>
                <w:b/>
                <w:bCs/>
                <w:spacing w:val="-2"/>
                <w:sz w:val="20"/>
              </w:rPr>
              <w:t>5.</w:t>
            </w: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 xml:space="preserve">Title of position: </w:t>
            </w:r>
            <w:r w:rsidRPr="00CE72EB">
              <w:rPr>
                <w:bCs/>
                <w:i/>
                <w:spacing w:val="-2"/>
                <w:sz w:val="20"/>
              </w:rPr>
              <w:t>[insert title]</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8370" w:type="dxa"/>
            <w:gridSpan w:val="2"/>
            <w:tcBorders>
              <w:top w:val="single" w:sz="6" w:space="0" w:color="auto"/>
              <w:left w:val="single" w:sz="6" w:space="0" w:color="auto"/>
              <w:bottom w:val="nil"/>
              <w:right w:val="single" w:sz="6" w:space="0" w:color="auto"/>
            </w:tcBorders>
            <w:hideMark/>
          </w:tcPr>
          <w:p w:rsidR="00145B0C" w:rsidRPr="00CE72EB" w:rsidRDefault="00145B0C" w:rsidP="00AE3306">
            <w:pPr>
              <w:suppressAutoHyphens/>
              <w:spacing w:before="120" w:after="120"/>
              <w:rPr>
                <w:b/>
                <w:bCs/>
                <w:spacing w:val="-2"/>
                <w:sz w:val="20"/>
              </w:rPr>
            </w:pPr>
            <w:r w:rsidRPr="00CE72EB">
              <w:rPr>
                <w:b/>
                <w:bCs/>
                <w:spacing w:val="-2"/>
                <w:sz w:val="20"/>
              </w:rPr>
              <w:t>Name of candidate</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Duration of appointment:</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whole period (start and end dates) for which this position will be engaged</w:t>
            </w:r>
            <w:r w:rsidRPr="00CE72EB">
              <w:rPr>
                <w:sz w:val="20"/>
                <w:szCs w:val="20"/>
              </w:rPr>
              <w:t>]</w:t>
            </w:r>
          </w:p>
        </w:tc>
      </w:tr>
      <w:tr w:rsidR="00145B0C" w:rsidRPr="00CE72EB" w:rsidTr="00AE3306">
        <w:trPr>
          <w:cantSplit/>
        </w:trPr>
        <w:tc>
          <w:tcPr>
            <w:tcW w:w="720" w:type="dxa"/>
            <w:tcBorders>
              <w:top w:val="nil"/>
              <w:left w:val="single" w:sz="6" w:space="0" w:color="auto"/>
              <w:bottom w:val="nil"/>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nil"/>
              <w:right w:val="single" w:sz="6" w:space="0" w:color="auto"/>
            </w:tcBorders>
          </w:tcPr>
          <w:p w:rsidR="00145B0C" w:rsidRPr="00CE72EB" w:rsidRDefault="00145B0C" w:rsidP="00AE3306">
            <w:pPr>
              <w:rPr>
                <w:b/>
                <w:sz w:val="20"/>
                <w:szCs w:val="20"/>
              </w:rPr>
            </w:pPr>
            <w:r w:rsidRPr="00CE72EB">
              <w:rPr>
                <w:b/>
                <w:sz w:val="20"/>
                <w:szCs w:val="20"/>
              </w:rPr>
              <w:t>Time commitment: for this position:</w:t>
            </w:r>
          </w:p>
        </w:tc>
        <w:tc>
          <w:tcPr>
            <w:tcW w:w="6470" w:type="dxa"/>
            <w:tcBorders>
              <w:top w:val="single" w:sz="6" w:space="0" w:color="auto"/>
              <w:left w:val="single" w:sz="6" w:space="0" w:color="auto"/>
              <w:bottom w:val="nil"/>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number of days/week/months/ that has been scheduled for this position</w:t>
            </w:r>
            <w:r w:rsidRPr="00CE72EB">
              <w:rPr>
                <w:sz w:val="20"/>
                <w:szCs w:val="20"/>
              </w:rPr>
              <w:t>]</w:t>
            </w:r>
          </w:p>
        </w:tc>
      </w:tr>
      <w:tr w:rsidR="00145B0C" w:rsidRPr="00CE72EB" w:rsidTr="00AE3306">
        <w:trPr>
          <w:cantSplit/>
        </w:trPr>
        <w:tc>
          <w:tcPr>
            <w:tcW w:w="720" w:type="dxa"/>
            <w:tcBorders>
              <w:top w:val="nil"/>
              <w:left w:val="single" w:sz="6" w:space="0" w:color="auto"/>
              <w:bottom w:val="single" w:sz="6" w:space="0" w:color="auto"/>
              <w:right w:val="nil"/>
            </w:tcBorders>
          </w:tcPr>
          <w:p w:rsidR="00145B0C" w:rsidRPr="00CE72EB" w:rsidRDefault="00145B0C" w:rsidP="00AE3306">
            <w:pPr>
              <w:suppressAutoHyphens/>
              <w:spacing w:before="120" w:after="120"/>
              <w:rPr>
                <w:b/>
                <w:bCs/>
                <w:spacing w:val="-2"/>
                <w:sz w:val="20"/>
              </w:rPr>
            </w:pPr>
          </w:p>
        </w:tc>
        <w:tc>
          <w:tcPr>
            <w:tcW w:w="1900" w:type="dxa"/>
            <w:tcBorders>
              <w:top w:val="single" w:sz="6" w:space="0" w:color="auto"/>
              <w:left w:val="single" w:sz="6" w:space="0" w:color="auto"/>
              <w:bottom w:val="single" w:sz="6" w:space="0" w:color="auto"/>
              <w:right w:val="single" w:sz="6" w:space="0" w:color="auto"/>
            </w:tcBorders>
          </w:tcPr>
          <w:p w:rsidR="00145B0C" w:rsidRPr="00CE72EB" w:rsidRDefault="00145B0C" w:rsidP="00AE3306">
            <w:pPr>
              <w:rPr>
                <w:b/>
                <w:sz w:val="20"/>
                <w:szCs w:val="20"/>
              </w:rPr>
            </w:pPr>
            <w:r w:rsidRPr="00CE72EB">
              <w:rPr>
                <w:b/>
                <w:sz w:val="20"/>
                <w:szCs w:val="20"/>
              </w:rPr>
              <w:t>Expected time schedule for this position:</w:t>
            </w:r>
          </w:p>
        </w:tc>
        <w:tc>
          <w:tcPr>
            <w:tcW w:w="6470" w:type="dxa"/>
            <w:tcBorders>
              <w:top w:val="single" w:sz="6" w:space="0" w:color="auto"/>
              <w:left w:val="single" w:sz="6" w:space="0" w:color="auto"/>
              <w:bottom w:val="single" w:sz="6" w:space="0" w:color="auto"/>
              <w:right w:val="single" w:sz="6" w:space="0" w:color="auto"/>
            </w:tcBorders>
          </w:tcPr>
          <w:p w:rsidR="00145B0C" w:rsidRPr="00CE72EB" w:rsidRDefault="00145B0C" w:rsidP="00AE3306">
            <w:pPr>
              <w:rPr>
                <w:sz w:val="20"/>
                <w:szCs w:val="20"/>
              </w:rPr>
            </w:pPr>
            <w:r w:rsidRPr="00CE72EB">
              <w:rPr>
                <w:sz w:val="20"/>
                <w:szCs w:val="20"/>
              </w:rPr>
              <w:t>[</w:t>
            </w:r>
            <w:r w:rsidRPr="00CE72EB">
              <w:rPr>
                <w:i/>
                <w:sz w:val="20"/>
                <w:szCs w:val="20"/>
              </w:rPr>
              <w:t>insert the expected time schedule for this position (e.g. attach high level Gantt chart</w:t>
            </w:r>
            <w:r w:rsidRPr="00CE72EB">
              <w:rPr>
                <w:sz w:val="20"/>
                <w:szCs w:val="20"/>
              </w:rPr>
              <w:t>]</w:t>
            </w:r>
          </w:p>
        </w:tc>
      </w:tr>
    </w:tbl>
    <w:p w:rsidR="00145B0C" w:rsidRPr="00CE72EB" w:rsidRDefault="00145B0C" w:rsidP="00145B0C"/>
    <w:p w:rsidR="007B586E" w:rsidRPr="00CE72EB" w:rsidRDefault="007B586E">
      <w:pPr>
        <w:pStyle w:val="BodyText3"/>
        <w:suppressAutoHyphens/>
        <w:ind w:left="180" w:right="288"/>
        <w:rPr>
          <w:rStyle w:val="Table"/>
          <w:rFonts w:cs="Arial"/>
          <w:i w:val="0"/>
          <w:spacing w:val="-2"/>
        </w:rPr>
      </w:pPr>
    </w:p>
    <w:p w:rsidR="00145B0C" w:rsidRPr="00CE72EB" w:rsidRDefault="00145B0C" w:rsidP="003E6BC0">
      <w:pPr>
        <w:pStyle w:val="S4-Header2"/>
        <w:rPr>
          <w:bCs/>
          <w:color w:val="000000"/>
        </w:rPr>
      </w:pPr>
      <w:r w:rsidRPr="00CE72EB">
        <w:rPr>
          <w:sz w:val="20"/>
        </w:rPr>
        <w:br w:type="page"/>
      </w:r>
      <w:bookmarkStart w:id="453" w:name="_Toc473902813"/>
      <w:bookmarkStart w:id="454" w:name="_Toc333564301"/>
      <w:bookmarkStart w:id="455" w:name="_Toc454788560"/>
      <w:r w:rsidRPr="00CE72EB">
        <w:lastRenderedPageBreak/>
        <w:t>Form PER-2:</w:t>
      </w:r>
      <w:bookmarkEnd w:id="453"/>
      <w:r w:rsidRPr="00CE72EB">
        <w:rPr>
          <w:bCs/>
          <w:color w:val="000000"/>
        </w:rPr>
        <w:t xml:space="preserve"> </w:t>
      </w:r>
    </w:p>
    <w:p w:rsidR="00145B0C" w:rsidRPr="00CE72EB" w:rsidRDefault="00145B0C" w:rsidP="00145B0C">
      <w:pPr>
        <w:pStyle w:val="SectionVHeading2"/>
        <w:spacing w:before="0" w:after="0"/>
        <w:rPr>
          <w:color w:val="000000"/>
          <w:lang w:val="en-US"/>
        </w:rPr>
      </w:pPr>
      <w:r w:rsidRPr="00CE72EB">
        <w:rPr>
          <w:bCs/>
          <w:color w:val="000000"/>
          <w:lang w:val="en-US"/>
        </w:rPr>
        <w:t>Re</w:t>
      </w:r>
      <w:r w:rsidRPr="00CE72EB">
        <w:rPr>
          <w:color w:val="000000"/>
          <w:lang w:val="en-US"/>
        </w:rPr>
        <w:t>sume and Declaration</w:t>
      </w:r>
    </w:p>
    <w:p w:rsidR="00145B0C" w:rsidRPr="00CE72EB" w:rsidRDefault="00145B0C" w:rsidP="00145B0C">
      <w:pPr>
        <w:pStyle w:val="SectionVHeading2"/>
        <w:spacing w:before="0" w:after="0"/>
        <w:rPr>
          <w:color w:val="000000"/>
          <w:lang w:val="en-US"/>
        </w:rPr>
      </w:pPr>
      <w:r w:rsidRPr="00CE72EB">
        <w:rPr>
          <w:color w:val="000000"/>
          <w:lang w:val="en-US"/>
        </w:rPr>
        <w:t xml:space="preserve"> Key Personnel</w:t>
      </w:r>
      <w:bookmarkEnd w:id="454"/>
      <w:bookmarkEnd w:id="455"/>
      <w:r w:rsidRPr="00CE72EB">
        <w:rPr>
          <w:color w:val="000000"/>
          <w:lang w:val="en-US"/>
        </w:rPr>
        <w:t xml:space="preserve">  </w:t>
      </w:r>
    </w:p>
    <w:p w:rsidR="00145B0C" w:rsidRPr="00CE72EB" w:rsidRDefault="00145B0C" w:rsidP="00145B0C">
      <w:pPr>
        <w:pStyle w:val="SectionVHeading2"/>
        <w:spacing w:before="0" w:after="0"/>
        <w:rPr>
          <w:rStyle w:val="Table"/>
          <w:rFonts w:ascii="Times New Roman" w:hAnsi="Times New Roman"/>
          <w:color w:val="000000"/>
          <w:lang w:val="en-US"/>
        </w:rPr>
      </w:pPr>
    </w:p>
    <w:tbl>
      <w:tblPr>
        <w:tblW w:w="0" w:type="auto"/>
        <w:tblInd w:w="72" w:type="dxa"/>
        <w:tblLayout w:type="fixed"/>
        <w:tblCellMar>
          <w:left w:w="72" w:type="dxa"/>
          <w:right w:w="72" w:type="dxa"/>
        </w:tblCellMar>
        <w:tblLook w:val="0000" w:firstRow="0" w:lastRow="0" w:firstColumn="0" w:lastColumn="0" w:noHBand="0" w:noVBand="0"/>
      </w:tblPr>
      <w:tblGrid>
        <w:gridCol w:w="9090"/>
      </w:tblGrid>
      <w:tr w:rsidR="00145B0C" w:rsidRPr="00CE72EB" w:rsidTr="00AE3306">
        <w:trPr>
          <w:cantSplit/>
        </w:trPr>
        <w:tc>
          <w:tcPr>
            <w:tcW w:w="9090" w:type="dxa"/>
            <w:tcBorders>
              <w:top w:val="single" w:sz="6" w:space="0" w:color="auto"/>
              <w:left w:val="single" w:sz="6" w:space="0" w:color="auto"/>
              <w:bottom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Name of Bidder</w:t>
            </w:r>
          </w:p>
          <w:p w:rsidR="00145B0C" w:rsidRPr="00CE72EB" w:rsidRDefault="00145B0C" w:rsidP="00AE3306">
            <w:pPr>
              <w:suppressAutoHyphens/>
              <w:spacing w:before="60" w:after="60"/>
              <w:rPr>
                <w:rStyle w:val="Table"/>
                <w:rFonts w:ascii="Times New Roman" w:hAnsi="Times New Roman"/>
                <w:b/>
                <w:bCs/>
                <w:iCs/>
                <w:color w:val="000000"/>
                <w:spacing w:val="-2"/>
              </w:rPr>
            </w:pPr>
          </w:p>
        </w:tc>
      </w:tr>
    </w:tbl>
    <w:p w:rsidR="00145B0C" w:rsidRPr="00CE72EB" w:rsidRDefault="00145B0C" w:rsidP="00145B0C">
      <w:pPr>
        <w:suppressAutoHyphens/>
        <w:rPr>
          <w:rStyle w:val="Table"/>
          <w:rFonts w:ascii="Times New Roman" w:hAnsi="Times New Roman"/>
          <w:b/>
          <w:bCs/>
          <w:iCs/>
          <w:color w:val="000000"/>
          <w:spacing w:val="-2"/>
        </w:rPr>
      </w:pPr>
    </w:p>
    <w:tbl>
      <w:tblPr>
        <w:tblW w:w="9090" w:type="dxa"/>
        <w:tblInd w:w="72" w:type="dxa"/>
        <w:tblLayout w:type="fixed"/>
        <w:tblCellMar>
          <w:left w:w="72" w:type="dxa"/>
          <w:right w:w="72" w:type="dxa"/>
        </w:tblCellMar>
        <w:tblLook w:val="0000" w:firstRow="0" w:lastRow="0" w:firstColumn="0" w:lastColumn="0" w:noHBand="0" w:noVBand="0"/>
      </w:tblPr>
      <w:tblGrid>
        <w:gridCol w:w="1440"/>
        <w:gridCol w:w="3960"/>
        <w:gridCol w:w="3690"/>
      </w:tblGrid>
      <w:tr w:rsidR="00145B0C" w:rsidRPr="00CE72EB" w:rsidTr="00AE3306">
        <w:trPr>
          <w:cantSplit/>
        </w:trPr>
        <w:tc>
          <w:tcPr>
            <w:tcW w:w="9090" w:type="dxa"/>
            <w:gridSpan w:val="3"/>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Position [#</w:t>
            </w:r>
            <w:r w:rsidRPr="00CE72EB">
              <w:rPr>
                <w:rStyle w:val="Table"/>
                <w:rFonts w:ascii="Times New Roman" w:hAnsi="Times New Roman"/>
                <w:b/>
                <w:bCs/>
                <w:i/>
                <w:iCs/>
                <w:color w:val="000000"/>
                <w:spacing w:val="-2"/>
              </w:rPr>
              <w:t>1</w:t>
            </w:r>
            <w:r w:rsidRPr="00CE72EB">
              <w:rPr>
                <w:rStyle w:val="Table"/>
                <w:rFonts w:ascii="Times New Roman" w:hAnsi="Times New Roman"/>
                <w:b/>
                <w:bCs/>
                <w:iCs/>
                <w:color w:val="000000"/>
                <w:spacing w:val="-2"/>
              </w:rPr>
              <w:t>]: [</w:t>
            </w:r>
            <w:r w:rsidRPr="00CE72EB">
              <w:rPr>
                <w:rStyle w:val="Table"/>
                <w:rFonts w:ascii="Times New Roman" w:hAnsi="Times New Roman"/>
                <w:b/>
                <w:bCs/>
                <w:i/>
                <w:iCs/>
                <w:color w:val="000000"/>
                <w:spacing w:val="-2"/>
              </w:rPr>
              <w:t>title of position from Form PER-1</w:t>
            </w:r>
            <w:r w:rsidRPr="00CE72EB">
              <w:rPr>
                <w:rStyle w:val="Table"/>
                <w:rFonts w:ascii="Times New Roman" w:hAnsi="Times New Roman"/>
                <w:b/>
                <w:bCs/>
                <w:iCs/>
                <w:color w:val="000000"/>
                <w:spacing w:val="-2"/>
              </w:rPr>
              <w:t>]</w:t>
            </w:r>
          </w:p>
          <w:p w:rsidR="00145B0C" w:rsidRPr="00CE72EB" w:rsidRDefault="00145B0C" w:rsidP="00AE3306">
            <w:pPr>
              <w:tabs>
                <w:tab w:val="left" w:pos="1638"/>
                <w:tab w:val="left" w:pos="1998"/>
              </w:tabs>
              <w:suppressAutoHyphens/>
              <w:spacing w:before="60" w:after="60"/>
              <w:ind w:left="378" w:hanging="378"/>
              <w:rPr>
                <w:rStyle w:val="Table"/>
                <w:rFonts w:ascii="Times New Roman" w:hAnsi="Times New Roman"/>
                <w:b/>
                <w:bCs/>
                <w:iCs/>
                <w:color w:val="000000"/>
                <w:spacing w:val="-2"/>
              </w:rPr>
            </w:pPr>
          </w:p>
        </w:tc>
      </w:tr>
      <w:tr w:rsidR="00145B0C" w:rsidRPr="00CE72EB" w:rsidTr="00AE3306">
        <w:trPr>
          <w:cantSplit/>
        </w:trPr>
        <w:tc>
          <w:tcPr>
            <w:tcW w:w="144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Personnel information</w:t>
            </w:r>
          </w:p>
        </w:tc>
        <w:tc>
          <w:tcPr>
            <w:tcW w:w="396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 xml:space="preserve">Name: </w:t>
            </w:r>
          </w:p>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690" w:type="dxa"/>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Date of birth:</w:t>
            </w:r>
          </w:p>
        </w:tc>
      </w:tr>
      <w:tr w:rsidR="00145B0C" w:rsidRPr="00CE72EB" w:rsidTr="00AE3306">
        <w:trPr>
          <w:cantSplit/>
        </w:trPr>
        <w:tc>
          <w:tcPr>
            <w:tcW w:w="144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96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Address:</w:t>
            </w:r>
          </w:p>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690" w:type="dxa"/>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E-mail:</w:t>
            </w:r>
          </w:p>
        </w:tc>
      </w:tr>
      <w:tr w:rsidR="00145B0C" w:rsidRPr="00CE72EB" w:rsidTr="00AE3306">
        <w:trPr>
          <w:cantSplit/>
        </w:trPr>
        <w:tc>
          <w:tcPr>
            <w:tcW w:w="144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96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690" w:type="dxa"/>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r>
      <w:tr w:rsidR="00145B0C" w:rsidRPr="00CE72EB" w:rsidTr="00AE3306">
        <w:trPr>
          <w:cantSplit/>
        </w:trPr>
        <w:tc>
          <w:tcPr>
            <w:tcW w:w="1440" w:type="dxa"/>
            <w:tcBorders>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7650" w:type="dxa"/>
            <w:gridSpan w:val="2"/>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Professional qualifications:</w:t>
            </w:r>
          </w:p>
          <w:p w:rsidR="00145B0C" w:rsidRPr="00CE72EB" w:rsidRDefault="00145B0C" w:rsidP="00AE3306">
            <w:pPr>
              <w:suppressAutoHyphens/>
              <w:spacing w:before="60" w:after="60"/>
              <w:rPr>
                <w:rStyle w:val="Table"/>
                <w:rFonts w:ascii="Times New Roman" w:hAnsi="Times New Roman"/>
                <w:b/>
                <w:bCs/>
                <w:iCs/>
                <w:color w:val="000000"/>
                <w:spacing w:val="-2"/>
              </w:rPr>
            </w:pPr>
          </w:p>
        </w:tc>
      </w:tr>
      <w:tr w:rsidR="00145B0C" w:rsidRPr="00CE72EB" w:rsidTr="00AE3306">
        <w:trPr>
          <w:cantSplit/>
        </w:trPr>
        <w:tc>
          <w:tcPr>
            <w:tcW w:w="1440" w:type="dxa"/>
            <w:tcBorders>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7650" w:type="dxa"/>
            <w:gridSpan w:val="2"/>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Academic qualifications:</w:t>
            </w:r>
          </w:p>
          <w:p w:rsidR="00145B0C" w:rsidRPr="00CE72EB" w:rsidRDefault="00145B0C" w:rsidP="00AE3306">
            <w:pPr>
              <w:suppressAutoHyphens/>
              <w:spacing w:before="60" w:after="60"/>
              <w:rPr>
                <w:rStyle w:val="Table"/>
                <w:rFonts w:ascii="Times New Roman" w:hAnsi="Times New Roman"/>
                <w:b/>
                <w:bCs/>
                <w:iCs/>
                <w:color w:val="000000"/>
                <w:spacing w:val="-2"/>
              </w:rPr>
            </w:pPr>
          </w:p>
        </w:tc>
      </w:tr>
      <w:tr w:rsidR="00145B0C" w:rsidRPr="00CE72EB" w:rsidTr="00AE3306">
        <w:trPr>
          <w:cantSplit/>
        </w:trPr>
        <w:tc>
          <w:tcPr>
            <w:tcW w:w="1440" w:type="dxa"/>
            <w:tcBorders>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7650" w:type="dxa"/>
            <w:gridSpan w:val="2"/>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Language proficiency:</w:t>
            </w:r>
            <w:r w:rsidRPr="00CE72EB">
              <w:rPr>
                <w:rStyle w:val="Table"/>
                <w:rFonts w:ascii="Times New Roman" w:hAnsi="Times New Roman"/>
                <w:bCs/>
                <w:i/>
                <w:iCs/>
                <w:color w:val="000000"/>
                <w:spacing w:val="-2"/>
              </w:rPr>
              <w:t xml:space="preserve">[language and levels of speaking, reading and writing skills] </w:t>
            </w:r>
          </w:p>
          <w:p w:rsidR="00145B0C" w:rsidRPr="00CE72EB" w:rsidRDefault="00145B0C" w:rsidP="00AE3306">
            <w:pPr>
              <w:suppressAutoHyphens/>
              <w:spacing w:before="60" w:after="60"/>
              <w:rPr>
                <w:rStyle w:val="Table"/>
                <w:rFonts w:ascii="Times New Roman" w:hAnsi="Times New Roman"/>
                <w:b/>
                <w:bCs/>
                <w:iCs/>
                <w:color w:val="000000"/>
                <w:spacing w:val="-2"/>
              </w:rPr>
            </w:pPr>
          </w:p>
        </w:tc>
      </w:tr>
      <w:tr w:rsidR="00145B0C" w:rsidRPr="00CE72EB" w:rsidTr="00AE3306">
        <w:trPr>
          <w:cantSplit/>
        </w:trPr>
        <w:tc>
          <w:tcPr>
            <w:tcW w:w="1440" w:type="dxa"/>
            <w:tcBorders>
              <w:top w:val="single" w:sz="6" w:space="0" w:color="auto"/>
              <w:left w:val="single" w:sz="6" w:space="0" w:color="auto"/>
            </w:tcBorders>
          </w:tcPr>
          <w:p w:rsidR="00145B0C" w:rsidRPr="00CE72EB" w:rsidRDefault="008549E3"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details</w:t>
            </w:r>
          </w:p>
        </w:tc>
        <w:tc>
          <w:tcPr>
            <w:tcW w:w="7650" w:type="dxa"/>
            <w:gridSpan w:val="2"/>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r>
      <w:tr w:rsidR="00145B0C" w:rsidRPr="00CE72EB" w:rsidTr="00AE3306">
        <w:trPr>
          <w:cantSplit/>
        </w:trPr>
        <w:tc>
          <w:tcPr>
            <w:tcW w:w="1440" w:type="dxa"/>
            <w:tcBorders>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7650" w:type="dxa"/>
            <w:gridSpan w:val="2"/>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Address of employer:</w:t>
            </w:r>
          </w:p>
          <w:p w:rsidR="00145B0C" w:rsidRPr="00CE72EB" w:rsidRDefault="00145B0C" w:rsidP="00AE3306">
            <w:pPr>
              <w:suppressAutoHyphens/>
              <w:spacing w:before="60" w:after="60"/>
              <w:rPr>
                <w:rStyle w:val="Table"/>
                <w:rFonts w:ascii="Times New Roman" w:hAnsi="Times New Roman"/>
                <w:b/>
                <w:bCs/>
                <w:iCs/>
                <w:color w:val="000000"/>
                <w:spacing w:val="-2"/>
              </w:rPr>
            </w:pPr>
          </w:p>
        </w:tc>
      </w:tr>
      <w:tr w:rsidR="00145B0C" w:rsidRPr="00CE72EB" w:rsidTr="00AE3306">
        <w:trPr>
          <w:cantSplit/>
        </w:trPr>
        <w:tc>
          <w:tcPr>
            <w:tcW w:w="1440" w:type="dxa"/>
            <w:tcBorders>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96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Telephone:</w:t>
            </w:r>
          </w:p>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690" w:type="dxa"/>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Contact (manager / personnel officer):</w:t>
            </w:r>
          </w:p>
        </w:tc>
      </w:tr>
      <w:tr w:rsidR="00145B0C" w:rsidRPr="00CE72EB" w:rsidTr="00AE3306">
        <w:trPr>
          <w:cantSplit/>
        </w:trPr>
        <w:tc>
          <w:tcPr>
            <w:tcW w:w="1440" w:type="dxa"/>
            <w:tcBorders>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960" w:type="dxa"/>
            <w:tcBorders>
              <w:top w:val="single" w:sz="6" w:space="0" w:color="auto"/>
              <w:lef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Fax:</w:t>
            </w:r>
          </w:p>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690" w:type="dxa"/>
            <w:tcBorders>
              <w:top w:val="single" w:sz="6" w:space="0" w:color="auto"/>
              <w:left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r>
      <w:tr w:rsidR="00145B0C" w:rsidRPr="00CE72EB" w:rsidTr="00AE3306">
        <w:trPr>
          <w:cantSplit/>
        </w:trPr>
        <w:tc>
          <w:tcPr>
            <w:tcW w:w="1440" w:type="dxa"/>
            <w:tcBorders>
              <w:left w:val="single" w:sz="6" w:space="0" w:color="auto"/>
              <w:bottom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960" w:type="dxa"/>
            <w:tcBorders>
              <w:top w:val="single" w:sz="6" w:space="0" w:color="auto"/>
              <w:left w:val="single" w:sz="6" w:space="0" w:color="auto"/>
              <w:bottom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Job title:</w:t>
            </w:r>
          </w:p>
          <w:p w:rsidR="00145B0C" w:rsidRPr="00CE72EB" w:rsidRDefault="00145B0C" w:rsidP="00AE3306">
            <w:pPr>
              <w:suppressAutoHyphens/>
              <w:spacing w:before="60" w:after="60"/>
              <w:rPr>
                <w:rStyle w:val="Table"/>
                <w:rFonts w:ascii="Times New Roman" w:hAnsi="Times New Roman"/>
                <w:b/>
                <w:bCs/>
                <w:iCs/>
                <w:color w:val="000000"/>
                <w:spacing w:val="-2"/>
              </w:rPr>
            </w:pPr>
          </w:p>
        </w:tc>
        <w:tc>
          <w:tcPr>
            <w:tcW w:w="3690" w:type="dxa"/>
            <w:tcBorders>
              <w:top w:val="single" w:sz="6" w:space="0" w:color="auto"/>
              <w:left w:val="single" w:sz="6" w:space="0" w:color="auto"/>
              <w:bottom w:val="single" w:sz="6" w:space="0" w:color="auto"/>
              <w:right w:val="single" w:sz="6" w:space="0" w:color="auto"/>
            </w:tcBorders>
          </w:tcPr>
          <w:p w:rsidR="00145B0C" w:rsidRPr="00CE72EB" w:rsidRDefault="00145B0C" w:rsidP="00AE3306">
            <w:pPr>
              <w:suppressAutoHyphens/>
              <w:spacing w:before="60" w:after="60"/>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Years with present employer:</w:t>
            </w:r>
          </w:p>
        </w:tc>
      </w:tr>
    </w:tbl>
    <w:p w:rsidR="00145B0C" w:rsidRPr="00CE72EB" w:rsidRDefault="00145B0C" w:rsidP="00145B0C">
      <w:pPr>
        <w:suppressAutoHyphens/>
        <w:spacing w:before="120" w:after="120"/>
        <w:rPr>
          <w:rStyle w:val="Table"/>
          <w:rFonts w:ascii="Times New Roman" w:hAnsi="Times New Roman"/>
          <w:iCs/>
          <w:color w:val="000000"/>
          <w:spacing w:val="-2"/>
        </w:rPr>
      </w:pPr>
      <w:r w:rsidRPr="00CE72EB">
        <w:rPr>
          <w:rStyle w:val="Table"/>
          <w:rFonts w:ascii="Times New Roman" w:hAnsi="Times New Roman"/>
          <w:iCs/>
          <w:color w:val="000000"/>
          <w:spacing w:val="-2"/>
        </w:rPr>
        <w:t>Summarize professional experience in reverse chronological order. Indicate particular technical and managerial experience relevant to the project.</w:t>
      </w:r>
    </w:p>
    <w:tbl>
      <w:tblPr>
        <w:tblW w:w="0" w:type="auto"/>
        <w:tblInd w:w="72" w:type="dxa"/>
        <w:tblLayout w:type="fixed"/>
        <w:tblCellMar>
          <w:left w:w="72" w:type="dxa"/>
          <w:right w:w="72" w:type="dxa"/>
        </w:tblCellMar>
        <w:tblLook w:val="0000" w:firstRow="0" w:lastRow="0" w:firstColumn="0" w:lastColumn="0" w:noHBand="0" w:noVBand="0"/>
      </w:tblPr>
      <w:tblGrid>
        <w:gridCol w:w="1080"/>
        <w:gridCol w:w="2260"/>
        <w:gridCol w:w="1440"/>
        <w:gridCol w:w="4230"/>
      </w:tblGrid>
      <w:tr w:rsidR="00145B0C" w:rsidRPr="00CE72EB" w:rsidTr="00AE3306">
        <w:trPr>
          <w:cantSplit/>
        </w:trPr>
        <w:tc>
          <w:tcPr>
            <w:tcW w:w="1080" w:type="dxa"/>
            <w:tcBorders>
              <w:top w:val="single" w:sz="6" w:space="0" w:color="auto"/>
              <w:left w:val="single" w:sz="6" w:space="0" w:color="auto"/>
            </w:tcBorders>
            <w:vAlign w:val="center"/>
          </w:tcPr>
          <w:p w:rsidR="00145B0C" w:rsidRPr="00CE72EB" w:rsidRDefault="00145B0C" w:rsidP="00AE3306">
            <w:pPr>
              <w:suppressAutoHyphens/>
              <w:spacing w:before="60" w:after="60"/>
              <w:jc w:val="center"/>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 xml:space="preserve">Project </w:t>
            </w:r>
          </w:p>
        </w:tc>
        <w:tc>
          <w:tcPr>
            <w:tcW w:w="2260" w:type="dxa"/>
            <w:tcBorders>
              <w:top w:val="single" w:sz="6" w:space="0" w:color="auto"/>
              <w:left w:val="single" w:sz="6" w:space="0" w:color="auto"/>
            </w:tcBorders>
            <w:vAlign w:val="center"/>
          </w:tcPr>
          <w:p w:rsidR="00145B0C" w:rsidRPr="00CE72EB" w:rsidRDefault="00145B0C" w:rsidP="00AE3306">
            <w:pPr>
              <w:suppressAutoHyphens/>
              <w:spacing w:before="60" w:after="60"/>
              <w:jc w:val="center"/>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Role</w:t>
            </w:r>
          </w:p>
        </w:tc>
        <w:tc>
          <w:tcPr>
            <w:tcW w:w="1440" w:type="dxa"/>
            <w:tcBorders>
              <w:top w:val="single" w:sz="6" w:space="0" w:color="auto"/>
              <w:left w:val="single" w:sz="6" w:space="0" w:color="auto"/>
            </w:tcBorders>
            <w:vAlign w:val="center"/>
          </w:tcPr>
          <w:p w:rsidR="00145B0C" w:rsidRPr="00CE72EB" w:rsidRDefault="00145B0C" w:rsidP="00AE3306">
            <w:pPr>
              <w:suppressAutoHyphens/>
              <w:spacing w:before="60" w:after="60"/>
              <w:jc w:val="center"/>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Duration of involvement</w:t>
            </w:r>
          </w:p>
        </w:tc>
        <w:tc>
          <w:tcPr>
            <w:tcW w:w="4230" w:type="dxa"/>
            <w:tcBorders>
              <w:top w:val="single" w:sz="6" w:space="0" w:color="auto"/>
              <w:left w:val="single" w:sz="6" w:space="0" w:color="auto"/>
              <w:right w:val="single" w:sz="6" w:space="0" w:color="auto"/>
            </w:tcBorders>
            <w:vAlign w:val="center"/>
          </w:tcPr>
          <w:p w:rsidR="00145B0C" w:rsidRPr="00CE72EB" w:rsidRDefault="00145B0C" w:rsidP="00AE3306">
            <w:pPr>
              <w:suppressAutoHyphens/>
              <w:spacing w:before="60" w:after="60"/>
              <w:jc w:val="center"/>
              <w:rPr>
                <w:rStyle w:val="Table"/>
                <w:rFonts w:ascii="Times New Roman" w:hAnsi="Times New Roman"/>
                <w:b/>
                <w:bCs/>
                <w:iCs/>
                <w:color w:val="000000"/>
                <w:spacing w:val="-2"/>
              </w:rPr>
            </w:pPr>
            <w:r w:rsidRPr="00CE72EB">
              <w:rPr>
                <w:rStyle w:val="Table"/>
                <w:rFonts w:ascii="Times New Roman" w:hAnsi="Times New Roman"/>
                <w:b/>
                <w:bCs/>
                <w:iCs/>
                <w:color w:val="000000"/>
                <w:spacing w:val="-2"/>
              </w:rPr>
              <w:t>Relevant experience</w:t>
            </w:r>
          </w:p>
        </w:tc>
      </w:tr>
      <w:tr w:rsidR="00145B0C" w:rsidRPr="00CE72EB" w:rsidTr="00AE3306">
        <w:trPr>
          <w:cantSplit/>
        </w:trPr>
        <w:tc>
          <w:tcPr>
            <w:tcW w:w="1080" w:type="dxa"/>
            <w:tcBorders>
              <w:top w:val="single" w:sz="6"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bCs/>
                <w:i/>
                <w:iCs/>
                <w:color w:val="000000"/>
                <w:spacing w:val="-2"/>
              </w:rPr>
            </w:pPr>
            <w:r w:rsidRPr="00CE72EB">
              <w:rPr>
                <w:rStyle w:val="Table"/>
                <w:rFonts w:ascii="Times New Roman" w:hAnsi="Times New Roman"/>
                <w:bCs/>
                <w:i/>
                <w:iCs/>
                <w:color w:val="000000"/>
                <w:spacing w:val="-2"/>
              </w:rPr>
              <w:t>[main project details]</w:t>
            </w:r>
          </w:p>
        </w:tc>
        <w:tc>
          <w:tcPr>
            <w:tcW w:w="2260" w:type="dxa"/>
            <w:tcBorders>
              <w:top w:val="single" w:sz="6"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bCs/>
                <w:i/>
                <w:iCs/>
                <w:color w:val="000000"/>
                <w:spacing w:val="-2"/>
              </w:rPr>
            </w:pPr>
            <w:r w:rsidRPr="00CE72EB">
              <w:rPr>
                <w:rStyle w:val="Table"/>
                <w:rFonts w:ascii="Times New Roman" w:hAnsi="Times New Roman"/>
                <w:bCs/>
                <w:i/>
                <w:iCs/>
                <w:color w:val="000000"/>
                <w:spacing w:val="-2"/>
              </w:rPr>
              <w:t>[role and responsibilities on the project]</w:t>
            </w:r>
          </w:p>
        </w:tc>
        <w:tc>
          <w:tcPr>
            <w:tcW w:w="1440" w:type="dxa"/>
            <w:tcBorders>
              <w:top w:val="single" w:sz="6"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bCs/>
                <w:i/>
                <w:iCs/>
                <w:color w:val="000000"/>
                <w:spacing w:val="-2"/>
              </w:rPr>
            </w:pPr>
            <w:r w:rsidRPr="00CE72EB">
              <w:rPr>
                <w:rStyle w:val="Table"/>
                <w:rFonts w:ascii="Times New Roman" w:hAnsi="Times New Roman"/>
                <w:bCs/>
                <w:i/>
                <w:iCs/>
                <w:color w:val="000000"/>
                <w:spacing w:val="-2"/>
              </w:rPr>
              <w:t>[time in role]</w:t>
            </w:r>
          </w:p>
        </w:tc>
        <w:tc>
          <w:tcPr>
            <w:tcW w:w="4230" w:type="dxa"/>
            <w:tcBorders>
              <w:top w:val="single" w:sz="6" w:space="0" w:color="auto"/>
              <w:left w:val="single" w:sz="6" w:space="0" w:color="auto"/>
              <w:righ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r w:rsidRPr="00CE72EB">
              <w:rPr>
                <w:rStyle w:val="Table"/>
                <w:rFonts w:ascii="Times New Roman" w:hAnsi="Times New Roman"/>
                <w:i/>
                <w:color w:val="000000"/>
                <w:spacing w:val="-2"/>
              </w:rPr>
              <w:t xml:space="preserve">[describe the experience relevant to this position] </w:t>
            </w:r>
          </w:p>
        </w:tc>
      </w:tr>
      <w:tr w:rsidR="00145B0C" w:rsidRPr="00CE72EB" w:rsidTr="00AE3306">
        <w:trPr>
          <w:cantSplit/>
        </w:trPr>
        <w:tc>
          <w:tcPr>
            <w:tcW w:w="1080" w:type="dxa"/>
            <w:tcBorders>
              <w:top w:val="single" w:sz="6"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2260" w:type="dxa"/>
            <w:tcBorders>
              <w:top w:val="single" w:sz="6"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1440" w:type="dxa"/>
            <w:tcBorders>
              <w:top w:val="single" w:sz="6"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4230" w:type="dxa"/>
            <w:tcBorders>
              <w:top w:val="single" w:sz="6" w:space="0" w:color="auto"/>
              <w:left w:val="single" w:sz="6" w:space="0" w:color="auto"/>
              <w:righ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r>
      <w:tr w:rsidR="00145B0C" w:rsidRPr="00CE72EB" w:rsidTr="00AE3306">
        <w:trPr>
          <w:cantSplit/>
        </w:trPr>
        <w:tc>
          <w:tcPr>
            <w:tcW w:w="1080" w:type="dxa"/>
            <w:tcBorders>
              <w:top w:val="dotted" w:sz="4"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2260" w:type="dxa"/>
            <w:tcBorders>
              <w:top w:val="dotted" w:sz="4"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1440" w:type="dxa"/>
            <w:tcBorders>
              <w:top w:val="dotted" w:sz="4" w:space="0" w:color="auto"/>
              <w:lef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4230" w:type="dxa"/>
            <w:tcBorders>
              <w:top w:val="dotted" w:sz="4" w:space="0" w:color="auto"/>
              <w:left w:val="single" w:sz="6" w:space="0" w:color="auto"/>
              <w:righ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r>
      <w:tr w:rsidR="00145B0C" w:rsidRPr="00CE72EB" w:rsidTr="00AE3306">
        <w:trPr>
          <w:cantSplit/>
        </w:trPr>
        <w:tc>
          <w:tcPr>
            <w:tcW w:w="1080" w:type="dxa"/>
            <w:tcBorders>
              <w:top w:val="dotted" w:sz="4" w:space="0" w:color="auto"/>
              <w:left w:val="single" w:sz="6" w:space="0" w:color="auto"/>
              <w:bottom w:val="dotted" w:sz="4"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2260" w:type="dxa"/>
            <w:tcBorders>
              <w:top w:val="dotted" w:sz="4" w:space="0" w:color="auto"/>
              <w:left w:val="single" w:sz="6" w:space="0" w:color="auto"/>
              <w:bottom w:val="dotted" w:sz="4"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1440" w:type="dxa"/>
            <w:tcBorders>
              <w:top w:val="dotted" w:sz="4" w:space="0" w:color="auto"/>
              <w:left w:val="single" w:sz="6" w:space="0" w:color="auto"/>
              <w:bottom w:val="dotted" w:sz="4"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c>
          <w:tcPr>
            <w:tcW w:w="4230" w:type="dxa"/>
            <w:tcBorders>
              <w:top w:val="dotted" w:sz="4" w:space="0" w:color="auto"/>
              <w:left w:val="single" w:sz="6" w:space="0" w:color="auto"/>
              <w:bottom w:val="dotted" w:sz="4" w:space="0" w:color="auto"/>
              <w:right w:val="single" w:sz="6" w:space="0" w:color="auto"/>
            </w:tcBorders>
            <w:vAlign w:val="center"/>
          </w:tcPr>
          <w:p w:rsidR="00145B0C" w:rsidRPr="00CE72EB" w:rsidRDefault="00145B0C" w:rsidP="00AE3306">
            <w:pPr>
              <w:suppressAutoHyphens/>
              <w:spacing w:before="60" w:after="60"/>
              <w:rPr>
                <w:rStyle w:val="Table"/>
                <w:rFonts w:ascii="Times New Roman" w:hAnsi="Times New Roman"/>
                <w:i/>
                <w:color w:val="000000"/>
                <w:spacing w:val="-2"/>
              </w:rPr>
            </w:pPr>
          </w:p>
        </w:tc>
      </w:tr>
    </w:tbl>
    <w:p w:rsidR="00145B0C" w:rsidRPr="00CE72EB" w:rsidRDefault="00145B0C" w:rsidP="00145B0C">
      <w:pPr>
        <w:rPr>
          <w:b/>
          <w:sz w:val="28"/>
          <w:szCs w:val="28"/>
        </w:rPr>
      </w:pPr>
    </w:p>
    <w:p w:rsidR="00145B0C" w:rsidRPr="00CE72EB" w:rsidRDefault="00145B0C" w:rsidP="00145B0C">
      <w:pPr>
        <w:rPr>
          <w:b/>
          <w:sz w:val="28"/>
          <w:szCs w:val="28"/>
        </w:rPr>
      </w:pPr>
      <w:r w:rsidRPr="00CE72EB">
        <w:rPr>
          <w:b/>
          <w:sz w:val="28"/>
          <w:szCs w:val="28"/>
        </w:rPr>
        <w:t xml:space="preserve">Declaration </w:t>
      </w:r>
    </w:p>
    <w:p w:rsidR="00145B0C" w:rsidRPr="00CE72EB" w:rsidRDefault="00145B0C" w:rsidP="00145B0C"/>
    <w:p w:rsidR="00145B0C" w:rsidRPr="00CE72EB" w:rsidRDefault="00145B0C" w:rsidP="00145B0C">
      <w:pPr>
        <w:spacing w:after="120"/>
      </w:pPr>
      <w:r w:rsidRPr="00CE72EB">
        <w:t>I, the undersigned Key Personnel, certify that to the best of my knowledge and belief, the information contained in this Form PER-2 correctly describes myself, my qualifications and my experience.</w:t>
      </w:r>
    </w:p>
    <w:p w:rsidR="00145B0C" w:rsidRPr="00CE72EB" w:rsidRDefault="00145B0C" w:rsidP="00145B0C">
      <w:pPr>
        <w:spacing w:after="120"/>
      </w:pPr>
      <w:r w:rsidRPr="00CE72EB">
        <w:t xml:space="preserve">I confirm that I am available as certified in the following table and throughout the expected time schedule for this position as provided in the Bid:  </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3613"/>
        <w:gridCol w:w="5487"/>
      </w:tblGrid>
      <w:tr w:rsidR="00145B0C" w:rsidRPr="00CE72EB" w:rsidTr="00AE3306">
        <w:trPr>
          <w:cantSplit/>
        </w:trPr>
        <w:tc>
          <w:tcPr>
            <w:tcW w:w="3613" w:type="dxa"/>
          </w:tcPr>
          <w:p w:rsidR="00145B0C" w:rsidRPr="00CE72EB" w:rsidRDefault="00145B0C" w:rsidP="00AE3306">
            <w:pPr>
              <w:suppressAutoHyphens/>
              <w:spacing w:before="60" w:after="60"/>
              <w:rPr>
                <w:rStyle w:val="Table"/>
                <w:rFonts w:ascii="Times New Roman" w:hAnsi="Times New Roman"/>
                <w:b/>
                <w:color w:val="000000"/>
                <w:spacing w:val="-2"/>
              </w:rPr>
            </w:pPr>
            <w:r w:rsidRPr="00CE72EB">
              <w:rPr>
                <w:rStyle w:val="Table"/>
                <w:rFonts w:ascii="Times New Roman" w:hAnsi="Times New Roman"/>
                <w:b/>
                <w:color w:val="000000"/>
                <w:spacing w:val="-2"/>
              </w:rPr>
              <w:t>Commitment</w:t>
            </w:r>
          </w:p>
        </w:tc>
        <w:tc>
          <w:tcPr>
            <w:tcW w:w="5487" w:type="dxa"/>
          </w:tcPr>
          <w:p w:rsidR="00145B0C" w:rsidRPr="00CE72EB" w:rsidRDefault="00145B0C" w:rsidP="00AE3306">
            <w:pPr>
              <w:suppressAutoHyphens/>
              <w:spacing w:before="60" w:after="60"/>
              <w:rPr>
                <w:rStyle w:val="Table"/>
                <w:rFonts w:ascii="Times New Roman" w:hAnsi="Times New Roman"/>
                <w:b/>
                <w:color w:val="000000"/>
                <w:spacing w:val="-2"/>
              </w:rPr>
            </w:pPr>
            <w:r w:rsidRPr="00CE72EB">
              <w:rPr>
                <w:rStyle w:val="Table"/>
                <w:rFonts w:ascii="Times New Roman" w:hAnsi="Times New Roman"/>
                <w:b/>
                <w:color w:val="000000"/>
                <w:spacing w:val="-2"/>
              </w:rPr>
              <w:t>Details</w:t>
            </w:r>
          </w:p>
        </w:tc>
      </w:tr>
      <w:tr w:rsidR="00145B0C" w:rsidRPr="00CE72EB" w:rsidTr="00AE3306">
        <w:trPr>
          <w:cantSplit/>
        </w:trPr>
        <w:tc>
          <w:tcPr>
            <w:tcW w:w="3613" w:type="dxa"/>
          </w:tcPr>
          <w:p w:rsidR="00145B0C" w:rsidRPr="00CE72EB" w:rsidRDefault="00145B0C" w:rsidP="00AE3306">
            <w:pPr>
              <w:suppressAutoHyphens/>
              <w:spacing w:before="60" w:after="60"/>
              <w:rPr>
                <w:rStyle w:val="Table"/>
                <w:rFonts w:ascii="Times New Roman" w:hAnsi="Times New Roman"/>
                <w:b/>
                <w:color w:val="000000"/>
                <w:spacing w:val="-2"/>
              </w:rPr>
            </w:pPr>
            <w:r w:rsidRPr="00CE72EB">
              <w:rPr>
                <w:rStyle w:val="Table"/>
                <w:rFonts w:ascii="Times New Roman" w:hAnsi="Times New Roman"/>
                <w:b/>
                <w:color w:val="000000"/>
                <w:spacing w:val="-2"/>
              </w:rPr>
              <w:t>Commitment to duration of contract:</w:t>
            </w:r>
          </w:p>
        </w:tc>
        <w:tc>
          <w:tcPr>
            <w:tcW w:w="5487" w:type="dxa"/>
          </w:tcPr>
          <w:p w:rsidR="00145B0C" w:rsidRPr="00CE72EB" w:rsidRDefault="00145B0C" w:rsidP="00AE3306">
            <w:pPr>
              <w:suppressAutoHyphens/>
              <w:spacing w:before="60" w:after="60"/>
              <w:rPr>
                <w:rStyle w:val="Table"/>
                <w:rFonts w:ascii="Times New Roman" w:hAnsi="Times New Roman"/>
                <w:i/>
                <w:color w:val="000000"/>
                <w:spacing w:val="-2"/>
              </w:rPr>
            </w:pPr>
            <w:r w:rsidRPr="00CE72EB">
              <w:rPr>
                <w:rStyle w:val="Table"/>
                <w:rFonts w:ascii="Times New Roman" w:hAnsi="Times New Roman"/>
                <w:i/>
                <w:color w:val="000000"/>
                <w:spacing w:val="-2"/>
              </w:rPr>
              <w:t>[insert period (start and end dates) for which this Key Personnel is available to work on this contract]</w:t>
            </w:r>
          </w:p>
        </w:tc>
      </w:tr>
      <w:tr w:rsidR="00145B0C" w:rsidRPr="00CE72EB" w:rsidTr="00AE3306">
        <w:trPr>
          <w:cantSplit/>
        </w:trPr>
        <w:tc>
          <w:tcPr>
            <w:tcW w:w="3613" w:type="dxa"/>
          </w:tcPr>
          <w:p w:rsidR="00145B0C" w:rsidRPr="00CE72EB" w:rsidRDefault="00145B0C" w:rsidP="00AE3306">
            <w:pPr>
              <w:suppressAutoHyphens/>
              <w:spacing w:before="60" w:after="60"/>
              <w:rPr>
                <w:rStyle w:val="Table"/>
                <w:rFonts w:ascii="Times New Roman" w:hAnsi="Times New Roman"/>
                <w:b/>
                <w:color w:val="000000"/>
                <w:spacing w:val="-2"/>
              </w:rPr>
            </w:pPr>
            <w:r w:rsidRPr="00CE72EB">
              <w:rPr>
                <w:rStyle w:val="Table"/>
                <w:rFonts w:ascii="Times New Roman" w:hAnsi="Times New Roman"/>
                <w:b/>
                <w:color w:val="000000"/>
                <w:spacing w:val="-2"/>
              </w:rPr>
              <w:t>Time commitment:</w:t>
            </w:r>
          </w:p>
        </w:tc>
        <w:tc>
          <w:tcPr>
            <w:tcW w:w="5487" w:type="dxa"/>
          </w:tcPr>
          <w:p w:rsidR="00145B0C" w:rsidRPr="00CE72EB" w:rsidRDefault="00145B0C" w:rsidP="00AE3306">
            <w:pPr>
              <w:suppressAutoHyphens/>
              <w:spacing w:before="60" w:after="60"/>
              <w:rPr>
                <w:rStyle w:val="Table"/>
                <w:rFonts w:ascii="Times New Roman" w:hAnsi="Times New Roman"/>
                <w:i/>
                <w:color w:val="000000"/>
                <w:spacing w:val="-2"/>
              </w:rPr>
            </w:pPr>
            <w:r w:rsidRPr="00CE72EB">
              <w:rPr>
                <w:rStyle w:val="Table"/>
                <w:rFonts w:ascii="Times New Roman" w:hAnsi="Times New Roman"/>
                <w:i/>
                <w:color w:val="000000"/>
                <w:spacing w:val="-2"/>
              </w:rPr>
              <w:t>[insert the number of days/week/months/ that this Key Personnel will be engaged]</w:t>
            </w:r>
          </w:p>
        </w:tc>
      </w:tr>
    </w:tbl>
    <w:p w:rsidR="00145B0C" w:rsidRPr="00CE72EB" w:rsidRDefault="00145B0C" w:rsidP="00145B0C">
      <w:pPr>
        <w:spacing w:after="120"/>
      </w:pPr>
    </w:p>
    <w:p w:rsidR="00145B0C" w:rsidRPr="00CE72EB" w:rsidRDefault="00145B0C" w:rsidP="00145B0C">
      <w:pPr>
        <w:spacing w:after="120"/>
      </w:pPr>
      <w:r w:rsidRPr="00CE72EB">
        <w:t>I understand that any misrepresentation or omission in this Form may:</w:t>
      </w:r>
    </w:p>
    <w:p w:rsidR="00145B0C" w:rsidRPr="00CE72EB" w:rsidRDefault="00145B0C" w:rsidP="00AE3306">
      <w:pPr>
        <w:pStyle w:val="ListParagraph"/>
        <w:numPr>
          <w:ilvl w:val="0"/>
          <w:numId w:val="47"/>
        </w:numPr>
        <w:spacing w:after="120"/>
        <w:contextualSpacing w:val="0"/>
      </w:pPr>
      <w:r w:rsidRPr="00CE72EB">
        <w:t>be taken into consideration during Bid evaluation;</w:t>
      </w:r>
    </w:p>
    <w:p w:rsidR="00145B0C" w:rsidRPr="00CE72EB" w:rsidRDefault="00145B0C" w:rsidP="00AE3306">
      <w:pPr>
        <w:pStyle w:val="ListParagraph"/>
        <w:numPr>
          <w:ilvl w:val="0"/>
          <w:numId w:val="47"/>
        </w:numPr>
        <w:spacing w:after="120"/>
        <w:contextualSpacing w:val="0"/>
      </w:pPr>
      <w:r w:rsidRPr="00CE72EB">
        <w:t>my disqualification from participating in the Bid;</w:t>
      </w:r>
    </w:p>
    <w:p w:rsidR="00145B0C" w:rsidRPr="00CE72EB" w:rsidRDefault="00145B0C" w:rsidP="00AE3306">
      <w:pPr>
        <w:pStyle w:val="ListParagraph"/>
        <w:numPr>
          <w:ilvl w:val="0"/>
          <w:numId w:val="47"/>
        </w:numPr>
        <w:spacing w:after="120"/>
        <w:contextualSpacing w:val="0"/>
      </w:pPr>
      <w:r w:rsidRPr="00CE72EB">
        <w:t>my dismissal from the contract.</w:t>
      </w:r>
    </w:p>
    <w:p w:rsidR="00145B0C" w:rsidRPr="00CE72EB" w:rsidRDefault="00145B0C" w:rsidP="00145B0C">
      <w:pPr>
        <w:spacing w:after="120"/>
      </w:pPr>
    </w:p>
    <w:p w:rsidR="00145B0C" w:rsidRPr="00CE72EB" w:rsidRDefault="00145B0C" w:rsidP="00145B0C">
      <w:pPr>
        <w:spacing w:after="120"/>
        <w:rPr>
          <w:b/>
        </w:rPr>
      </w:pPr>
      <w:r w:rsidRPr="00CE72EB">
        <w:rPr>
          <w:b/>
        </w:rPr>
        <w:t>Name of Key Personnel: [</w:t>
      </w:r>
      <w:r w:rsidRPr="00CE72EB">
        <w:rPr>
          <w:b/>
          <w:i/>
        </w:rPr>
        <w:t>insert name</w:t>
      </w:r>
      <w:r w:rsidRPr="00CE72EB">
        <w:rPr>
          <w:b/>
        </w:rPr>
        <w:t>]</w:t>
      </w:r>
      <w:r w:rsidRPr="00CE72EB">
        <w:rPr>
          <w:b/>
        </w:rPr>
        <w:tab/>
      </w:r>
      <w:r w:rsidRPr="00CE72EB">
        <w:rPr>
          <w:b/>
        </w:rPr>
        <w:tab/>
      </w:r>
      <w:r w:rsidRPr="00CE72EB">
        <w:rPr>
          <w:b/>
        </w:rPr>
        <w:tab/>
      </w:r>
      <w:r w:rsidRPr="00CE72EB">
        <w:rPr>
          <w:b/>
        </w:rPr>
        <w:tab/>
      </w:r>
    </w:p>
    <w:p w:rsidR="00145B0C" w:rsidRPr="00CE72EB" w:rsidRDefault="00145B0C" w:rsidP="00145B0C">
      <w:pPr>
        <w:spacing w:before="360" w:after="120"/>
      </w:pPr>
      <w:r w:rsidRPr="00CE72EB">
        <w:t>Signature: __________________________________________________________</w:t>
      </w:r>
    </w:p>
    <w:p w:rsidR="00145B0C" w:rsidRPr="00CE72EB" w:rsidRDefault="00145B0C" w:rsidP="00145B0C">
      <w:pPr>
        <w:spacing w:before="360" w:after="120"/>
      </w:pPr>
      <w:r w:rsidRPr="00CE72EB">
        <w:t>Date: (day month year): _______________________________________________</w:t>
      </w:r>
    </w:p>
    <w:p w:rsidR="00145B0C" w:rsidRPr="00CE72EB" w:rsidRDefault="00145B0C" w:rsidP="00145B0C">
      <w:pPr>
        <w:spacing w:after="120"/>
      </w:pPr>
    </w:p>
    <w:p w:rsidR="00145B0C" w:rsidRPr="00CE72EB" w:rsidRDefault="00145B0C" w:rsidP="00145B0C">
      <w:pPr>
        <w:spacing w:after="120"/>
        <w:rPr>
          <w:b/>
        </w:rPr>
      </w:pPr>
      <w:r w:rsidRPr="00CE72EB">
        <w:rPr>
          <w:b/>
        </w:rPr>
        <w:t>Countersignature of authorized representative of the Bidder:</w:t>
      </w:r>
    </w:p>
    <w:p w:rsidR="00145B0C" w:rsidRPr="00CE72EB" w:rsidRDefault="00145B0C" w:rsidP="00145B0C">
      <w:pPr>
        <w:spacing w:before="360" w:after="120"/>
      </w:pPr>
      <w:r w:rsidRPr="00CE72EB">
        <w:t>Signature: ________________________________________________________</w:t>
      </w:r>
    </w:p>
    <w:p w:rsidR="007B586E" w:rsidRPr="00CE72EB" w:rsidRDefault="00145B0C" w:rsidP="00AF699F">
      <w:pPr>
        <w:spacing w:before="360" w:after="120"/>
        <w:rPr>
          <w:sz w:val="20"/>
        </w:rPr>
      </w:pPr>
      <w:r w:rsidRPr="00CE72EB">
        <w:rPr>
          <w:szCs w:val="20"/>
        </w:rPr>
        <w:t>Date: (day month year):</w:t>
      </w:r>
      <w:r w:rsidRPr="00CE72EB">
        <w:t xml:space="preserve"> __________________________________</w:t>
      </w:r>
    </w:p>
    <w:p w:rsidR="007B586E" w:rsidRPr="00CE72EB" w:rsidRDefault="007B586E">
      <w:pPr>
        <w:rPr>
          <w:rStyle w:val="Table"/>
          <w:rFonts w:ascii="Times New Roman" w:hAnsi="Times New Roman"/>
          <w:i/>
          <w:spacing w:val="-2"/>
          <w:sz w:val="24"/>
        </w:rPr>
      </w:pPr>
    </w:p>
    <w:p w:rsidR="007B586E" w:rsidRPr="00CE72EB" w:rsidRDefault="007B586E">
      <w:pPr>
        <w:pStyle w:val="S4-Header2"/>
        <w:rPr>
          <w:sz w:val="24"/>
        </w:rPr>
      </w:pPr>
      <w:r w:rsidRPr="00CE72EB">
        <w:br w:type="page"/>
      </w:r>
      <w:bookmarkStart w:id="456" w:name="_Toc138144064"/>
      <w:r w:rsidRPr="00CE72EB">
        <w:lastRenderedPageBreak/>
        <w:t xml:space="preserve"> </w:t>
      </w:r>
      <w:bookmarkStart w:id="457" w:name="_Toc473902814"/>
      <w:r w:rsidRPr="00CE72EB">
        <w:t>Equipment</w:t>
      </w:r>
      <w:bookmarkEnd w:id="456"/>
      <w:bookmarkEnd w:id="457"/>
    </w:p>
    <w:p w:rsidR="007B586E" w:rsidRPr="00CE72EB" w:rsidRDefault="007B586E">
      <w:pPr>
        <w:jc w:val="both"/>
        <w:rPr>
          <w:rStyle w:val="Table"/>
          <w:rFonts w:ascii="Times New Roman" w:hAnsi="Times New Roman"/>
          <w:iCs/>
          <w:spacing w:val="-2"/>
          <w:sz w:val="24"/>
        </w:rPr>
      </w:pPr>
      <w:r w:rsidRPr="00CE72EB">
        <w:rPr>
          <w:rStyle w:val="Table"/>
          <w:rFonts w:ascii="Times New Roman" w:hAnsi="Times New Roman"/>
          <w:iCs/>
          <w:spacing w:val="-2"/>
          <w:sz w:val="24"/>
        </w:rPr>
        <w:t>The Bidder shall provide adequate information to demonstrate clearly that it has the capability to meet the requirements for the key equipment listed in Section III (Evaluation and Qualification Criteria). A separate Form shall be prepared for each item of equipment listed, or for alternative equipment proposed by the Bidder. The Bidder shall provide all the information requested below, to the extent possible. Fields with asterisk (*) shall be used for evaluation.</w:t>
      </w:r>
    </w:p>
    <w:p w:rsidR="007B586E" w:rsidRPr="00CE72EB" w:rsidRDefault="007B586E">
      <w:pPr>
        <w:jc w:val="both"/>
      </w:pPr>
    </w:p>
    <w:tbl>
      <w:tblPr>
        <w:tblW w:w="9360" w:type="dxa"/>
        <w:jc w:val="center"/>
        <w:tblLayout w:type="fixed"/>
        <w:tblCellMar>
          <w:left w:w="72" w:type="dxa"/>
          <w:right w:w="72" w:type="dxa"/>
        </w:tblCellMar>
        <w:tblLook w:val="0000" w:firstRow="0" w:lastRow="0" w:firstColumn="0" w:lastColumn="0" w:noHBand="0" w:noVBand="0"/>
      </w:tblPr>
      <w:tblGrid>
        <w:gridCol w:w="1415"/>
        <w:gridCol w:w="3884"/>
        <w:gridCol w:w="4061"/>
      </w:tblGrid>
      <w:tr w:rsidR="007B586E" w:rsidRPr="00CE72EB">
        <w:trPr>
          <w:cantSplit/>
          <w:jc w:val="center"/>
        </w:trPr>
        <w:tc>
          <w:tcPr>
            <w:tcW w:w="9540" w:type="dxa"/>
            <w:gridSpan w:val="3"/>
            <w:tcBorders>
              <w:top w:val="single" w:sz="6" w:space="0" w:color="auto"/>
              <w:left w:val="single" w:sz="6" w:space="0" w:color="auto"/>
              <w:bottom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Type of Equipment*</w:t>
            </w:r>
          </w:p>
          <w:p w:rsidR="007B586E" w:rsidRPr="00CE72EB" w:rsidRDefault="007B586E">
            <w:pPr>
              <w:jc w:val="both"/>
              <w:rPr>
                <w:rStyle w:val="Table"/>
                <w:rFonts w:ascii="Times New Roman" w:hAnsi="Times New Roman"/>
                <w:b/>
                <w:bCs/>
                <w:spacing w:val="-2"/>
                <w:sz w:val="24"/>
              </w:rPr>
            </w:pPr>
          </w:p>
        </w:tc>
      </w:tr>
      <w:tr w:rsidR="007B586E" w:rsidRPr="00CE72EB">
        <w:trPr>
          <w:cantSplit/>
          <w:jc w:val="center"/>
        </w:trPr>
        <w:tc>
          <w:tcPr>
            <w:tcW w:w="144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Equipment Information</w:t>
            </w:r>
          </w:p>
        </w:tc>
        <w:tc>
          <w:tcPr>
            <w:tcW w:w="396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Name of manufacturer</w:t>
            </w:r>
            <w:r w:rsidR="008041C8" w:rsidRPr="00CE72EB">
              <w:rPr>
                <w:rStyle w:val="Table"/>
                <w:rFonts w:ascii="Times New Roman" w:hAnsi="Times New Roman"/>
                <w:b/>
                <w:bCs/>
                <w:spacing w:val="-2"/>
                <w:sz w:val="24"/>
              </w:rPr>
              <w:t xml:space="preserve">, </w:t>
            </w:r>
          </w:p>
          <w:p w:rsidR="008041C8" w:rsidRPr="00CE72EB" w:rsidRDefault="008041C8">
            <w:pPr>
              <w:jc w:val="both"/>
              <w:rPr>
                <w:rStyle w:val="Table"/>
                <w:rFonts w:ascii="Times New Roman" w:hAnsi="Times New Roman"/>
                <w:b/>
                <w:bCs/>
                <w:spacing w:val="-2"/>
                <w:sz w:val="24"/>
              </w:rPr>
            </w:pPr>
          </w:p>
          <w:p w:rsidR="007B586E" w:rsidRPr="00CE72EB" w:rsidRDefault="007B586E">
            <w:pPr>
              <w:jc w:val="both"/>
              <w:rPr>
                <w:rStyle w:val="Table"/>
                <w:rFonts w:ascii="Times New Roman" w:hAnsi="Times New Roman"/>
                <w:b/>
                <w:bCs/>
                <w:spacing w:val="-2"/>
                <w:sz w:val="24"/>
              </w:rPr>
            </w:pPr>
          </w:p>
          <w:p w:rsidR="007B586E" w:rsidRPr="00CE72EB" w:rsidRDefault="007B586E">
            <w:pPr>
              <w:jc w:val="both"/>
              <w:rPr>
                <w:rStyle w:val="Table"/>
                <w:rFonts w:ascii="Times New Roman" w:hAnsi="Times New Roman"/>
                <w:b/>
                <w:bCs/>
                <w:spacing w:val="-2"/>
                <w:sz w:val="24"/>
              </w:rPr>
            </w:pPr>
          </w:p>
        </w:tc>
        <w:tc>
          <w:tcPr>
            <w:tcW w:w="4140" w:type="dxa"/>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Model and power rating</w:t>
            </w:r>
          </w:p>
        </w:tc>
      </w:tr>
      <w:tr w:rsidR="007B586E" w:rsidRPr="00CE72EB">
        <w:trPr>
          <w:cantSplit/>
          <w:jc w:val="center"/>
        </w:trPr>
        <w:tc>
          <w:tcPr>
            <w:tcW w:w="1440" w:type="dxa"/>
            <w:tcBorders>
              <w:left w:val="single" w:sz="6" w:space="0" w:color="auto"/>
            </w:tcBorders>
          </w:tcPr>
          <w:p w:rsidR="007B586E" w:rsidRPr="00CE72EB" w:rsidRDefault="007B586E">
            <w:pPr>
              <w:jc w:val="both"/>
              <w:rPr>
                <w:rStyle w:val="Table"/>
                <w:rFonts w:ascii="Times New Roman" w:hAnsi="Times New Roman"/>
                <w:b/>
                <w:bCs/>
                <w:spacing w:val="-2"/>
                <w:sz w:val="24"/>
              </w:rPr>
            </w:pPr>
          </w:p>
        </w:tc>
        <w:tc>
          <w:tcPr>
            <w:tcW w:w="396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Capacity*</w:t>
            </w:r>
          </w:p>
          <w:p w:rsidR="007B586E" w:rsidRPr="00CE72EB" w:rsidRDefault="007B586E">
            <w:pPr>
              <w:jc w:val="both"/>
              <w:rPr>
                <w:rStyle w:val="Table"/>
                <w:rFonts w:ascii="Times New Roman" w:hAnsi="Times New Roman"/>
                <w:b/>
                <w:bCs/>
                <w:spacing w:val="-2"/>
                <w:sz w:val="24"/>
              </w:rPr>
            </w:pPr>
          </w:p>
          <w:p w:rsidR="007B586E" w:rsidRPr="00CE72EB" w:rsidRDefault="007B586E">
            <w:pPr>
              <w:jc w:val="both"/>
              <w:rPr>
                <w:rStyle w:val="Table"/>
                <w:rFonts w:ascii="Times New Roman" w:hAnsi="Times New Roman"/>
                <w:b/>
                <w:bCs/>
                <w:spacing w:val="-2"/>
                <w:sz w:val="24"/>
              </w:rPr>
            </w:pPr>
          </w:p>
        </w:tc>
        <w:tc>
          <w:tcPr>
            <w:tcW w:w="4140" w:type="dxa"/>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Year of manufacture*</w:t>
            </w:r>
          </w:p>
        </w:tc>
      </w:tr>
      <w:tr w:rsidR="007B586E" w:rsidRPr="00CE72EB">
        <w:trPr>
          <w:cantSplit/>
          <w:jc w:val="center"/>
        </w:trPr>
        <w:tc>
          <w:tcPr>
            <w:tcW w:w="144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Current Status</w:t>
            </w:r>
          </w:p>
        </w:tc>
        <w:tc>
          <w:tcPr>
            <w:tcW w:w="8100" w:type="dxa"/>
            <w:gridSpan w:val="2"/>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Current location</w:t>
            </w:r>
          </w:p>
          <w:p w:rsidR="007B586E" w:rsidRPr="00CE72EB" w:rsidRDefault="007B586E">
            <w:pPr>
              <w:jc w:val="both"/>
              <w:rPr>
                <w:rStyle w:val="Table"/>
                <w:rFonts w:ascii="Times New Roman" w:hAnsi="Times New Roman"/>
                <w:b/>
                <w:bCs/>
                <w:spacing w:val="-2"/>
                <w:sz w:val="24"/>
              </w:rPr>
            </w:pPr>
          </w:p>
          <w:p w:rsidR="007B586E" w:rsidRPr="00CE72EB" w:rsidRDefault="007B586E">
            <w:pPr>
              <w:jc w:val="both"/>
              <w:rPr>
                <w:rStyle w:val="Table"/>
                <w:rFonts w:ascii="Times New Roman" w:hAnsi="Times New Roman"/>
                <w:b/>
                <w:bCs/>
                <w:spacing w:val="-2"/>
                <w:sz w:val="24"/>
              </w:rPr>
            </w:pPr>
          </w:p>
        </w:tc>
      </w:tr>
      <w:tr w:rsidR="007B586E" w:rsidRPr="00CE72EB">
        <w:trPr>
          <w:cantSplit/>
          <w:jc w:val="center"/>
        </w:trPr>
        <w:tc>
          <w:tcPr>
            <w:tcW w:w="1440" w:type="dxa"/>
            <w:tcBorders>
              <w:left w:val="single" w:sz="6" w:space="0" w:color="auto"/>
            </w:tcBorders>
          </w:tcPr>
          <w:p w:rsidR="007B586E" w:rsidRPr="00CE72EB" w:rsidRDefault="007B586E">
            <w:pPr>
              <w:jc w:val="both"/>
              <w:rPr>
                <w:rStyle w:val="Table"/>
                <w:rFonts w:ascii="Times New Roman" w:hAnsi="Times New Roman"/>
                <w:b/>
                <w:bCs/>
                <w:spacing w:val="-2"/>
                <w:sz w:val="24"/>
              </w:rPr>
            </w:pPr>
          </w:p>
        </w:tc>
        <w:tc>
          <w:tcPr>
            <w:tcW w:w="8100" w:type="dxa"/>
            <w:gridSpan w:val="2"/>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Details of current commitments</w:t>
            </w:r>
          </w:p>
          <w:p w:rsidR="007B586E" w:rsidRPr="00CE72EB" w:rsidRDefault="007B586E">
            <w:pPr>
              <w:jc w:val="both"/>
              <w:rPr>
                <w:rStyle w:val="Table"/>
                <w:rFonts w:ascii="Times New Roman" w:hAnsi="Times New Roman"/>
                <w:b/>
                <w:bCs/>
                <w:spacing w:val="-2"/>
                <w:sz w:val="24"/>
              </w:rPr>
            </w:pPr>
          </w:p>
        </w:tc>
      </w:tr>
      <w:tr w:rsidR="007B586E" w:rsidRPr="00CE72EB">
        <w:trPr>
          <w:cantSplit/>
          <w:jc w:val="center"/>
        </w:trPr>
        <w:tc>
          <w:tcPr>
            <w:tcW w:w="1440" w:type="dxa"/>
            <w:tcBorders>
              <w:left w:val="single" w:sz="6" w:space="0" w:color="auto"/>
            </w:tcBorders>
          </w:tcPr>
          <w:p w:rsidR="007B586E" w:rsidRPr="00CE72EB" w:rsidRDefault="007B586E">
            <w:pPr>
              <w:jc w:val="both"/>
              <w:rPr>
                <w:rStyle w:val="Table"/>
                <w:rFonts w:ascii="Times New Roman" w:hAnsi="Times New Roman"/>
                <w:b/>
                <w:bCs/>
                <w:spacing w:val="-2"/>
                <w:sz w:val="24"/>
              </w:rPr>
            </w:pPr>
          </w:p>
        </w:tc>
        <w:tc>
          <w:tcPr>
            <w:tcW w:w="8100" w:type="dxa"/>
            <w:gridSpan w:val="2"/>
            <w:tcBorders>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p>
        </w:tc>
      </w:tr>
      <w:tr w:rsidR="007B586E" w:rsidRPr="00CE72EB">
        <w:trPr>
          <w:cantSplit/>
          <w:trHeight w:val="525"/>
          <w:jc w:val="center"/>
        </w:trPr>
        <w:tc>
          <w:tcPr>
            <w:tcW w:w="1440" w:type="dxa"/>
            <w:tcBorders>
              <w:top w:val="single" w:sz="6" w:space="0" w:color="auto"/>
              <w:left w:val="single" w:sz="6" w:space="0" w:color="auto"/>
              <w:bottom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Source</w:t>
            </w:r>
          </w:p>
        </w:tc>
        <w:tc>
          <w:tcPr>
            <w:tcW w:w="8100" w:type="dxa"/>
            <w:gridSpan w:val="2"/>
            <w:tcBorders>
              <w:top w:val="single" w:sz="6" w:space="0" w:color="auto"/>
              <w:left w:val="single" w:sz="6" w:space="0" w:color="auto"/>
              <w:bottom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Indicate source of the equipment</w:t>
            </w:r>
          </w:p>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ab/>
            </w:r>
            <w:r w:rsidRPr="00CE72EB">
              <w:rPr>
                <w:rStyle w:val="Table"/>
                <w:rFonts w:ascii="Times New Roman" w:hAnsi="Times New Roman"/>
                <w:b/>
                <w:bCs/>
                <w:spacing w:val="-2"/>
                <w:sz w:val="24"/>
              </w:rPr>
              <w:fldChar w:fldCharType="begin"/>
            </w:r>
            <w:r w:rsidRPr="00CE72EB">
              <w:rPr>
                <w:rStyle w:val="Table"/>
                <w:rFonts w:ascii="Times New Roman" w:hAnsi="Times New Roman"/>
                <w:b/>
                <w:bCs/>
                <w:spacing w:val="-2"/>
                <w:sz w:val="24"/>
              </w:rPr>
              <w:instrText>symbol 111 \f "Wingdings" \s 12</w:instrText>
            </w:r>
            <w:r w:rsidRPr="00CE72EB">
              <w:rPr>
                <w:rStyle w:val="Table"/>
                <w:rFonts w:ascii="Times New Roman" w:hAnsi="Times New Roman"/>
                <w:b/>
                <w:bCs/>
                <w:spacing w:val="-2"/>
                <w:sz w:val="24"/>
              </w:rPr>
              <w:fldChar w:fldCharType="separate"/>
            </w:r>
            <w:r w:rsidRPr="00CE72EB">
              <w:rPr>
                <w:rStyle w:val="Table"/>
                <w:rFonts w:ascii="Times New Roman" w:hAnsi="Times New Roman"/>
                <w:b/>
                <w:bCs/>
                <w:spacing w:val="-2"/>
                <w:sz w:val="24"/>
              </w:rPr>
              <w:t>o</w:t>
            </w:r>
            <w:r w:rsidRPr="00CE72EB">
              <w:rPr>
                <w:rStyle w:val="Table"/>
                <w:rFonts w:ascii="Times New Roman" w:hAnsi="Times New Roman"/>
                <w:b/>
                <w:bCs/>
                <w:spacing w:val="-2"/>
                <w:sz w:val="24"/>
              </w:rPr>
              <w:fldChar w:fldCharType="end"/>
            </w:r>
            <w:r w:rsidRPr="00CE72EB">
              <w:rPr>
                <w:rStyle w:val="Table"/>
                <w:rFonts w:ascii="Times New Roman" w:hAnsi="Times New Roman"/>
                <w:b/>
                <w:bCs/>
                <w:spacing w:val="-2"/>
                <w:sz w:val="24"/>
              </w:rPr>
              <w:t xml:space="preserve"> Owned</w:t>
            </w:r>
            <w:r w:rsidRPr="00CE72EB">
              <w:rPr>
                <w:rStyle w:val="Table"/>
                <w:rFonts w:ascii="Times New Roman" w:hAnsi="Times New Roman"/>
                <w:b/>
                <w:bCs/>
                <w:spacing w:val="-2"/>
                <w:sz w:val="24"/>
              </w:rPr>
              <w:tab/>
            </w:r>
            <w:r w:rsidRPr="00CE72EB">
              <w:rPr>
                <w:rStyle w:val="Table"/>
                <w:rFonts w:ascii="Times New Roman" w:hAnsi="Times New Roman"/>
                <w:b/>
                <w:bCs/>
                <w:spacing w:val="-2"/>
                <w:sz w:val="24"/>
              </w:rPr>
              <w:fldChar w:fldCharType="begin"/>
            </w:r>
            <w:r w:rsidRPr="00CE72EB">
              <w:rPr>
                <w:rStyle w:val="Table"/>
                <w:rFonts w:ascii="Times New Roman" w:hAnsi="Times New Roman"/>
                <w:b/>
                <w:bCs/>
                <w:spacing w:val="-2"/>
                <w:sz w:val="24"/>
              </w:rPr>
              <w:instrText>symbol 111 \f "Wingdings" \s 12</w:instrText>
            </w:r>
            <w:r w:rsidRPr="00CE72EB">
              <w:rPr>
                <w:rStyle w:val="Table"/>
                <w:rFonts w:ascii="Times New Roman" w:hAnsi="Times New Roman"/>
                <w:b/>
                <w:bCs/>
                <w:spacing w:val="-2"/>
                <w:sz w:val="24"/>
              </w:rPr>
              <w:fldChar w:fldCharType="separate"/>
            </w:r>
            <w:r w:rsidRPr="00CE72EB">
              <w:rPr>
                <w:rStyle w:val="Table"/>
                <w:rFonts w:ascii="Times New Roman" w:hAnsi="Times New Roman"/>
                <w:b/>
                <w:bCs/>
                <w:spacing w:val="-2"/>
                <w:sz w:val="24"/>
              </w:rPr>
              <w:t>o</w:t>
            </w:r>
            <w:r w:rsidRPr="00CE72EB">
              <w:rPr>
                <w:rStyle w:val="Table"/>
                <w:rFonts w:ascii="Times New Roman" w:hAnsi="Times New Roman"/>
                <w:b/>
                <w:bCs/>
                <w:spacing w:val="-2"/>
                <w:sz w:val="24"/>
              </w:rPr>
              <w:fldChar w:fldCharType="end"/>
            </w:r>
            <w:r w:rsidRPr="00CE72EB">
              <w:rPr>
                <w:rStyle w:val="Table"/>
                <w:rFonts w:ascii="Times New Roman" w:hAnsi="Times New Roman"/>
                <w:b/>
                <w:bCs/>
                <w:spacing w:val="-2"/>
                <w:sz w:val="24"/>
              </w:rPr>
              <w:t xml:space="preserve"> Rented</w:t>
            </w:r>
            <w:r w:rsidRPr="00CE72EB">
              <w:rPr>
                <w:rStyle w:val="Table"/>
                <w:rFonts w:ascii="Times New Roman" w:hAnsi="Times New Roman"/>
                <w:b/>
                <w:bCs/>
                <w:spacing w:val="-2"/>
                <w:sz w:val="24"/>
              </w:rPr>
              <w:tab/>
            </w:r>
            <w:r w:rsidRPr="00CE72EB">
              <w:rPr>
                <w:rStyle w:val="Table"/>
                <w:rFonts w:ascii="Times New Roman" w:hAnsi="Times New Roman"/>
                <w:b/>
                <w:bCs/>
                <w:spacing w:val="-2"/>
                <w:sz w:val="24"/>
              </w:rPr>
              <w:fldChar w:fldCharType="begin"/>
            </w:r>
            <w:r w:rsidRPr="00CE72EB">
              <w:rPr>
                <w:rStyle w:val="Table"/>
                <w:rFonts w:ascii="Times New Roman" w:hAnsi="Times New Roman"/>
                <w:b/>
                <w:bCs/>
                <w:spacing w:val="-2"/>
                <w:sz w:val="24"/>
              </w:rPr>
              <w:instrText>symbol 111 \f "Wingdings" \s 12</w:instrText>
            </w:r>
            <w:r w:rsidRPr="00CE72EB">
              <w:rPr>
                <w:rStyle w:val="Table"/>
                <w:rFonts w:ascii="Times New Roman" w:hAnsi="Times New Roman"/>
                <w:b/>
                <w:bCs/>
                <w:spacing w:val="-2"/>
                <w:sz w:val="24"/>
              </w:rPr>
              <w:fldChar w:fldCharType="separate"/>
            </w:r>
            <w:r w:rsidRPr="00CE72EB">
              <w:rPr>
                <w:rStyle w:val="Table"/>
                <w:rFonts w:ascii="Times New Roman" w:hAnsi="Times New Roman"/>
                <w:b/>
                <w:bCs/>
                <w:spacing w:val="-2"/>
                <w:sz w:val="24"/>
              </w:rPr>
              <w:t>o</w:t>
            </w:r>
            <w:r w:rsidRPr="00CE72EB">
              <w:rPr>
                <w:rStyle w:val="Table"/>
                <w:rFonts w:ascii="Times New Roman" w:hAnsi="Times New Roman"/>
                <w:b/>
                <w:bCs/>
                <w:spacing w:val="-2"/>
                <w:sz w:val="24"/>
              </w:rPr>
              <w:fldChar w:fldCharType="end"/>
            </w:r>
            <w:r w:rsidRPr="00CE72EB">
              <w:rPr>
                <w:rStyle w:val="Table"/>
                <w:rFonts w:ascii="Times New Roman" w:hAnsi="Times New Roman"/>
                <w:b/>
                <w:bCs/>
                <w:spacing w:val="-2"/>
                <w:sz w:val="24"/>
              </w:rPr>
              <w:t xml:space="preserve"> Leased</w:t>
            </w:r>
            <w:r w:rsidRPr="00CE72EB">
              <w:rPr>
                <w:rStyle w:val="Table"/>
                <w:rFonts w:ascii="Times New Roman" w:hAnsi="Times New Roman"/>
                <w:b/>
                <w:bCs/>
                <w:spacing w:val="-2"/>
                <w:sz w:val="24"/>
              </w:rPr>
              <w:tab/>
            </w:r>
            <w:r w:rsidRPr="00CE72EB">
              <w:rPr>
                <w:rStyle w:val="Table"/>
                <w:rFonts w:ascii="Times New Roman" w:hAnsi="Times New Roman"/>
                <w:b/>
                <w:bCs/>
                <w:spacing w:val="-2"/>
                <w:sz w:val="24"/>
              </w:rPr>
              <w:fldChar w:fldCharType="begin"/>
            </w:r>
            <w:r w:rsidRPr="00CE72EB">
              <w:rPr>
                <w:rStyle w:val="Table"/>
                <w:rFonts w:ascii="Times New Roman" w:hAnsi="Times New Roman"/>
                <w:b/>
                <w:bCs/>
                <w:spacing w:val="-2"/>
                <w:sz w:val="24"/>
              </w:rPr>
              <w:instrText>symbol 111 \f "Wingdings" \s 12</w:instrText>
            </w:r>
            <w:r w:rsidRPr="00CE72EB">
              <w:rPr>
                <w:rStyle w:val="Table"/>
                <w:rFonts w:ascii="Times New Roman" w:hAnsi="Times New Roman"/>
                <w:b/>
                <w:bCs/>
                <w:spacing w:val="-2"/>
                <w:sz w:val="24"/>
              </w:rPr>
              <w:fldChar w:fldCharType="separate"/>
            </w:r>
            <w:r w:rsidRPr="00CE72EB">
              <w:rPr>
                <w:rStyle w:val="Table"/>
                <w:rFonts w:ascii="Times New Roman" w:hAnsi="Times New Roman"/>
                <w:b/>
                <w:bCs/>
                <w:spacing w:val="-2"/>
                <w:sz w:val="24"/>
              </w:rPr>
              <w:t>o</w:t>
            </w:r>
            <w:r w:rsidRPr="00CE72EB">
              <w:rPr>
                <w:rStyle w:val="Table"/>
                <w:rFonts w:ascii="Times New Roman" w:hAnsi="Times New Roman"/>
                <w:b/>
                <w:bCs/>
                <w:spacing w:val="-2"/>
                <w:sz w:val="24"/>
              </w:rPr>
              <w:fldChar w:fldCharType="end"/>
            </w:r>
            <w:r w:rsidRPr="00CE72EB">
              <w:rPr>
                <w:rStyle w:val="Table"/>
                <w:rFonts w:ascii="Times New Roman" w:hAnsi="Times New Roman"/>
                <w:b/>
                <w:bCs/>
                <w:spacing w:val="-2"/>
                <w:sz w:val="24"/>
              </w:rPr>
              <w:t xml:space="preserve"> Specially manufactured</w:t>
            </w:r>
          </w:p>
        </w:tc>
      </w:tr>
    </w:tbl>
    <w:p w:rsidR="007B586E" w:rsidRPr="00CE72EB" w:rsidRDefault="007B586E">
      <w:pPr>
        <w:jc w:val="both"/>
        <w:rPr>
          <w:rStyle w:val="Table"/>
          <w:rFonts w:ascii="Times New Roman" w:hAnsi="Times New Roman"/>
          <w:spacing w:val="-2"/>
          <w:sz w:val="24"/>
        </w:rPr>
      </w:pPr>
    </w:p>
    <w:p w:rsidR="007B586E" w:rsidRPr="00CE72EB" w:rsidRDefault="007B586E">
      <w:pPr>
        <w:jc w:val="both"/>
        <w:rPr>
          <w:rStyle w:val="Table"/>
          <w:rFonts w:ascii="Times New Roman" w:hAnsi="Times New Roman"/>
          <w:iCs/>
          <w:spacing w:val="-2"/>
          <w:sz w:val="24"/>
        </w:rPr>
      </w:pPr>
    </w:p>
    <w:p w:rsidR="007B586E" w:rsidRPr="00CE72EB" w:rsidRDefault="007B586E">
      <w:pPr>
        <w:jc w:val="both"/>
        <w:rPr>
          <w:rStyle w:val="Table"/>
          <w:rFonts w:ascii="Times New Roman" w:hAnsi="Times New Roman"/>
          <w:iCs/>
          <w:spacing w:val="-2"/>
          <w:sz w:val="24"/>
        </w:rPr>
      </w:pPr>
      <w:r w:rsidRPr="00CE72EB">
        <w:rPr>
          <w:rStyle w:val="Table"/>
          <w:rFonts w:ascii="Times New Roman" w:hAnsi="Times New Roman"/>
          <w:iCs/>
          <w:spacing w:val="-2"/>
          <w:sz w:val="24"/>
        </w:rPr>
        <w:t>The following information shall be provided only for equipment not owned by the Bidder.</w:t>
      </w:r>
    </w:p>
    <w:p w:rsidR="007B586E" w:rsidRPr="00CE72EB" w:rsidRDefault="007B586E">
      <w:pPr>
        <w:jc w:val="both"/>
        <w:rPr>
          <w:rStyle w:val="Table"/>
          <w:rFonts w:ascii="Times New Roman" w:hAnsi="Times New Roman"/>
          <w:b/>
          <w:bCs/>
          <w:i/>
          <w:spacing w:val="-2"/>
          <w:sz w:val="24"/>
        </w:rPr>
      </w:pPr>
    </w:p>
    <w:tbl>
      <w:tblPr>
        <w:tblW w:w="9360" w:type="dxa"/>
        <w:jc w:val="center"/>
        <w:tblLayout w:type="fixed"/>
        <w:tblCellMar>
          <w:left w:w="72" w:type="dxa"/>
          <w:right w:w="72" w:type="dxa"/>
        </w:tblCellMar>
        <w:tblLook w:val="0000" w:firstRow="0" w:lastRow="0" w:firstColumn="0" w:lastColumn="0" w:noHBand="0" w:noVBand="0"/>
      </w:tblPr>
      <w:tblGrid>
        <w:gridCol w:w="1415"/>
        <w:gridCol w:w="3884"/>
        <w:gridCol w:w="4061"/>
      </w:tblGrid>
      <w:tr w:rsidR="007B586E" w:rsidRPr="00CE72EB">
        <w:trPr>
          <w:cantSplit/>
          <w:jc w:val="center"/>
        </w:trPr>
        <w:tc>
          <w:tcPr>
            <w:tcW w:w="144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Owner</w:t>
            </w:r>
          </w:p>
        </w:tc>
        <w:tc>
          <w:tcPr>
            <w:tcW w:w="8100" w:type="dxa"/>
            <w:gridSpan w:val="2"/>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Name of owner</w:t>
            </w:r>
          </w:p>
          <w:p w:rsidR="007B586E" w:rsidRPr="00CE72EB" w:rsidRDefault="007B586E">
            <w:pPr>
              <w:jc w:val="both"/>
              <w:rPr>
                <w:rStyle w:val="Table"/>
                <w:rFonts w:ascii="Times New Roman" w:hAnsi="Times New Roman"/>
                <w:b/>
                <w:bCs/>
                <w:spacing w:val="-2"/>
                <w:sz w:val="24"/>
              </w:rPr>
            </w:pPr>
          </w:p>
        </w:tc>
      </w:tr>
      <w:tr w:rsidR="007B586E" w:rsidRPr="00CE72EB">
        <w:trPr>
          <w:cantSplit/>
          <w:jc w:val="center"/>
        </w:trPr>
        <w:tc>
          <w:tcPr>
            <w:tcW w:w="1440" w:type="dxa"/>
            <w:tcBorders>
              <w:left w:val="single" w:sz="6" w:space="0" w:color="auto"/>
            </w:tcBorders>
          </w:tcPr>
          <w:p w:rsidR="007B586E" w:rsidRPr="00CE72EB" w:rsidRDefault="007B586E">
            <w:pPr>
              <w:jc w:val="both"/>
              <w:rPr>
                <w:rStyle w:val="Table"/>
                <w:rFonts w:ascii="Times New Roman" w:hAnsi="Times New Roman"/>
                <w:b/>
                <w:bCs/>
                <w:spacing w:val="-2"/>
                <w:sz w:val="24"/>
              </w:rPr>
            </w:pPr>
          </w:p>
        </w:tc>
        <w:tc>
          <w:tcPr>
            <w:tcW w:w="8100" w:type="dxa"/>
            <w:gridSpan w:val="2"/>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Address of owner</w:t>
            </w:r>
          </w:p>
          <w:p w:rsidR="007B586E" w:rsidRPr="00CE72EB" w:rsidRDefault="007B586E">
            <w:pPr>
              <w:jc w:val="both"/>
              <w:rPr>
                <w:rStyle w:val="Table"/>
                <w:rFonts w:ascii="Times New Roman" w:hAnsi="Times New Roman"/>
                <w:b/>
                <w:bCs/>
                <w:spacing w:val="-2"/>
                <w:sz w:val="24"/>
              </w:rPr>
            </w:pPr>
          </w:p>
        </w:tc>
      </w:tr>
      <w:tr w:rsidR="007B586E" w:rsidRPr="00CE72EB">
        <w:trPr>
          <w:cantSplit/>
          <w:jc w:val="center"/>
        </w:trPr>
        <w:tc>
          <w:tcPr>
            <w:tcW w:w="1440" w:type="dxa"/>
            <w:tcBorders>
              <w:left w:val="single" w:sz="6" w:space="0" w:color="auto"/>
            </w:tcBorders>
          </w:tcPr>
          <w:p w:rsidR="007B586E" w:rsidRPr="00CE72EB" w:rsidRDefault="007B586E">
            <w:pPr>
              <w:jc w:val="both"/>
              <w:rPr>
                <w:rStyle w:val="Table"/>
                <w:rFonts w:ascii="Times New Roman" w:hAnsi="Times New Roman"/>
                <w:b/>
                <w:bCs/>
                <w:spacing w:val="-2"/>
                <w:sz w:val="24"/>
              </w:rPr>
            </w:pPr>
          </w:p>
        </w:tc>
        <w:tc>
          <w:tcPr>
            <w:tcW w:w="8100" w:type="dxa"/>
            <w:gridSpan w:val="2"/>
            <w:tcBorders>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p>
        </w:tc>
      </w:tr>
      <w:tr w:rsidR="007B586E" w:rsidRPr="00CE72EB">
        <w:trPr>
          <w:cantSplit/>
          <w:jc w:val="center"/>
        </w:trPr>
        <w:tc>
          <w:tcPr>
            <w:tcW w:w="1440" w:type="dxa"/>
            <w:tcBorders>
              <w:left w:val="single" w:sz="6" w:space="0" w:color="auto"/>
            </w:tcBorders>
          </w:tcPr>
          <w:p w:rsidR="007B586E" w:rsidRPr="00CE72EB" w:rsidRDefault="007B586E">
            <w:pPr>
              <w:jc w:val="both"/>
              <w:rPr>
                <w:rStyle w:val="Table"/>
                <w:rFonts w:ascii="Times New Roman" w:hAnsi="Times New Roman"/>
                <w:b/>
                <w:bCs/>
                <w:spacing w:val="-2"/>
                <w:sz w:val="24"/>
              </w:rPr>
            </w:pPr>
          </w:p>
        </w:tc>
        <w:tc>
          <w:tcPr>
            <w:tcW w:w="396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Telephone</w:t>
            </w:r>
          </w:p>
          <w:p w:rsidR="007B586E" w:rsidRPr="00CE72EB" w:rsidRDefault="007B586E">
            <w:pPr>
              <w:jc w:val="both"/>
              <w:rPr>
                <w:rStyle w:val="Table"/>
                <w:rFonts w:ascii="Times New Roman" w:hAnsi="Times New Roman"/>
                <w:b/>
                <w:bCs/>
                <w:spacing w:val="-2"/>
                <w:sz w:val="24"/>
              </w:rPr>
            </w:pPr>
          </w:p>
        </w:tc>
        <w:tc>
          <w:tcPr>
            <w:tcW w:w="4140" w:type="dxa"/>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Contact name and title</w:t>
            </w:r>
          </w:p>
        </w:tc>
      </w:tr>
      <w:tr w:rsidR="007B586E" w:rsidRPr="00CE72EB">
        <w:trPr>
          <w:cantSplit/>
          <w:jc w:val="center"/>
        </w:trPr>
        <w:tc>
          <w:tcPr>
            <w:tcW w:w="1440" w:type="dxa"/>
            <w:tcBorders>
              <w:left w:val="single" w:sz="6" w:space="0" w:color="auto"/>
            </w:tcBorders>
          </w:tcPr>
          <w:p w:rsidR="007B586E" w:rsidRPr="00CE72EB" w:rsidRDefault="007B586E">
            <w:pPr>
              <w:jc w:val="both"/>
              <w:rPr>
                <w:rStyle w:val="Table"/>
                <w:rFonts w:ascii="Times New Roman" w:hAnsi="Times New Roman"/>
                <w:b/>
                <w:bCs/>
                <w:spacing w:val="-2"/>
                <w:sz w:val="24"/>
              </w:rPr>
            </w:pPr>
          </w:p>
        </w:tc>
        <w:tc>
          <w:tcPr>
            <w:tcW w:w="396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Fax</w:t>
            </w:r>
          </w:p>
          <w:p w:rsidR="007B586E" w:rsidRPr="00CE72EB" w:rsidRDefault="007B586E">
            <w:pPr>
              <w:jc w:val="both"/>
              <w:rPr>
                <w:rStyle w:val="Table"/>
                <w:rFonts w:ascii="Times New Roman" w:hAnsi="Times New Roman"/>
                <w:b/>
                <w:bCs/>
                <w:spacing w:val="-2"/>
                <w:sz w:val="24"/>
              </w:rPr>
            </w:pPr>
          </w:p>
        </w:tc>
        <w:tc>
          <w:tcPr>
            <w:tcW w:w="4140" w:type="dxa"/>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Telex</w:t>
            </w:r>
          </w:p>
        </w:tc>
      </w:tr>
      <w:tr w:rsidR="007B586E" w:rsidRPr="00CE72EB">
        <w:trPr>
          <w:cantSplit/>
          <w:jc w:val="center"/>
        </w:trPr>
        <w:tc>
          <w:tcPr>
            <w:tcW w:w="1440" w:type="dxa"/>
            <w:tcBorders>
              <w:top w:val="single" w:sz="6" w:space="0" w:color="auto"/>
              <w:lef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Agreements</w:t>
            </w:r>
          </w:p>
        </w:tc>
        <w:tc>
          <w:tcPr>
            <w:tcW w:w="8100" w:type="dxa"/>
            <w:gridSpan w:val="2"/>
            <w:tcBorders>
              <w:top w:val="single" w:sz="6" w:space="0" w:color="auto"/>
              <w:left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r w:rsidRPr="00CE72EB">
              <w:rPr>
                <w:rStyle w:val="Table"/>
                <w:rFonts w:ascii="Times New Roman" w:hAnsi="Times New Roman"/>
                <w:b/>
                <w:bCs/>
                <w:spacing w:val="-2"/>
                <w:sz w:val="24"/>
              </w:rPr>
              <w:t>Details of rental / lease / manufacture agreements specific to the project</w:t>
            </w:r>
          </w:p>
        </w:tc>
      </w:tr>
      <w:tr w:rsidR="007B586E" w:rsidRPr="00CE72EB">
        <w:trPr>
          <w:cantSplit/>
          <w:jc w:val="center"/>
        </w:trPr>
        <w:tc>
          <w:tcPr>
            <w:tcW w:w="1440" w:type="dxa"/>
            <w:tcBorders>
              <w:top w:val="dotted" w:sz="4" w:space="0" w:color="auto"/>
              <w:left w:val="single" w:sz="6" w:space="0" w:color="auto"/>
              <w:bottom w:val="dotted" w:sz="4" w:space="0" w:color="auto"/>
            </w:tcBorders>
          </w:tcPr>
          <w:p w:rsidR="007B586E" w:rsidRPr="00CE72EB" w:rsidRDefault="007B586E">
            <w:pPr>
              <w:jc w:val="both"/>
              <w:rPr>
                <w:rStyle w:val="Table"/>
                <w:rFonts w:ascii="Times New Roman" w:hAnsi="Times New Roman"/>
                <w:b/>
                <w:bCs/>
                <w:spacing w:val="-2"/>
                <w:sz w:val="24"/>
              </w:rPr>
            </w:pPr>
          </w:p>
        </w:tc>
        <w:tc>
          <w:tcPr>
            <w:tcW w:w="8100" w:type="dxa"/>
            <w:gridSpan w:val="2"/>
            <w:tcBorders>
              <w:top w:val="dotted" w:sz="4" w:space="0" w:color="auto"/>
              <w:left w:val="single" w:sz="6" w:space="0" w:color="auto"/>
              <w:bottom w:val="dotted" w:sz="4" w:space="0" w:color="auto"/>
              <w:right w:val="single" w:sz="6" w:space="0" w:color="auto"/>
            </w:tcBorders>
          </w:tcPr>
          <w:p w:rsidR="007B586E" w:rsidRPr="00CE72EB" w:rsidRDefault="007B586E">
            <w:pPr>
              <w:jc w:val="both"/>
              <w:rPr>
                <w:rStyle w:val="Table"/>
                <w:rFonts w:ascii="Times New Roman" w:hAnsi="Times New Roman"/>
                <w:b/>
                <w:bCs/>
                <w:spacing w:val="-2"/>
                <w:sz w:val="24"/>
              </w:rPr>
            </w:pPr>
          </w:p>
        </w:tc>
      </w:tr>
      <w:tr w:rsidR="007B586E" w:rsidRPr="00CE72EB">
        <w:trPr>
          <w:cantSplit/>
          <w:jc w:val="center"/>
        </w:trPr>
        <w:tc>
          <w:tcPr>
            <w:tcW w:w="1440" w:type="dxa"/>
            <w:tcBorders>
              <w:left w:val="single" w:sz="6" w:space="0" w:color="auto"/>
              <w:bottom w:val="single" w:sz="6" w:space="0" w:color="auto"/>
            </w:tcBorders>
          </w:tcPr>
          <w:p w:rsidR="007B586E" w:rsidRPr="00CE72EB" w:rsidRDefault="007B586E">
            <w:pPr>
              <w:jc w:val="both"/>
              <w:rPr>
                <w:rStyle w:val="Table"/>
                <w:rFonts w:ascii="Times New Roman" w:hAnsi="Times New Roman"/>
                <w:b/>
                <w:bCs/>
                <w:spacing w:val="-2"/>
                <w:sz w:val="24"/>
              </w:rPr>
            </w:pPr>
          </w:p>
        </w:tc>
        <w:tc>
          <w:tcPr>
            <w:tcW w:w="8100" w:type="dxa"/>
            <w:gridSpan w:val="2"/>
            <w:tcBorders>
              <w:left w:val="single" w:sz="6" w:space="0" w:color="auto"/>
              <w:bottom w:val="single" w:sz="6" w:space="0" w:color="auto"/>
              <w:right w:val="single" w:sz="6" w:space="0" w:color="auto"/>
            </w:tcBorders>
          </w:tcPr>
          <w:p w:rsidR="007B586E" w:rsidRPr="00CE72EB" w:rsidRDefault="007B586E">
            <w:pPr>
              <w:jc w:val="both"/>
              <w:rPr>
                <w:rStyle w:val="Table"/>
                <w:rFonts w:ascii="Times New Roman" w:hAnsi="Times New Roman"/>
                <w:b/>
                <w:bCs/>
                <w:spacing w:val="-2"/>
                <w:sz w:val="24"/>
              </w:rPr>
            </w:pPr>
          </w:p>
        </w:tc>
      </w:tr>
    </w:tbl>
    <w:p w:rsidR="007B586E" w:rsidRPr="00CE72EB" w:rsidRDefault="007B586E">
      <w:pPr>
        <w:rPr>
          <w:rFonts w:ascii="Arial" w:hAnsi="Arial" w:cs="Arial"/>
        </w:rPr>
      </w:pPr>
    </w:p>
    <w:p w:rsidR="009E69E7" w:rsidRPr="00CE72EB" w:rsidRDefault="007B586E" w:rsidP="003E6BC0">
      <w:pPr>
        <w:pStyle w:val="S4-Header2"/>
      </w:pPr>
      <w:r w:rsidRPr="00CE72EB">
        <w:br w:type="page"/>
      </w:r>
      <w:bookmarkStart w:id="458" w:name="_Toc473902815"/>
      <w:r w:rsidR="009E69E7" w:rsidRPr="00CE72EB">
        <w:lastRenderedPageBreak/>
        <w:t>Site Organization</w:t>
      </w:r>
      <w:bookmarkEnd w:id="458"/>
    </w:p>
    <w:p w:rsidR="00C11739" w:rsidRPr="00CE72EB" w:rsidRDefault="00C11739" w:rsidP="00C11739">
      <w:pPr>
        <w:pStyle w:val="SectionVHeading2"/>
        <w:rPr>
          <w:color w:val="000000"/>
          <w:lang w:val="en-US"/>
        </w:rPr>
      </w:pPr>
      <w:r w:rsidRPr="00CE72EB">
        <w:rPr>
          <w:i/>
          <w:lang w:val="en-US"/>
        </w:rPr>
        <w:t>[insert Site Organization information]</w:t>
      </w:r>
    </w:p>
    <w:p w:rsidR="001D5134" w:rsidRPr="00CE72EB" w:rsidRDefault="001D5134" w:rsidP="009E69E7">
      <w:pPr>
        <w:pStyle w:val="S4-header1"/>
        <w:rPr>
          <w:bCs/>
          <w:color w:val="000000"/>
          <w:sz w:val="28"/>
        </w:rPr>
      </w:pPr>
    </w:p>
    <w:p w:rsidR="009E69E7" w:rsidRPr="00CE72EB" w:rsidRDefault="009E69E7" w:rsidP="009E69E7">
      <w:pPr>
        <w:tabs>
          <w:tab w:val="left" w:pos="5238"/>
          <w:tab w:val="left" w:pos="5474"/>
          <w:tab w:val="left" w:pos="9468"/>
        </w:tabs>
        <w:ind w:left="-90"/>
        <w:rPr>
          <w:b/>
          <w:bCs/>
          <w:color w:val="000000"/>
          <w:sz w:val="28"/>
        </w:rPr>
      </w:pPr>
    </w:p>
    <w:p w:rsidR="007B586E" w:rsidRPr="00CE72EB" w:rsidRDefault="007B586E">
      <w:pPr>
        <w:pStyle w:val="Subtitle"/>
        <w:spacing w:after="120"/>
        <w:ind w:left="180" w:right="288"/>
        <w:jc w:val="left"/>
        <w:rPr>
          <w:rFonts w:cs="Arial"/>
          <w:sz w:val="20"/>
        </w:rPr>
      </w:pPr>
    </w:p>
    <w:p w:rsidR="009E69E7" w:rsidRPr="00CE72EB" w:rsidRDefault="009E69E7" w:rsidP="003E6BC0">
      <w:pPr>
        <w:pStyle w:val="S4-Header2"/>
        <w:rPr>
          <w:b w:val="0"/>
          <w:sz w:val="36"/>
        </w:rPr>
      </w:pPr>
      <w:r w:rsidRPr="00CE72EB">
        <w:br w:type="page"/>
      </w:r>
      <w:bookmarkStart w:id="459" w:name="_Toc473902816"/>
      <w:r w:rsidRPr="00CE72EB">
        <w:lastRenderedPageBreak/>
        <w:t>Method Statement</w:t>
      </w:r>
      <w:bookmarkEnd w:id="459"/>
    </w:p>
    <w:p w:rsidR="00C11739" w:rsidRPr="00CE72EB" w:rsidRDefault="00C11739" w:rsidP="00C11739">
      <w:pPr>
        <w:pStyle w:val="SectionVHeading2"/>
        <w:rPr>
          <w:color w:val="000000"/>
          <w:lang w:val="en-US"/>
        </w:rPr>
      </w:pPr>
      <w:r w:rsidRPr="00CE72EB">
        <w:rPr>
          <w:i/>
          <w:lang w:val="en-US"/>
        </w:rPr>
        <w:t>[insert Method Statement]</w:t>
      </w:r>
    </w:p>
    <w:p w:rsidR="009E69E7" w:rsidRPr="00CE72EB" w:rsidRDefault="009E69E7" w:rsidP="009E69E7">
      <w:pPr>
        <w:tabs>
          <w:tab w:val="left" w:pos="5238"/>
          <w:tab w:val="left" w:pos="5474"/>
          <w:tab w:val="left" w:pos="9468"/>
        </w:tabs>
        <w:rPr>
          <w:b/>
          <w:bCs/>
          <w:color w:val="000000"/>
          <w:sz w:val="28"/>
        </w:rPr>
      </w:pPr>
    </w:p>
    <w:p w:rsidR="00C11739" w:rsidRPr="00CE72EB" w:rsidRDefault="009E69E7" w:rsidP="003E6BC0">
      <w:pPr>
        <w:pStyle w:val="S4-Header2"/>
        <w:rPr>
          <w:b w:val="0"/>
          <w:sz w:val="36"/>
        </w:rPr>
      </w:pPr>
      <w:r w:rsidRPr="00CE72EB">
        <w:br w:type="page"/>
      </w:r>
      <w:bookmarkStart w:id="460" w:name="_Toc473902817"/>
      <w:r w:rsidRPr="00CE72EB">
        <w:lastRenderedPageBreak/>
        <w:t>Mobilization Schedule</w:t>
      </w:r>
      <w:bookmarkEnd w:id="460"/>
    </w:p>
    <w:p w:rsidR="009E69E7" w:rsidRPr="00CE72EB" w:rsidRDefault="00C11739" w:rsidP="009E69E7">
      <w:pPr>
        <w:tabs>
          <w:tab w:val="left" w:pos="5238"/>
          <w:tab w:val="left" w:pos="5474"/>
          <w:tab w:val="left" w:pos="9468"/>
        </w:tabs>
        <w:ind w:left="450"/>
        <w:jc w:val="center"/>
        <w:rPr>
          <w:b/>
          <w:sz w:val="36"/>
        </w:rPr>
      </w:pPr>
      <w:r w:rsidRPr="00CE72EB">
        <w:rPr>
          <w:i/>
        </w:rPr>
        <w:t>[insert Mobilization Schedule]</w:t>
      </w:r>
      <w:r w:rsidRPr="00CE72EB">
        <w:rPr>
          <w:b/>
          <w:sz w:val="36"/>
        </w:rPr>
        <w:br w:type="page"/>
      </w:r>
    </w:p>
    <w:p w:rsidR="00C11739" w:rsidRPr="00CE72EB" w:rsidRDefault="00C11739" w:rsidP="003E6BC0">
      <w:pPr>
        <w:pStyle w:val="S4-Header2"/>
      </w:pPr>
      <w:bookmarkStart w:id="461" w:name="_Toc454652790"/>
      <w:bookmarkStart w:id="462" w:name="_Toc473902818"/>
      <w:r w:rsidRPr="00CE72EB">
        <w:t>Construction Schedule</w:t>
      </w:r>
      <w:bookmarkEnd w:id="461"/>
      <w:bookmarkEnd w:id="462"/>
    </w:p>
    <w:p w:rsidR="00C11739" w:rsidRPr="00CE72EB" w:rsidRDefault="00C11739" w:rsidP="00C11739">
      <w:pPr>
        <w:jc w:val="center"/>
        <w:rPr>
          <w:i/>
        </w:rPr>
      </w:pPr>
      <w:r w:rsidRPr="00CE72EB">
        <w:rPr>
          <w:i/>
        </w:rPr>
        <w:t>[insert Construction Schedule]</w:t>
      </w:r>
    </w:p>
    <w:p w:rsidR="00E72BC0" w:rsidRPr="00CE72EB" w:rsidRDefault="009E69E7" w:rsidP="00E72BC0">
      <w:pPr>
        <w:pStyle w:val="Section4-Heading2"/>
      </w:pPr>
      <w:r w:rsidRPr="00CE72EB">
        <w:rPr>
          <w:bCs/>
          <w:color w:val="000000"/>
          <w:sz w:val="28"/>
        </w:rPr>
        <w:br w:type="page"/>
      </w:r>
      <w:bookmarkStart w:id="463" w:name="_Toc473887080"/>
      <w:bookmarkStart w:id="464" w:name="_Toc473814129"/>
    </w:p>
    <w:p w:rsidR="00E72BC0" w:rsidRPr="00CE72EB" w:rsidRDefault="00E72BC0" w:rsidP="00A743DA">
      <w:pPr>
        <w:pStyle w:val="S4-Header2"/>
      </w:pPr>
      <w:bookmarkStart w:id="465" w:name="_Toc473902819"/>
      <w:r w:rsidRPr="00CE72EB">
        <w:t>ESHS Management Strategies and Implementation Plans</w:t>
      </w:r>
      <w:bookmarkEnd w:id="463"/>
      <w:bookmarkEnd w:id="465"/>
      <w:r w:rsidRPr="00CE72EB">
        <w:t xml:space="preserve"> </w:t>
      </w:r>
    </w:p>
    <w:p w:rsidR="00E72BC0" w:rsidRPr="00CE72EB" w:rsidRDefault="00E72BC0" w:rsidP="00E72BC0">
      <w:pPr>
        <w:pStyle w:val="SectionVHeading2"/>
        <w:spacing w:before="0" w:after="0"/>
        <w:rPr>
          <w:color w:val="000000"/>
          <w:szCs w:val="24"/>
          <w:lang w:val="en-US"/>
        </w:rPr>
      </w:pPr>
    </w:p>
    <w:p w:rsidR="00E72BC0" w:rsidRPr="00CE72EB" w:rsidRDefault="00E72BC0" w:rsidP="00E72BC0">
      <w:pPr>
        <w:pStyle w:val="SectionVHeading2"/>
        <w:spacing w:before="0" w:after="0"/>
        <w:rPr>
          <w:bCs/>
          <w:sz w:val="24"/>
          <w:szCs w:val="24"/>
          <w:lang w:val="en-US"/>
        </w:rPr>
      </w:pPr>
      <w:r w:rsidRPr="00CE72EB">
        <w:rPr>
          <w:bCs/>
          <w:sz w:val="24"/>
          <w:szCs w:val="24"/>
          <w:lang w:val="en-US"/>
        </w:rPr>
        <w:t>(ESHS-MSIP)</w:t>
      </w:r>
    </w:p>
    <w:bookmarkEnd w:id="464"/>
    <w:p w:rsidR="00E72BC0" w:rsidRPr="00CE72EB" w:rsidRDefault="00E72BC0" w:rsidP="00E72BC0">
      <w:pPr>
        <w:autoSpaceDE w:val="0"/>
        <w:autoSpaceDN w:val="0"/>
        <w:adjustRightInd w:val="0"/>
        <w:ind w:left="1080"/>
      </w:pPr>
    </w:p>
    <w:p w:rsidR="00E72BC0" w:rsidRPr="00CE72EB" w:rsidRDefault="00E72BC0" w:rsidP="00E72BC0">
      <w:pPr>
        <w:pStyle w:val="Heading4"/>
        <w:numPr>
          <w:ilvl w:val="0"/>
          <w:numId w:val="0"/>
        </w:numPr>
        <w:ind w:left="965"/>
        <w:rPr>
          <w:rFonts w:ascii="Times New Roman" w:hAnsi="Times New Roman" w:cs="Times New Roman"/>
          <w:b/>
          <w:i/>
          <w:sz w:val="24"/>
          <w:szCs w:val="24"/>
        </w:rPr>
      </w:pPr>
      <w:r w:rsidRPr="00CE72EB">
        <w:rPr>
          <w:rFonts w:ascii="Times New Roman" w:hAnsi="Times New Roman" w:cs="Times New Roman"/>
          <w:b/>
          <w:i/>
          <w:sz w:val="24"/>
          <w:szCs w:val="24"/>
        </w:rPr>
        <w:t xml:space="preserve">[Note to Employer: modify the text in italics in the numbered points below, to name the appropriate documents.] </w:t>
      </w:r>
    </w:p>
    <w:p w:rsidR="00E72BC0" w:rsidRPr="00CE72EB" w:rsidRDefault="00E72BC0" w:rsidP="00E72BC0">
      <w:pPr>
        <w:pStyle w:val="Heading4"/>
        <w:numPr>
          <w:ilvl w:val="0"/>
          <w:numId w:val="0"/>
        </w:numPr>
        <w:ind w:left="965"/>
        <w:rPr>
          <w:rFonts w:ascii="Times New Roman" w:hAnsi="Times New Roman" w:cs="Times New Roman"/>
          <w:sz w:val="24"/>
          <w:szCs w:val="24"/>
        </w:rPr>
      </w:pPr>
      <w:r w:rsidRPr="00CE72EB">
        <w:rPr>
          <w:rFonts w:ascii="Times New Roman" w:hAnsi="Times New Roman" w:cs="Times New Roman"/>
          <w:sz w:val="24"/>
          <w:szCs w:val="24"/>
        </w:rPr>
        <w:t xml:space="preserve">The Bidder shall submit comprehensive and concise Environmental, Social, Health and Safety Management Strategies and Implementation Plans (ESHS-MSIP) as required by ITB 11.1 (h) of the Bid Data Sheet. These strategies and plans shall describe in detail the actions, materials, equipment, management processes etc. that will be implemented by the Contractor, and its subcontractors. </w:t>
      </w:r>
    </w:p>
    <w:p w:rsidR="00E72BC0" w:rsidRPr="00CE72EB" w:rsidRDefault="00E72BC0" w:rsidP="00E72BC0">
      <w:pPr>
        <w:pStyle w:val="Heading4"/>
        <w:numPr>
          <w:ilvl w:val="0"/>
          <w:numId w:val="0"/>
        </w:numPr>
        <w:ind w:left="965"/>
        <w:rPr>
          <w:rFonts w:ascii="Times New Roman" w:hAnsi="Times New Roman" w:cs="Times New Roman"/>
          <w:sz w:val="24"/>
          <w:szCs w:val="24"/>
        </w:rPr>
      </w:pPr>
      <w:r w:rsidRPr="00CE72EB">
        <w:rPr>
          <w:rFonts w:ascii="Times New Roman" w:hAnsi="Times New Roman" w:cs="Times New Roman"/>
          <w:sz w:val="24"/>
          <w:szCs w:val="24"/>
        </w:rPr>
        <w:t>In developing these strategies and plans, the Bidder shall have regard to the ESHS provisions of the contract including those as may be more fully described in the following:</w:t>
      </w:r>
    </w:p>
    <w:p w:rsidR="00E72BC0" w:rsidRPr="00CE72EB" w:rsidRDefault="00E72BC0" w:rsidP="00E72BC0">
      <w:pPr>
        <w:pStyle w:val="Heading4"/>
        <w:keepNext/>
        <w:numPr>
          <w:ilvl w:val="0"/>
          <w:numId w:val="70"/>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[the Works Requirements described in Section VII];</w:t>
      </w:r>
    </w:p>
    <w:p w:rsidR="00E72BC0" w:rsidRPr="00CE72EB" w:rsidRDefault="00E72BC0" w:rsidP="00E72BC0">
      <w:pPr>
        <w:pStyle w:val="Heading4"/>
        <w:keepNext/>
        <w:numPr>
          <w:ilvl w:val="0"/>
          <w:numId w:val="70"/>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[Environmental and Social Impact Assessment (ESIA)];</w:t>
      </w:r>
    </w:p>
    <w:p w:rsidR="00E72BC0" w:rsidRPr="00CE72EB" w:rsidRDefault="00E72BC0" w:rsidP="00E72BC0">
      <w:pPr>
        <w:pStyle w:val="Heading4"/>
        <w:keepNext/>
        <w:numPr>
          <w:ilvl w:val="0"/>
          <w:numId w:val="70"/>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[Environmental and Social Management Plan (ESMP)];</w:t>
      </w:r>
    </w:p>
    <w:p w:rsidR="00E72BC0" w:rsidRPr="00CE72EB" w:rsidRDefault="00E72BC0" w:rsidP="00E72BC0">
      <w:pPr>
        <w:pStyle w:val="Heading4"/>
        <w:keepNext/>
        <w:numPr>
          <w:ilvl w:val="0"/>
          <w:numId w:val="70"/>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[Resettlement Action Plan (RAP)];</w:t>
      </w:r>
    </w:p>
    <w:p w:rsidR="00E72BC0" w:rsidRPr="00CE72EB" w:rsidRDefault="00E72BC0" w:rsidP="00E72BC0">
      <w:pPr>
        <w:pStyle w:val="Heading4"/>
        <w:keepNext/>
        <w:numPr>
          <w:ilvl w:val="0"/>
          <w:numId w:val="70"/>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[Consent Conditions (regulatory authority conditions attached to any permits or approvals for the project)]; and</w:t>
      </w:r>
    </w:p>
    <w:p w:rsidR="00E72BC0" w:rsidRPr="00CE72EB" w:rsidRDefault="00E72BC0" w:rsidP="00E72BC0">
      <w:pPr>
        <w:pStyle w:val="Heading4"/>
        <w:keepNext/>
        <w:numPr>
          <w:ilvl w:val="0"/>
          <w:numId w:val="70"/>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[specify any other relevant document/s]</w:t>
      </w:r>
    </w:p>
    <w:p w:rsidR="009E69E7" w:rsidRPr="00CE72EB" w:rsidRDefault="009E69E7" w:rsidP="009E69E7">
      <w:pPr>
        <w:tabs>
          <w:tab w:val="left" w:pos="5238"/>
          <w:tab w:val="left" w:pos="5474"/>
          <w:tab w:val="left" w:pos="9468"/>
        </w:tabs>
        <w:ind w:left="-90"/>
        <w:jc w:val="center"/>
        <w:rPr>
          <w:b/>
          <w:sz w:val="36"/>
        </w:rPr>
      </w:pPr>
    </w:p>
    <w:p w:rsidR="00E72BC0" w:rsidRPr="00CE72EB" w:rsidRDefault="009E69E7" w:rsidP="00E72BC0">
      <w:pPr>
        <w:pStyle w:val="Section4-Heading2"/>
      </w:pPr>
      <w:r w:rsidRPr="00CE72EB">
        <w:br w:type="page"/>
      </w:r>
      <w:bookmarkStart w:id="466" w:name="_Toc473814130"/>
      <w:bookmarkStart w:id="467" w:name="_Toc473887081"/>
    </w:p>
    <w:p w:rsidR="00E72BC0" w:rsidRPr="00CE72EB" w:rsidRDefault="00E72BC0" w:rsidP="00A743DA">
      <w:pPr>
        <w:pStyle w:val="S4-Header2"/>
      </w:pPr>
      <w:bookmarkStart w:id="468" w:name="_Toc473902820"/>
      <w:r w:rsidRPr="00CE72EB">
        <w:t>Code of Conduct: Environmental, Social, Health and Safety (ESHS)</w:t>
      </w:r>
      <w:bookmarkEnd w:id="466"/>
      <w:bookmarkEnd w:id="467"/>
      <w:bookmarkEnd w:id="468"/>
      <w:r w:rsidRPr="00CE72EB">
        <w:t xml:space="preserve"> </w:t>
      </w:r>
    </w:p>
    <w:p w:rsidR="00E72BC0" w:rsidRPr="00CE72EB" w:rsidRDefault="00E72BC0" w:rsidP="00E72BC0">
      <w:pPr>
        <w:autoSpaceDE w:val="0"/>
        <w:autoSpaceDN w:val="0"/>
        <w:adjustRightInd w:val="0"/>
        <w:jc w:val="center"/>
        <w:rPr>
          <w:b/>
        </w:rPr>
      </w:pPr>
    </w:p>
    <w:p w:rsidR="00E72BC0" w:rsidRPr="00CE72EB" w:rsidRDefault="00E72BC0" w:rsidP="00E72BC0">
      <w:pPr>
        <w:pStyle w:val="Heading4"/>
        <w:numPr>
          <w:ilvl w:val="0"/>
          <w:numId w:val="0"/>
        </w:numPr>
        <w:ind w:left="965"/>
        <w:rPr>
          <w:rFonts w:ascii="Times New Roman" w:hAnsi="Times New Roman" w:cs="Times New Roman"/>
          <w:b/>
          <w:i/>
          <w:sz w:val="24"/>
          <w:szCs w:val="24"/>
        </w:rPr>
      </w:pPr>
      <w:r w:rsidRPr="00CE72EB">
        <w:rPr>
          <w:rFonts w:ascii="Times New Roman" w:hAnsi="Times New Roman" w:cs="Times New Roman"/>
          <w:b/>
          <w:i/>
          <w:sz w:val="24"/>
          <w:szCs w:val="24"/>
        </w:rPr>
        <w:t xml:space="preserve">[Note to Employer: modify the text in italics in the numbered points below, to name the appropriate documents.] </w:t>
      </w:r>
    </w:p>
    <w:p w:rsidR="00E72BC0" w:rsidRPr="00CE72EB" w:rsidRDefault="00E72BC0" w:rsidP="00E72BC0">
      <w:pPr>
        <w:pStyle w:val="Heading4"/>
        <w:numPr>
          <w:ilvl w:val="0"/>
          <w:numId w:val="0"/>
        </w:numPr>
        <w:ind w:left="965"/>
        <w:rPr>
          <w:rFonts w:ascii="Times New Roman" w:hAnsi="Times New Roman" w:cs="Times New Roman"/>
          <w:sz w:val="24"/>
          <w:szCs w:val="24"/>
        </w:rPr>
      </w:pPr>
      <w:r w:rsidRPr="00CE72EB">
        <w:rPr>
          <w:rFonts w:ascii="Times New Roman" w:hAnsi="Times New Roman" w:cs="Times New Roman"/>
          <w:sz w:val="24"/>
          <w:szCs w:val="24"/>
        </w:rPr>
        <w:t>The Bidder shall submit the Code of Conduct that will apply to the Contractor’s employees and subcontractors as required by ITB 11.1 (h) of the Bid Data Sheet. The Code of Conduct shall ensure compliance with the ESHS provisions of the contract, including those as may be more fully described in the following:</w:t>
      </w:r>
    </w:p>
    <w:p w:rsidR="00E72BC0" w:rsidRPr="00CE72EB" w:rsidRDefault="00E72BC0" w:rsidP="00E72BC0">
      <w:pPr>
        <w:pStyle w:val="Heading4"/>
        <w:keepNext/>
        <w:numPr>
          <w:ilvl w:val="0"/>
          <w:numId w:val="71"/>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[the Works Requirements described in Section VII];</w:t>
      </w:r>
    </w:p>
    <w:p w:rsidR="00E72BC0" w:rsidRPr="00CE72EB" w:rsidRDefault="00E72BC0" w:rsidP="00E72BC0">
      <w:pPr>
        <w:pStyle w:val="Heading4"/>
        <w:keepNext/>
        <w:numPr>
          <w:ilvl w:val="0"/>
          <w:numId w:val="71"/>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[Environmental and Social Impact Assessment (ESIA)];</w:t>
      </w:r>
    </w:p>
    <w:p w:rsidR="00E72BC0" w:rsidRPr="00CE72EB" w:rsidRDefault="00E72BC0" w:rsidP="00E72BC0">
      <w:pPr>
        <w:pStyle w:val="Heading4"/>
        <w:keepNext/>
        <w:numPr>
          <w:ilvl w:val="0"/>
          <w:numId w:val="71"/>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[Environmental and Social Management Plan (ESMP)];</w:t>
      </w:r>
    </w:p>
    <w:p w:rsidR="00E72BC0" w:rsidRPr="00CE72EB" w:rsidRDefault="00E72BC0" w:rsidP="00E72BC0">
      <w:pPr>
        <w:pStyle w:val="Heading4"/>
        <w:keepNext/>
        <w:numPr>
          <w:ilvl w:val="0"/>
          <w:numId w:val="71"/>
        </w:numPr>
        <w:spacing w:before="60" w:after="200"/>
        <w:ind w:left="1890" w:right="18"/>
        <w:jc w:val="left"/>
        <w:rPr>
          <w:rFonts w:ascii="Times New Roman" w:hAnsi="Times New Roman" w:cs="Times New Roman"/>
          <w:i/>
          <w:sz w:val="24"/>
          <w:szCs w:val="24"/>
        </w:rPr>
      </w:pPr>
      <w:r w:rsidRPr="00CE72EB">
        <w:rPr>
          <w:rFonts w:ascii="Times New Roman" w:hAnsi="Times New Roman" w:cs="Times New Roman"/>
          <w:i/>
          <w:sz w:val="24"/>
          <w:szCs w:val="24"/>
        </w:rPr>
        <w:t>[Consent Conditions (regulatory authority conditions attached to any permits or approvals for the project)]; and</w:t>
      </w:r>
    </w:p>
    <w:p w:rsidR="00E72BC0" w:rsidRPr="00CE72EB" w:rsidRDefault="00E72BC0" w:rsidP="00E72BC0">
      <w:pPr>
        <w:pStyle w:val="Heading4"/>
        <w:keepNext/>
        <w:numPr>
          <w:ilvl w:val="0"/>
          <w:numId w:val="71"/>
        </w:numPr>
        <w:spacing w:before="60" w:after="200"/>
        <w:ind w:left="1890" w:right="18"/>
        <w:jc w:val="left"/>
        <w:rPr>
          <w:rFonts w:ascii="Times New Roman" w:hAnsi="Times New Roman" w:cs="Times New Roman"/>
          <w:sz w:val="24"/>
          <w:szCs w:val="24"/>
        </w:rPr>
      </w:pPr>
      <w:r w:rsidRPr="00CE72EB">
        <w:rPr>
          <w:rFonts w:ascii="Times New Roman" w:hAnsi="Times New Roman" w:cs="Times New Roman"/>
          <w:i/>
          <w:sz w:val="24"/>
          <w:szCs w:val="24"/>
        </w:rPr>
        <w:t>[specify any other relevant document</w:t>
      </w:r>
      <w:r w:rsidRPr="00CE72EB">
        <w:rPr>
          <w:rFonts w:ascii="Times New Roman" w:hAnsi="Times New Roman" w:cs="Times New Roman"/>
          <w:sz w:val="24"/>
          <w:szCs w:val="24"/>
        </w:rPr>
        <w:t>/s]</w:t>
      </w:r>
    </w:p>
    <w:p w:rsidR="00E72BC0" w:rsidRPr="00CE72EB" w:rsidRDefault="00E72BC0" w:rsidP="00E72BC0">
      <w:pPr>
        <w:pStyle w:val="Heading4"/>
        <w:numPr>
          <w:ilvl w:val="0"/>
          <w:numId w:val="0"/>
        </w:numPr>
        <w:ind w:left="965"/>
        <w:rPr>
          <w:rFonts w:ascii="Times New Roman" w:hAnsi="Times New Roman" w:cs="Times New Roman"/>
          <w:sz w:val="24"/>
          <w:szCs w:val="24"/>
        </w:rPr>
      </w:pPr>
      <w:r w:rsidRPr="00CE72EB">
        <w:rPr>
          <w:rFonts w:ascii="Times New Roman" w:hAnsi="Times New Roman" w:cs="Times New Roman"/>
          <w:sz w:val="24"/>
          <w:szCs w:val="24"/>
        </w:rPr>
        <w:t>In addition, the Bidder shall submit an outline of how this Code of Conduct will be implemented. This will include: how it will be introduced into conditions of employment/engagement, what training will be provided, how it will be monitored and how the Contractor proposes to deal with any breaches.</w:t>
      </w:r>
    </w:p>
    <w:p w:rsidR="009E69E7" w:rsidRPr="00CE72EB" w:rsidRDefault="009E69E7" w:rsidP="009E69E7">
      <w:pPr>
        <w:pStyle w:val="S4-header1"/>
      </w:pPr>
    </w:p>
    <w:p w:rsidR="009E69E7" w:rsidRPr="00CE72EB" w:rsidRDefault="009E69E7" w:rsidP="00A743DA">
      <w:pPr>
        <w:pStyle w:val="Section4-Heading2"/>
      </w:pPr>
      <w:r w:rsidRPr="00CE72EB">
        <w:br w:type="page"/>
      </w:r>
      <w:r w:rsidRPr="00CE72EB">
        <w:lastRenderedPageBreak/>
        <w:t>Others</w:t>
      </w:r>
    </w:p>
    <w:p w:rsidR="00A743DA" w:rsidRPr="00CE72EB" w:rsidRDefault="00A743DA">
      <w:pPr>
        <w:pStyle w:val="S4-header1"/>
      </w:pPr>
    </w:p>
    <w:p w:rsidR="007B586E" w:rsidRPr="00CE72EB" w:rsidRDefault="009E69E7">
      <w:pPr>
        <w:pStyle w:val="S4-header1"/>
      </w:pPr>
      <w:r w:rsidRPr="00CE72EB">
        <w:br w:type="page"/>
      </w:r>
      <w:bookmarkStart w:id="469" w:name="_Toc473902821"/>
      <w:r w:rsidR="007B586E" w:rsidRPr="00CE72EB">
        <w:lastRenderedPageBreak/>
        <w:t>Bidder’s Qualification</w:t>
      </w:r>
      <w:bookmarkEnd w:id="469"/>
    </w:p>
    <w:p w:rsidR="007B586E" w:rsidRPr="00CE72EB" w:rsidRDefault="007B586E">
      <w:pPr>
        <w:jc w:val="both"/>
      </w:pPr>
      <w:r w:rsidRPr="00CE72EB">
        <w:t>To establish its qualifications to perform the contract in accordance with Section III (Evaluation and Qualification Criteria) the Bidder shall provide the information requested in the corresponding Information Sheets included hereunder</w:t>
      </w:r>
    </w:p>
    <w:p w:rsidR="007B586E" w:rsidRPr="00CE72EB" w:rsidRDefault="007B586E">
      <w:pPr>
        <w:pStyle w:val="SectionVHeader"/>
        <w:ind w:left="180"/>
        <w:jc w:val="left"/>
        <w:rPr>
          <w:sz w:val="20"/>
          <w:lang w:val="en-US"/>
        </w:rPr>
      </w:pPr>
    </w:p>
    <w:p w:rsidR="000B3397" w:rsidRPr="00CE72EB" w:rsidRDefault="007B586E" w:rsidP="00301412">
      <w:pPr>
        <w:pStyle w:val="S4-Header2"/>
      </w:pPr>
      <w:r w:rsidRPr="00CE72EB">
        <w:br w:type="page"/>
      </w:r>
      <w:bookmarkStart w:id="470" w:name="_Toc473902822"/>
      <w:bookmarkStart w:id="471" w:name="_Toc78273052"/>
      <w:bookmarkStart w:id="472" w:name="_Toc108950346"/>
      <w:bookmarkEnd w:id="429"/>
      <w:r w:rsidR="000B3397" w:rsidRPr="00CE72EB">
        <w:rPr>
          <w:szCs w:val="32"/>
        </w:rPr>
        <w:lastRenderedPageBreak/>
        <w:t>Form ELI -1.1</w:t>
      </w:r>
      <w:r w:rsidR="00301412" w:rsidRPr="00CE72EB">
        <w:rPr>
          <w:szCs w:val="32"/>
        </w:rPr>
        <w:t xml:space="preserve">: </w:t>
      </w:r>
      <w:bookmarkStart w:id="473" w:name="_Toc108424563"/>
      <w:r w:rsidR="000B3397" w:rsidRPr="00CE72EB">
        <w:t>Bidder Information Form</w:t>
      </w:r>
      <w:bookmarkEnd w:id="470"/>
      <w:bookmarkEnd w:id="473"/>
    </w:p>
    <w:p w:rsidR="000B3397" w:rsidRPr="00CE72EB" w:rsidRDefault="000B3397" w:rsidP="000B3397">
      <w:pPr>
        <w:jc w:val="right"/>
        <w:rPr>
          <w:spacing w:val="-2"/>
        </w:rPr>
      </w:pPr>
      <w:r w:rsidRPr="00CE72EB">
        <w:rPr>
          <w:spacing w:val="-2"/>
        </w:rPr>
        <w:t xml:space="preserve">Date: </w:t>
      </w:r>
      <w:r w:rsidRPr="00CE72EB">
        <w:rPr>
          <w:i/>
        </w:rPr>
        <w:t>_________________</w:t>
      </w:r>
      <w:r w:rsidRPr="00CE72EB">
        <w:br/>
      </w:r>
      <w:r w:rsidRPr="00CE72EB">
        <w:rPr>
          <w:spacing w:val="-2"/>
        </w:rPr>
        <w:t xml:space="preserve">ICB No. and title: </w:t>
      </w:r>
      <w:r w:rsidRPr="00CE72EB">
        <w:rPr>
          <w:i/>
          <w:spacing w:val="3"/>
        </w:rPr>
        <w:t>_________________</w:t>
      </w:r>
      <w:r w:rsidRPr="00CE72EB">
        <w:rPr>
          <w:spacing w:val="3"/>
        </w:rPr>
        <w:br/>
      </w:r>
      <w:r w:rsidRPr="00CE72EB">
        <w:rPr>
          <w:spacing w:val="-2"/>
        </w:rPr>
        <w:t>Page</w:t>
      </w:r>
      <w:r w:rsidRPr="00CE72EB">
        <w:rPr>
          <w:i/>
          <w:spacing w:val="-2"/>
        </w:rPr>
        <w:t xml:space="preserve"> </w:t>
      </w:r>
      <w:r w:rsidRPr="00CE72EB">
        <w:rPr>
          <w:i/>
        </w:rPr>
        <w:t>__________</w:t>
      </w:r>
      <w:r w:rsidRPr="00CE72EB">
        <w:rPr>
          <w:spacing w:val="-2"/>
        </w:rPr>
        <w:t xml:space="preserve">of </w:t>
      </w:r>
      <w:r w:rsidRPr="00CE72EB">
        <w:rPr>
          <w:i/>
          <w:spacing w:val="1"/>
        </w:rPr>
        <w:t>_______________</w:t>
      </w:r>
      <w:r w:rsidRPr="00CE72EB">
        <w:rPr>
          <w:spacing w:val="-2"/>
        </w:rPr>
        <w:t>pages</w:t>
      </w:r>
    </w:p>
    <w:p w:rsidR="000B3397" w:rsidRPr="00CE72EB" w:rsidRDefault="000B3397" w:rsidP="000B3397">
      <w:pPr>
        <w:jc w:val="right"/>
        <w:rPr>
          <w:spacing w:val="-2"/>
        </w:rPr>
      </w:pPr>
    </w:p>
    <w:tbl>
      <w:tblPr>
        <w:tblW w:w="0" w:type="auto"/>
        <w:tblInd w:w="3" w:type="dxa"/>
        <w:tblLayout w:type="fixed"/>
        <w:tblCellMar>
          <w:left w:w="0" w:type="dxa"/>
          <w:right w:w="0" w:type="dxa"/>
        </w:tblCellMar>
        <w:tblLook w:val="0000" w:firstRow="0" w:lastRow="0" w:firstColumn="0" w:lastColumn="0" w:noHBand="0" w:noVBand="0"/>
      </w:tblPr>
      <w:tblGrid>
        <w:gridCol w:w="9279"/>
      </w:tblGrid>
      <w:tr w:rsidR="000B3397" w:rsidRPr="00CE72EB" w:rsidTr="00AE3FF7">
        <w:tc>
          <w:tcPr>
            <w:tcW w:w="927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90"/>
              <w:rPr>
                <w:spacing w:val="-2"/>
              </w:rPr>
            </w:pPr>
            <w:r w:rsidRPr="00CE72EB">
              <w:rPr>
                <w:spacing w:val="-2"/>
              </w:rPr>
              <w:t>Bidder's name</w:t>
            </w:r>
          </w:p>
          <w:p w:rsidR="000B3397" w:rsidRPr="00CE72EB" w:rsidRDefault="000B3397" w:rsidP="00AE3FF7">
            <w:pPr>
              <w:spacing w:before="40" w:after="120"/>
              <w:ind w:left="90"/>
              <w:rPr>
                <w:i/>
                <w:spacing w:val="3"/>
              </w:rPr>
            </w:pPr>
          </w:p>
        </w:tc>
      </w:tr>
      <w:tr w:rsidR="000B3397" w:rsidRPr="00CE72EB" w:rsidTr="00AE3FF7">
        <w:tc>
          <w:tcPr>
            <w:tcW w:w="927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90"/>
              <w:rPr>
                <w:spacing w:val="-10"/>
              </w:rPr>
            </w:pPr>
            <w:r w:rsidRPr="00CE72EB">
              <w:rPr>
                <w:spacing w:val="-2"/>
              </w:rPr>
              <w:t xml:space="preserve">In case of Joint Venture (JV), </w:t>
            </w:r>
            <w:r w:rsidRPr="00CE72EB">
              <w:rPr>
                <w:spacing w:val="-10"/>
              </w:rPr>
              <w:t>name of each member:</w:t>
            </w:r>
          </w:p>
          <w:p w:rsidR="000B3397" w:rsidRPr="00CE72EB" w:rsidRDefault="000B3397" w:rsidP="00AE3FF7">
            <w:pPr>
              <w:spacing w:before="40" w:after="120"/>
              <w:ind w:left="90"/>
              <w:rPr>
                <w:i/>
                <w:spacing w:val="4"/>
              </w:rPr>
            </w:pPr>
          </w:p>
        </w:tc>
      </w:tr>
      <w:tr w:rsidR="000B3397" w:rsidRPr="00CE72EB" w:rsidTr="00AE3FF7">
        <w:tc>
          <w:tcPr>
            <w:tcW w:w="927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90"/>
              <w:rPr>
                <w:spacing w:val="-8"/>
              </w:rPr>
            </w:pPr>
            <w:r w:rsidRPr="00CE72EB">
              <w:rPr>
                <w:spacing w:val="-8"/>
              </w:rPr>
              <w:t>Bidder's actual or intended country of registration:</w:t>
            </w:r>
          </w:p>
          <w:p w:rsidR="000B3397" w:rsidRPr="00CE72EB" w:rsidRDefault="000B3397" w:rsidP="00AE3FF7">
            <w:pPr>
              <w:spacing w:before="40" w:after="120"/>
              <w:ind w:left="90"/>
              <w:rPr>
                <w:i/>
                <w:spacing w:val="6"/>
              </w:rPr>
            </w:pPr>
            <w:r w:rsidRPr="00CE72EB">
              <w:rPr>
                <w:i/>
                <w:spacing w:val="6"/>
              </w:rPr>
              <w:t>[indicate country of Constitution]</w:t>
            </w:r>
          </w:p>
        </w:tc>
      </w:tr>
      <w:tr w:rsidR="000B3397" w:rsidRPr="00CE72EB" w:rsidTr="00AE3FF7">
        <w:tc>
          <w:tcPr>
            <w:tcW w:w="9279" w:type="dxa"/>
            <w:tcBorders>
              <w:top w:val="single" w:sz="2" w:space="0" w:color="auto"/>
              <w:left w:val="single" w:sz="2" w:space="0" w:color="auto"/>
              <w:bottom w:val="single" w:sz="2" w:space="0" w:color="auto"/>
              <w:right w:val="single" w:sz="2" w:space="0" w:color="auto"/>
            </w:tcBorders>
          </w:tcPr>
          <w:p w:rsidR="000B3397" w:rsidRPr="00CE72EB" w:rsidRDefault="000B3397" w:rsidP="00EE7B1C">
            <w:pPr>
              <w:spacing w:before="40" w:after="120"/>
              <w:ind w:left="90"/>
              <w:rPr>
                <w:spacing w:val="-8"/>
              </w:rPr>
            </w:pPr>
            <w:r w:rsidRPr="00CE72EB">
              <w:rPr>
                <w:spacing w:val="-8"/>
              </w:rPr>
              <w:t>Bidder's actual or intended year of incorporation:</w:t>
            </w:r>
          </w:p>
        </w:tc>
      </w:tr>
      <w:tr w:rsidR="000B3397" w:rsidRPr="00CE72EB" w:rsidTr="00AE3FF7">
        <w:tc>
          <w:tcPr>
            <w:tcW w:w="927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90"/>
              <w:rPr>
                <w:spacing w:val="-2"/>
              </w:rPr>
            </w:pPr>
            <w:r w:rsidRPr="00CE72EB">
              <w:rPr>
                <w:spacing w:val="-2"/>
              </w:rPr>
              <w:t>Bidder's legal address [in country of registration]:</w:t>
            </w:r>
          </w:p>
          <w:p w:rsidR="000B3397" w:rsidRPr="00CE72EB" w:rsidRDefault="000B3397" w:rsidP="00AE3FF7">
            <w:pPr>
              <w:spacing w:before="40" w:after="120"/>
              <w:ind w:left="90"/>
              <w:rPr>
                <w:i/>
                <w:spacing w:val="1"/>
              </w:rPr>
            </w:pPr>
          </w:p>
        </w:tc>
      </w:tr>
      <w:tr w:rsidR="000B3397" w:rsidRPr="00CE72EB" w:rsidTr="00AE3FF7">
        <w:tc>
          <w:tcPr>
            <w:tcW w:w="927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90"/>
              <w:rPr>
                <w:spacing w:val="-2"/>
              </w:rPr>
            </w:pPr>
            <w:r w:rsidRPr="00CE72EB">
              <w:rPr>
                <w:spacing w:val="-2"/>
              </w:rPr>
              <w:t>Bidder's authorized representative information</w:t>
            </w:r>
          </w:p>
          <w:p w:rsidR="000B3397" w:rsidRPr="00CE72EB" w:rsidRDefault="000B3397" w:rsidP="00AE3FF7">
            <w:pPr>
              <w:spacing w:before="40" w:after="120"/>
              <w:ind w:left="90"/>
              <w:rPr>
                <w:spacing w:val="6"/>
              </w:rPr>
            </w:pPr>
            <w:r w:rsidRPr="00CE72EB">
              <w:rPr>
                <w:spacing w:val="-2"/>
              </w:rPr>
              <w:t>Name: _____________________________________</w:t>
            </w:r>
          </w:p>
          <w:p w:rsidR="000B3397" w:rsidRPr="00CE72EB" w:rsidRDefault="000B3397" w:rsidP="00AE3FF7">
            <w:pPr>
              <w:spacing w:before="40" w:after="120"/>
              <w:ind w:left="90"/>
              <w:rPr>
                <w:i/>
                <w:spacing w:val="1"/>
              </w:rPr>
            </w:pPr>
            <w:r w:rsidRPr="00CE72EB">
              <w:rPr>
                <w:spacing w:val="-2"/>
              </w:rPr>
              <w:t xml:space="preserve">Address: </w:t>
            </w:r>
            <w:r w:rsidRPr="00CE72EB">
              <w:rPr>
                <w:i/>
                <w:spacing w:val="1"/>
              </w:rPr>
              <w:t>___________________________________</w:t>
            </w:r>
          </w:p>
          <w:p w:rsidR="000B3397" w:rsidRPr="00CE72EB" w:rsidRDefault="000B3397" w:rsidP="00AE3FF7">
            <w:pPr>
              <w:spacing w:before="40" w:after="120"/>
              <w:ind w:left="90"/>
            </w:pPr>
            <w:r w:rsidRPr="00CE72EB">
              <w:rPr>
                <w:spacing w:val="-2"/>
              </w:rPr>
              <w:t xml:space="preserve">Telephone/Fax numbers: </w:t>
            </w:r>
            <w:r w:rsidRPr="00CE72EB">
              <w:rPr>
                <w:i/>
              </w:rPr>
              <w:t>_______________________</w:t>
            </w:r>
          </w:p>
          <w:p w:rsidR="000B3397" w:rsidRPr="00CE72EB" w:rsidRDefault="000B3397" w:rsidP="00AE3FF7">
            <w:pPr>
              <w:spacing w:before="40" w:after="120"/>
              <w:ind w:left="90"/>
            </w:pPr>
            <w:r w:rsidRPr="00CE72EB">
              <w:rPr>
                <w:spacing w:val="-6"/>
              </w:rPr>
              <w:t xml:space="preserve">E-mail address: </w:t>
            </w:r>
            <w:r w:rsidRPr="00CE72EB">
              <w:rPr>
                <w:i/>
              </w:rPr>
              <w:t>______________________________</w:t>
            </w:r>
          </w:p>
        </w:tc>
      </w:tr>
      <w:tr w:rsidR="000B3397" w:rsidRPr="00CE72EB" w:rsidTr="00AE3FF7">
        <w:tc>
          <w:tcPr>
            <w:tcW w:w="927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90"/>
              <w:rPr>
                <w:spacing w:val="-2"/>
              </w:rPr>
            </w:pPr>
            <w:r w:rsidRPr="00CE72EB">
              <w:rPr>
                <w:spacing w:val="-2"/>
              </w:rPr>
              <w:t>1. Attached are copies of original documents of</w:t>
            </w:r>
          </w:p>
          <w:p w:rsidR="000B3397" w:rsidRPr="00CE72EB" w:rsidRDefault="000B3397" w:rsidP="00AE3FF7">
            <w:pPr>
              <w:spacing w:before="40" w:after="120"/>
              <w:ind w:left="540" w:hanging="450"/>
              <w:rPr>
                <w:spacing w:val="-8"/>
              </w:rPr>
            </w:pPr>
            <w:r w:rsidRPr="00CE72EB">
              <w:rPr>
                <w:rFonts w:ascii="MS Mincho" w:eastAsia="MS Mincho" w:hAnsi="MS Mincho" w:cs="MS Mincho"/>
                <w:spacing w:val="-2"/>
              </w:rPr>
              <w:sym w:font="Wingdings" w:char="F0A8"/>
            </w:r>
            <w:r w:rsidRPr="00CE72EB">
              <w:rPr>
                <w:rFonts w:ascii="MS Mincho" w:eastAsia="MS Mincho" w:hAnsi="MS Mincho" w:cs="MS Mincho"/>
                <w:spacing w:val="-2"/>
              </w:rPr>
              <w:tab/>
            </w:r>
            <w:r w:rsidRPr="00CE72EB">
              <w:rPr>
                <w:spacing w:val="-2"/>
              </w:rPr>
              <w:t xml:space="preserve">Articles of Incorporation (or equivalent documents of constitution or association), and/or documents of registration of </w:t>
            </w:r>
            <w:r w:rsidRPr="00CE72EB">
              <w:rPr>
                <w:spacing w:val="-8"/>
              </w:rPr>
              <w:t>the legal entity named above, in accordance with ITB 4.3.</w:t>
            </w:r>
          </w:p>
          <w:p w:rsidR="000B3397" w:rsidRPr="00CE72EB" w:rsidRDefault="000B3397" w:rsidP="00AE3FF7">
            <w:pPr>
              <w:spacing w:before="40" w:after="120"/>
              <w:ind w:left="540" w:hanging="450"/>
              <w:rPr>
                <w:spacing w:val="-2"/>
              </w:rPr>
            </w:pPr>
            <w:r w:rsidRPr="00CE72EB">
              <w:rPr>
                <w:rFonts w:ascii="MS Mincho" w:eastAsia="MS Mincho" w:hAnsi="MS Mincho" w:cs="MS Mincho"/>
                <w:spacing w:val="-2"/>
              </w:rPr>
              <w:sym w:font="Wingdings" w:char="F0A8"/>
            </w:r>
            <w:r w:rsidRPr="00CE72EB">
              <w:rPr>
                <w:spacing w:val="-2"/>
              </w:rPr>
              <w:tab/>
              <w:t>In case of JV, letter of intent to form JV or JV agreement, in accordance with ITB 4.1.</w:t>
            </w:r>
          </w:p>
          <w:p w:rsidR="000B3397" w:rsidRPr="00CE72EB" w:rsidRDefault="000B3397" w:rsidP="00AE3FF7">
            <w:pPr>
              <w:spacing w:before="40" w:after="120"/>
              <w:ind w:left="540" w:hanging="450"/>
              <w:rPr>
                <w:spacing w:val="-2"/>
              </w:rPr>
            </w:pPr>
            <w:r w:rsidRPr="00CE72EB">
              <w:rPr>
                <w:rFonts w:ascii="MS Mincho" w:eastAsia="MS Mincho" w:hAnsi="MS Mincho" w:cs="MS Mincho"/>
                <w:spacing w:val="-2"/>
              </w:rPr>
              <w:sym w:font="Wingdings" w:char="F0A8"/>
            </w:r>
            <w:r w:rsidRPr="00CE72EB">
              <w:rPr>
                <w:rFonts w:ascii="MS Mincho" w:eastAsia="MS Mincho" w:hAnsi="MS Mincho" w:cs="MS Mincho"/>
                <w:spacing w:val="-2"/>
              </w:rPr>
              <w:tab/>
            </w:r>
            <w:r w:rsidRPr="00CE72EB">
              <w:rPr>
                <w:spacing w:val="-2"/>
              </w:rPr>
              <w:t>In case of Government-owned enterprise or institution, in accordance with ITB 4.5 documents establishing:</w:t>
            </w:r>
          </w:p>
          <w:p w:rsidR="000B3397" w:rsidRPr="00CE72EB" w:rsidRDefault="000B3397" w:rsidP="001E254C">
            <w:pPr>
              <w:pStyle w:val="ListParagraph"/>
              <w:widowControl w:val="0"/>
              <w:numPr>
                <w:ilvl w:val="0"/>
                <w:numId w:val="40"/>
              </w:numPr>
              <w:autoSpaceDE w:val="0"/>
              <w:autoSpaceDN w:val="0"/>
              <w:spacing w:before="40" w:after="120"/>
              <w:jc w:val="left"/>
              <w:rPr>
                <w:spacing w:val="-8"/>
              </w:rPr>
            </w:pPr>
            <w:r w:rsidRPr="00CE72EB">
              <w:rPr>
                <w:spacing w:val="-2"/>
              </w:rPr>
              <w:t>Legal and financial autonomy</w:t>
            </w:r>
          </w:p>
          <w:p w:rsidR="000B3397" w:rsidRPr="00CE72EB" w:rsidRDefault="000B3397" w:rsidP="001E254C">
            <w:pPr>
              <w:pStyle w:val="ListParagraph"/>
              <w:widowControl w:val="0"/>
              <w:numPr>
                <w:ilvl w:val="0"/>
                <w:numId w:val="40"/>
              </w:numPr>
              <w:autoSpaceDE w:val="0"/>
              <w:autoSpaceDN w:val="0"/>
              <w:spacing w:before="40" w:after="120"/>
              <w:jc w:val="left"/>
              <w:rPr>
                <w:spacing w:val="-8"/>
              </w:rPr>
            </w:pPr>
            <w:r w:rsidRPr="00CE72EB">
              <w:rPr>
                <w:spacing w:val="-2"/>
              </w:rPr>
              <w:t>Operation under commercial law</w:t>
            </w:r>
          </w:p>
          <w:p w:rsidR="000B3397" w:rsidRPr="00CE72EB" w:rsidRDefault="000B3397" w:rsidP="001E254C">
            <w:pPr>
              <w:pStyle w:val="ListParagraph"/>
              <w:widowControl w:val="0"/>
              <w:numPr>
                <w:ilvl w:val="0"/>
                <w:numId w:val="40"/>
              </w:numPr>
              <w:autoSpaceDE w:val="0"/>
              <w:autoSpaceDN w:val="0"/>
              <w:spacing w:before="40" w:after="120"/>
              <w:jc w:val="left"/>
              <w:rPr>
                <w:spacing w:val="-8"/>
              </w:rPr>
            </w:pPr>
            <w:r w:rsidRPr="00CE72EB">
              <w:rPr>
                <w:spacing w:val="-2"/>
              </w:rPr>
              <w:t>Establishing that the Bidder is not dependent agency of the Employer</w:t>
            </w:r>
          </w:p>
          <w:p w:rsidR="000B3397" w:rsidRPr="00CE72EB" w:rsidRDefault="000B3397" w:rsidP="00EE7B1C">
            <w:pPr>
              <w:spacing w:before="40" w:after="120"/>
              <w:ind w:left="360" w:hanging="270"/>
              <w:rPr>
                <w:spacing w:val="-2"/>
              </w:rPr>
            </w:pPr>
            <w:r w:rsidRPr="00CE72EB">
              <w:rPr>
                <w:spacing w:val="-2"/>
              </w:rPr>
              <w:t>2. Included are the organizational chart, a list of Board of Directors, and the beneficial ownership.</w:t>
            </w:r>
          </w:p>
        </w:tc>
      </w:tr>
      <w:bookmarkEnd w:id="471"/>
      <w:bookmarkEnd w:id="472"/>
    </w:tbl>
    <w:p w:rsidR="007B586E" w:rsidRPr="00CE72EB" w:rsidRDefault="007B586E">
      <w:pPr>
        <w:rPr>
          <w:rFonts w:ascii="Arial" w:hAnsi="Arial" w:cs="Arial"/>
          <w:sz w:val="20"/>
        </w:rPr>
      </w:pPr>
    </w:p>
    <w:p w:rsidR="000B3397" w:rsidRPr="00CE72EB" w:rsidRDefault="007B586E" w:rsidP="00301412">
      <w:pPr>
        <w:pStyle w:val="S4-Header2"/>
      </w:pPr>
      <w:r w:rsidRPr="00CE72EB">
        <w:rPr>
          <w:rFonts w:cs="Arial"/>
          <w:sz w:val="20"/>
        </w:rPr>
        <w:br w:type="page"/>
      </w:r>
      <w:bookmarkStart w:id="474" w:name="_Toc473902823"/>
      <w:bookmarkStart w:id="475" w:name="_Toc78273053"/>
      <w:bookmarkStart w:id="476" w:name="_Toc108950347"/>
      <w:r w:rsidR="000B3397" w:rsidRPr="00CE72EB">
        <w:rPr>
          <w:szCs w:val="32"/>
        </w:rPr>
        <w:lastRenderedPageBreak/>
        <w:t>Form ELI -1.2</w:t>
      </w:r>
      <w:r w:rsidR="00301412" w:rsidRPr="00CE72EB">
        <w:rPr>
          <w:szCs w:val="32"/>
        </w:rPr>
        <w:t xml:space="preserve">: </w:t>
      </w:r>
      <w:r w:rsidR="000B3397" w:rsidRPr="00CE72EB">
        <w:t>Information Form</w:t>
      </w:r>
      <w:r w:rsidR="00970495" w:rsidRPr="00CE72EB">
        <w:t xml:space="preserve"> for JV Bidders</w:t>
      </w:r>
      <w:bookmarkEnd w:id="474"/>
      <w:r w:rsidR="000E6189" w:rsidRPr="00CE72EB">
        <w:t xml:space="preserve"> </w:t>
      </w:r>
    </w:p>
    <w:p w:rsidR="000E6189" w:rsidRPr="00CE72EB" w:rsidRDefault="000E6189" w:rsidP="00301412">
      <w:pPr>
        <w:jc w:val="center"/>
      </w:pPr>
      <w:r w:rsidRPr="00CE72EB">
        <w:t xml:space="preserve">(to </w:t>
      </w:r>
      <w:r w:rsidR="00970495" w:rsidRPr="00CE72EB">
        <w:t xml:space="preserve">be completed </w:t>
      </w:r>
      <w:r w:rsidRPr="00CE72EB">
        <w:t>for each member</w:t>
      </w:r>
      <w:r w:rsidR="00970495" w:rsidRPr="00CE72EB">
        <w:t xml:space="preserve"> of Joint Venture</w:t>
      </w:r>
      <w:r w:rsidRPr="00CE72EB">
        <w:t>)</w:t>
      </w:r>
    </w:p>
    <w:p w:rsidR="000B3397" w:rsidRPr="00CE72EB" w:rsidRDefault="000B3397" w:rsidP="000B3397">
      <w:pPr>
        <w:jc w:val="right"/>
        <w:rPr>
          <w:spacing w:val="-2"/>
          <w:sz w:val="22"/>
          <w:szCs w:val="22"/>
        </w:rPr>
      </w:pPr>
      <w:r w:rsidRPr="00CE72EB">
        <w:rPr>
          <w:spacing w:val="-2"/>
          <w:sz w:val="22"/>
          <w:szCs w:val="22"/>
        </w:rPr>
        <w:t xml:space="preserve">Date: </w:t>
      </w:r>
      <w:r w:rsidRPr="00CE72EB">
        <w:rPr>
          <w:i/>
          <w:iCs/>
          <w:spacing w:val="2"/>
          <w:sz w:val="22"/>
          <w:szCs w:val="22"/>
        </w:rPr>
        <w:t>_______________</w:t>
      </w:r>
      <w:r w:rsidRPr="00CE72EB">
        <w:rPr>
          <w:i/>
          <w:iCs/>
          <w:spacing w:val="2"/>
          <w:sz w:val="22"/>
          <w:szCs w:val="22"/>
        </w:rPr>
        <w:br/>
      </w:r>
      <w:r w:rsidRPr="00CE72EB">
        <w:rPr>
          <w:spacing w:val="-2"/>
          <w:sz w:val="22"/>
          <w:szCs w:val="22"/>
        </w:rPr>
        <w:t xml:space="preserve">ICB No. and title: </w:t>
      </w:r>
      <w:r w:rsidRPr="00CE72EB">
        <w:rPr>
          <w:i/>
          <w:iCs/>
          <w:spacing w:val="2"/>
          <w:sz w:val="22"/>
          <w:szCs w:val="22"/>
        </w:rPr>
        <w:t>__________________</w:t>
      </w:r>
      <w:r w:rsidRPr="00CE72EB">
        <w:rPr>
          <w:i/>
          <w:iCs/>
          <w:spacing w:val="2"/>
          <w:sz w:val="22"/>
          <w:szCs w:val="22"/>
        </w:rPr>
        <w:br/>
      </w:r>
      <w:r w:rsidRPr="00CE72EB">
        <w:rPr>
          <w:spacing w:val="-2"/>
          <w:sz w:val="22"/>
          <w:szCs w:val="22"/>
        </w:rPr>
        <w:t xml:space="preserve">Page </w:t>
      </w:r>
      <w:r w:rsidRPr="00CE72EB">
        <w:rPr>
          <w:i/>
          <w:iCs/>
          <w:spacing w:val="2"/>
          <w:sz w:val="22"/>
          <w:szCs w:val="22"/>
        </w:rPr>
        <w:t xml:space="preserve">_______________ </w:t>
      </w:r>
      <w:r w:rsidRPr="00CE72EB">
        <w:rPr>
          <w:spacing w:val="-2"/>
          <w:sz w:val="22"/>
          <w:szCs w:val="22"/>
        </w:rPr>
        <w:t xml:space="preserve">of </w:t>
      </w:r>
      <w:r w:rsidRPr="00CE72EB">
        <w:rPr>
          <w:i/>
          <w:iCs/>
          <w:spacing w:val="1"/>
          <w:sz w:val="22"/>
          <w:szCs w:val="22"/>
        </w:rPr>
        <w:t xml:space="preserve">____________ </w:t>
      </w:r>
      <w:r w:rsidRPr="00CE72EB">
        <w:rPr>
          <w:spacing w:val="-2"/>
          <w:sz w:val="22"/>
          <w:szCs w:val="22"/>
        </w:rPr>
        <w:t>pages</w:t>
      </w:r>
    </w:p>
    <w:p w:rsidR="000B3397" w:rsidRPr="00CE72EB" w:rsidRDefault="000B3397" w:rsidP="000B3397">
      <w:pPr>
        <w:jc w:val="right"/>
        <w:rPr>
          <w:spacing w:val="-2"/>
          <w:sz w:val="22"/>
          <w:szCs w:val="22"/>
        </w:rPr>
      </w:pPr>
    </w:p>
    <w:tbl>
      <w:tblPr>
        <w:tblW w:w="9372" w:type="dxa"/>
        <w:tblInd w:w="3" w:type="dxa"/>
        <w:tblLayout w:type="fixed"/>
        <w:tblCellMar>
          <w:left w:w="0" w:type="dxa"/>
          <w:right w:w="0" w:type="dxa"/>
        </w:tblCellMar>
        <w:tblLook w:val="0000" w:firstRow="0" w:lastRow="0" w:firstColumn="0" w:lastColumn="0" w:noHBand="0" w:noVBand="0"/>
      </w:tblPr>
      <w:tblGrid>
        <w:gridCol w:w="9372"/>
      </w:tblGrid>
      <w:tr w:rsidR="000B3397" w:rsidRPr="00CE72EB" w:rsidTr="00AE3FF7">
        <w:tc>
          <w:tcPr>
            <w:tcW w:w="9372"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540" w:hanging="450"/>
              <w:rPr>
                <w:spacing w:val="-2"/>
                <w:sz w:val="22"/>
                <w:szCs w:val="22"/>
              </w:rPr>
            </w:pPr>
            <w:r w:rsidRPr="00CE72EB">
              <w:rPr>
                <w:spacing w:val="-2"/>
                <w:sz w:val="22"/>
                <w:szCs w:val="22"/>
              </w:rPr>
              <w:t>Bidder’s</w:t>
            </w:r>
            <w:r w:rsidR="00970495" w:rsidRPr="00CE72EB">
              <w:rPr>
                <w:spacing w:val="-2"/>
                <w:sz w:val="22"/>
                <w:szCs w:val="22"/>
              </w:rPr>
              <w:t xml:space="preserve"> Joint Venture</w:t>
            </w:r>
            <w:r w:rsidRPr="00CE72EB">
              <w:rPr>
                <w:spacing w:val="-2"/>
                <w:sz w:val="22"/>
                <w:szCs w:val="22"/>
              </w:rPr>
              <w:t xml:space="preserve"> name:</w:t>
            </w:r>
          </w:p>
          <w:p w:rsidR="000B3397" w:rsidRPr="00CE72EB" w:rsidRDefault="000B3397" w:rsidP="00AE3FF7">
            <w:pPr>
              <w:spacing w:before="40" w:after="120"/>
              <w:ind w:left="540" w:hanging="450"/>
              <w:rPr>
                <w:i/>
                <w:iCs/>
                <w:spacing w:val="2"/>
                <w:sz w:val="22"/>
                <w:szCs w:val="22"/>
              </w:rPr>
            </w:pPr>
          </w:p>
        </w:tc>
      </w:tr>
      <w:tr w:rsidR="000B3397" w:rsidRPr="00CE72EB" w:rsidTr="00AE3FF7">
        <w:tc>
          <w:tcPr>
            <w:tcW w:w="9372" w:type="dxa"/>
            <w:tcBorders>
              <w:top w:val="single" w:sz="2" w:space="0" w:color="auto"/>
              <w:left w:val="single" w:sz="2" w:space="0" w:color="auto"/>
              <w:bottom w:val="single" w:sz="2" w:space="0" w:color="auto"/>
              <w:right w:val="single" w:sz="2" w:space="0" w:color="auto"/>
            </w:tcBorders>
          </w:tcPr>
          <w:p w:rsidR="000B3397" w:rsidRPr="00CE72EB" w:rsidRDefault="00970495" w:rsidP="00AE3FF7">
            <w:pPr>
              <w:spacing w:before="40" w:after="120"/>
              <w:ind w:left="540" w:hanging="450"/>
              <w:rPr>
                <w:spacing w:val="-2"/>
                <w:sz w:val="22"/>
                <w:szCs w:val="22"/>
              </w:rPr>
            </w:pPr>
            <w:r w:rsidRPr="00CE72EB">
              <w:rPr>
                <w:spacing w:val="-2"/>
                <w:sz w:val="22"/>
                <w:szCs w:val="22"/>
              </w:rPr>
              <w:t xml:space="preserve"> </w:t>
            </w:r>
            <w:r w:rsidR="000E6189" w:rsidRPr="00CE72EB">
              <w:rPr>
                <w:spacing w:val="-2"/>
                <w:sz w:val="22"/>
                <w:szCs w:val="22"/>
              </w:rPr>
              <w:t>JV</w:t>
            </w:r>
            <w:r w:rsidR="00B0061E" w:rsidRPr="00CE72EB">
              <w:rPr>
                <w:spacing w:val="-2"/>
                <w:sz w:val="22"/>
                <w:szCs w:val="22"/>
              </w:rPr>
              <w:t xml:space="preserve"> </w:t>
            </w:r>
            <w:r w:rsidR="000E6189" w:rsidRPr="00CE72EB">
              <w:rPr>
                <w:spacing w:val="-2"/>
                <w:sz w:val="22"/>
                <w:szCs w:val="22"/>
              </w:rPr>
              <w:t>member</w:t>
            </w:r>
            <w:r w:rsidRPr="00CE72EB">
              <w:rPr>
                <w:spacing w:val="-2"/>
                <w:sz w:val="22"/>
                <w:szCs w:val="22"/>
              </w:rPr>
              <w:t>’s</w:t>
            </w:r>
            <w:r w:rsidR="000E6189" w:rsidRPr="00CE72EB">
              <w:rPr>
                <w:spacing w:val="-2"/>
                <w:sz w:val="22"/>
                <w:szCs w:val="22"/>
              </w:rPr>
              <w:t xml:space="preserve"> </w:t>
            </w:r>
            <w:r w:rsidR="000B3397" w:rsidRPr="00CE72EB">
              <w:rPr>
                <w:spacing w:val="-2"/>
                <w:sz w:val="22"/>
                <w:szCs w:val="22"/>
              </w:rPr>
              <w:t xml:space="preserve"> name:</w:t>
            </w:r>
          </w:p>
          <w:p w:rsidR="000B3397" w:rsidRPr="00CE72EB" w:rsidRDefault="000B3397" w:rsidP="00AE3FF7">
            <w:pPr>
              <w:spacing w:before="40" w:after="120"/>
              <w:ind w:left="540" w:hanging="450"/>
              <w:rPr>
                <w:i/>
                <w:iCs/>
                <w:spacing w:val="2"/>
                <w:sz w:val="22"/>
                <w:szCs w:val="22"/>
              </w:rPr>
            </w:pPr>
          </w:p>
        </w:tc>
      </w:tr>
      <w:tr w:rsidR="000B3397" w:rsidRPr="00CE72EB" w:rsidTr="00AE3FF7">
        <w:tc>
          <w:tcPr>
            <w:tcW w:w="9372" w:type="dxa"/>
            <w:tcBorders>
              <w:top w:val="single" w:sz="2" w:space="0" w:color="auto"/>
              <w:left w:val="single" w:sz="2" w:space="0" w:color="auto"/>
              <w:bottom w:val="single" w:sz="2" w:space="0" w:color="auto"/>
              <w:right w:val="single" w:sz="2" w:space="0" w:color="auto"/>
            </w:tcBorders>
          </w:tcPr>
          <w:p w:rsidR="000B3397" w:rsidRPr="00CE72EB" w:rsidRDefault="00970495" w:rsidP="00AE3FF7">
            <w:pPr>
              <w:spacing w:before="40" w:after="120"/>
              <w:ind w:left="540" w:hanging="450"/>
              <w:rPr>
                <w:spacing w:val="-2"/>
                <w:sz w:val="22"/>
                <w:szCs w:val="22"/>
              </w:rPr>
            </w:pPr>
            <w:r w:rsidRPr="00CE72EB">
              <w:rPr>
                <w:spacing w:val="-2"/>
                <w:sz w:val="22"/>
                <w:szCs w:val="22"/>
              </w:rPr>
              <w:t xml:space="preserve"> JV m</w:t>
            </w:r>
            <w:r w:rsidR="000E6189" w:rsidRPr="00CE72EB">
              <w:rPr>
                <w:spacing w:val="-2"/>
                <w:sz w:val="22"/>
                <w:szCs w:val="22"/>
              </w:rPr>
              <w:t>ember’s</w:t>
            </w:r>
            <w:r w:rsidR="000B3397" w:rsidRPr="00CE72EB">
              <w:rPr>
                <w:spacing w:val="-2"/>
                <w:sz w:val="22"/>
                <w:szCs w:val="22"/>
              </w:rPr>
              <w:t xml:space="preserve"> country of registration:</w:t>
            </w:r>
          </w:p>
          <w:p w:rsidR="000B3397" w:rsidRPr="00CE72EB" w:rsidRDefault="000B3397" w:rsidP="00AE3FF7">
            <w:pPr>
              <w:spacing w:before="40" w:after="120"/>
              <w:ind w:left="540" w:hanging="450"/>
              <w:rPr>
                <w:i/>
                <w:iCs/>
                <w:spacing w:val="2"/>
              </w:rPr>
            </w:pPr>
          </w:p>
        </w:tc>
      </w:tr>
      <w:tr w:rsidR="000B3397" w:rsidRPr="00CE72EB" w:rsidTr="00AE3FF7">
        <w:tc>
          <w:tcPr>
            <w:tcW w:w="9372" w:type="dxa"/>
            <w:tcBorders>
              <w:top w:val="single" w:sz="2" w:space="0" w:color="auto"/>
              <w:left w:val="single" w:sz="2" w:space="0" w:color="auto"/>
              <w:bottom w:val="single" w:sz="2" w:space="0" w:color="auto"/>
              <w:right w:val="single" w:sz="2" w:space="0" w:color="auto"/>
            </w:tcBorders>
          </w:tcPr>
          <w:p w:rsidR="000B3397" w:rsidRPr="00CE72EB" w:rsidRDefault="00970495" w:rsidP="00AE3FF7">
            <w:pPr>
              <w:spacing w:before="40" w:after="120"/>
              <w:ind w:left="540" w:hanging="450"/>
              <w:rPr>
                <w:spacing w:val="-2"/>
                <w:sz w:val="22"/>
                <w:szCs w:val="22"/>
              </w:rPr>
            </w:pPr>
            <w:r w:rsidRPr="00CE72EB">
              <w:rPr>
                <w:spacing w:val="-2"/>
                <w:sz w:val="22"/>
                <w:szCs w:val="22"/>
              </w:rPr>
              <w:t xml:space="preserve"> JV m</w:t>
            </w:r>
            <w:r w:rsidR="000E6189" w:rsidRPr="00CE72EB">
              <w:rPr>
                <w:spacing w:val="-2"/>
                <w:sz w:val="22"/>
                <w:szCs w:val="22"/>
              </w:rPr>
              <w:t>ember’s</w:t>
            </w:r>
            <w:r w:rsidR="000B3397" w:rsidRPr="00CE72EB">
              <w:rPr>
                <w:spacing w:val="-2"/>
                <w:sz w:val="22"/>
                <w:szCs w:val="22"/>
              </w:rPr>
              <w:t xml:space="preserve"> year of constitution:</w:t>
            </w:r>
          </w:p>
          <w:p w:rsidR="000B3397" w:rsidRPr="00CE72EB" w:rsidRDefault="000B3397" w:rsidP="00AE3FF7">
            <w:pPr>
              <w:spacing w:before="40" w:after="120"/>
              <w:ind w:left="540" w:hanging="450"/>
              <w:rPr>
                <w:i/>
                <w:iCs/>
                <w:spacing w:val="2"/>
              </w:rPr>
            </w:pPr>
          </w:p>
        </w:tc>
      </w:tr>
      <w:tr w:rsidR="000B3397" w:rsidRPr="00CE72EB" w:rsidTr="00AE3FF7">
        <w:tc>
          <w:tcPr>
            <w:tcW w:w="9372" w:type="dxa"/>
            <w:tcBorders>
              <w:top w:val="single" w:sz="2" w:space="0" w:color="auto"/>
              <w:left w:val="single" w:sz="2" w:space="0" w:color="auto"/>
              <w:right w:val="single" w:sz="2" w:space="0" w:color="auto"/>
            </w:tcBorders>
          </w:tcPr>
          <w:p w:rsidR="000B3397" w:rsidRPr="00CE72EB" w:rsidRDefault="00970495" w:rsidP="00AE3FF7">
            <w:pPr>
              <w:spacing w:before="40" w:after="120"/>
              <w:ind w:left="540" w:hanging="450"/>
              <w:rPr>
                <w:spacing w:val="-7"/>
                <w:sz w:val="22"/>
                <w:szCs w:val="22"/>
              </w:rPr>
            </w:pPr>
            <w:r w:rsidRPr="00CE72EB">
              <w:rPr>
                <w:spacing w:val="-7"/>
                <w:sz w:val="22"/>
                <w:szCs w:val="22"/>
              </w:rPr>
              <w:t xml:space="preserve"> JV m</w:t>
            </w:r>
            <w:r w:rsidR="000E6189" w:rsidRPr="00CE72EB">
              <w:rPr>
                <w:spacing w:val="-7"/>
                <w:sz w:val="22"/>
                <w:szCs w:val="22"/>
              </w:rPr>
              <w:t>ember’s</w:t>
            </w:r>
            <w:r w:rsidR="000B3397" w:rsidRPr="00CE72EB">
              <w:rPr>
                <w:spacing w:val="-7"/>
                <w:sz w:val="22"/>
                <w:szCs w:val="22"/>
              </w:rPr>
              <w:t xml:space="preserve"> legal address in country of constitution:</w:t>
            </w:r>
          </w:p>
          <w:p w:rsidR="000B3397" w:rsidRPr="00CE72EB" w:rsidRDefault="000B3397" w:rsidP="00AE3FF7">
            <w:pPr>
              <w:spacing w:before="40" w:after="120"/>
              <w:ind w:left="540" w:hanging="450"/>
              <w:rPr>
                <w:spacing w:val="-7"/>
                <w:sz w:val="22"/>
                <w:szCs w:val="22"/>
              </w:rPr>
            </w:pPr>
          </w:p>
        </w:tc>
      </w:tr>
      <w:tr w:rsidR="000B3397" w:rsidRPr="00CE72EB" w:rsidTr="00AE3FF7">
        <w:tc>
          <w:tcPr>
            <w:tcW w:w="9372" w:type="dxa"/>
            <w:tcBorders>
              <w:top w:val="single" w:sz="2" w:space="0" w:color="auto"/>
              <w:left w:val="single" w:sz="2" w:space="0" w:color="auto"/>
              <w:bottom w:val="single" w:sz="2" w:space="0" w:color="auto"/>
              <w:right w:val="single" w:sz="2" w:space="0" w:color="auto"/>
            </w:tcBorders>
          </w:tcPr>
          <w:p w:rsidR="000B3397" w:rsidRPr="00CE72EB" w:rsidRDefault="00970495" w:rsidP="00AE3FF7">
            <w:pPr>
              <w:spacing w:before="40" w:after="120"/>
              <w:ind w:left="540" w:hanging="450"/>
              <w:rPr>
                <w:spacing w:val="-6"/>
                <w:sz w:val="22"/>
                <w:szCs w:val="22"/>
              </w:rPr>
            </w:pPr>
            <w:r w:rsidRPr="00CE72EB">
              <w:rPr>
                <w:spacing w:val="-6"/>
                <w:sz w:val="22"/>
                <w:szCs w:val="22"/>
              </w:rPr>
              <w:t xml:space="preserve"> JV m</w:t>
            </w:r>
            <w:r w:rsidR="000E6189" w:rsidRPr="00CE72EB">
              <w:rPr>
                <w:spacing w:val="-6"/>
                <w:sz w:val="22"/>
                <w:szCs w:val="22"/>
              </w:rPr>
              <w:t>ember’s</w:t>
            </w:r>
            <w:r w:rsidR="000B3397" w:rsidRPr="00CE72EB">
              <w:rPr>
                <w:spacing w:val="-6"/>
                <w:sz w:val="22"/>
                <w:szCs w:val="22"/>
              </w:rPr>
              <w:t xml:space="preserve"> authorized representative information</w:t>
            </w:r>
          </w:p>
          <w:p w:rsidR="000B3397" w:rsidRPr="00CE72EB" w:rsidRDefault="000B3397" w:rsidP="00AE3FF7">
            <w:pPr>
              <w:spacing w:before="40" w:after="120"/>
              <w:ind w:left="540" w:hanging="450"/>
              <w:rPr>
                <w:i/>
                <w:iCs/>
                <w:spacing w:val="2"/>
                <w:sz w:val="22"/>
                <w:szCs w:val="22"/>
              </w:rPr>
            </w:pPr>
            <w:r w:rsidRPr="00CE72EB">
              <w:rPr>
                <w:spacing w:val="-2"/>
                <w:sz w:val="22"/>
                <w:szCs w:val="22"/>
              </w:rPr>
              <w:t>Name: ____________________________________</w:t>
            </w:r>
          </w:p>
          <w:p w:rsidR="000B3397" w:rsidRPr="00CE72EB" w:rsidRDefault="000B3397" w:rsidP="00AE3FF7">
            <w:pPr>
              <w:spacing w:before="40" w:after="120"/>
              <w:ind w:left="540" w:hanging="450"/>
              <w:rPr>
                <w:i/>
                <w:iCs/>
                <w:spacing w:val="1"/>
                <w:sz w:val="22"/>
                <w:szCs w:val="22"/>
              </w:rPr>
            </w:pPr>
            <w:r w:rsidRPr="00CE72EB">
              <w:rPr>
                <w:spacing w:val="-2"/>
                <w:sz w:val="22"/>
                <w:szCs w:val="22"/>
              </w:rPr>
              <w:t>Address: __________________________________</w:t>
            </w:r>
          </w:p>
          <w:p w:rsidR="000B3397" w:rsidRPr="00CE72EB" w:rsidRDefault="000B3397" w:rsidP="00AE3FF7">
            <w:pPr>
              <w:spacing w:before="40" w:after="120"/>
              <w:ind w:left="540" w:hanging="450"/>
              <w:rPr>
                <w:i/>
                <w:iCs/>
                <w:spacing w:val="2"/>
                <w:sz w:val="22"/>
                <w:szCs w:val="22"/>
              </w:rPr>
            </w:pPr>
            <w:r w:rsidRPr="00CE72EB">
              <w:rPr>
                <w:spacing w:val="-2"/>
                <w:sz w:val="22"/>
                <w:szCs w:val="22"/>
              </w:rPr>
              <w:t>Telephone/Fax numbers: _____________________</w:t>
            </w:r>
          </w:p>
          <w:p w:rsidR="000B3397" w:rsidRPr="00CE72EB" w:rsidRDefault="000B3397" w:rsidP="00AE3FF7">
            <w:pPr>
              <w:spacing w:before="40" w:after="120"/>
              <w:ind w:left="540" w:hanging="450"/>
              <w:rPr>
                <w:i/>
                <w:iCs/>
                <w:spacing w:val="2"/>
                <w:sz w:val="22"/>
                <w:szCs w:val="22"/>
              </w:rPr>
            </w:pPr>
            <w:r w:rsidRPr="00CE72EB">
              <w:rPr>
                <w:spacing w:val="-6"/>
                <w:sz w:val="22"/>
                <w:szCs w:val="22"/>
              </w:rPr>
              <w:t>E-mail address: _____________________________</w:t>
            </w:r>
          </w:p>
        </w:tc>
      </w:tr>
      <w:tr w:rsidR="000B3397" w:rsidRPr="00CE72EB" w:rsidTr="00AE3FF7">
        <w:tc>
          <w:tcPr>
            <w:tcW w:w="9372"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540" w:hanging="450"/>
              <w:rPr>
                <w:spacing w:val="-2"/>
                <w:sz w:val="22"/>
                <w:szCs w:val="22"/>
              </w:rPr>
            </w:pPr>
            <w:r w:rsidRPr="00CE72EB">
              <w:rPr>
                <w:spacing w:val="-2"/>
                <w:sz w:val="22"/>
                <w:szCs w:val="22"/>
              </w:rPr>
              <w:t>1. Attached are copies of original documents of</w:t>
            </w:r>
          </w:p>
          <w:p w:rsidR="000B3397" w:rsidRPr="00CE72EB" w:rsidRDefault="000B3397" w:rsidP="00AE3FF7">
            <w:pPr>
              <w:spacing w:before="40" w:after="120"/>
              <w:ind w:left="540" w:hanging="450"/>
              <w:rPr>
                <w:spacing w:val="-8"/>
                <w:sz w:val="22"/>
                <w:szCs w:val="22"/>
              </w:rPr>
            </w:pPr>
            <w:r w:rsidRPr="00CE72EB">
              <w:rPr>
                <w:rFonts w:ascii="MS Mincho" w:eastAsia="MS Mincho" w:hAnsi="MS Mincho" w:cs="MS Mincho"/>
                <w:spacing w:val="-2"/>
              </w:rPr>
              <w:sym w:font="Wingdings" w:char="F0A8"/>
            </w:r>
            <w:r w:rsidRPr="00CE72EB">
              <w:rPr>
                <w:rFonts w:ascii="MS Mincho" w:eastAsia="MS Mincho" w:hAnsi="MS Mincho" w:cs="MS Mincho"/>
                <w:spacing w:val="-2"/>
              </w:rPr>
              <w:tab/>
            </w:r>
            <w:r w:rsidRPr="00CE72EB">
              <w:rPr>
                <w:spacing w:val="-2"/>
                <w:sz w:val="22"/>
                <w:szCs w:val="22"/>
              </w:rPr>
              <w:t xml:space="preserve">Articles of Incorporation (or equivalent documents of constitution or association), and/or registration documents of the </w:t>
            </w:r>
            <w:r w:rsidRPr="00CE72EB">
              <w:rPr>
                <w:spacing w:val="-8"/>
                <w:sz w:val="22"/>
                <w:szCs w:val="22"/>
              </w:rPr>
              <w:t>legal entity named above, in accordance with ITB 4.3.</w:t>
            </w:r>
          </w:p>
          <w:p w:rsidR="000B3397" w:rsidRPr="00CE72EB" w:rsidRDefault="000B3397" w:rsidP="00AE3FF7">
            <w:pPr>
              <w:spacing w:before="40" w:after="120"/>
              <w:ind w:left="540" w:hanging="450"/>
              <w:rPr>
                <w:spacing w:val="-2"/>
                <w:sz w:val="22"/>
                <w:szCs w:val="22"/>
              </w:rPr>
            </w:pPr>
            <w:r w:rsidRPr="00CE72EB">
              <w:rPr>
                <w:rFonts w:ascii="MS Mincho" w:eastAsia="MS Mincho" w:hAnsi="MS Mincho" w:cs="MS Mincho"/>
                <w:spacing w:val="-2"/>
              </w:rPr>
              <w:sym w:font="Wingdings" w:char="F0A8"/>
            </w:r>
            <w:r w:rsidRPr="00CE72EB">
              <w:rPr>
                <w:spacing w:val="-2"/>
                <w:sz w:val="22"/>
                <w:szCs w:val="22"/>
              </w:rPr>
              <w:t xml:space="preserve"> </w:t>
            </w:r>
            <w:r w:rsidRPr="00CE72EB">
              <w:rPr>
                <w:spacing w:val="-2"/>
                <w:sz w:val="22"/>
                <w:szCs w:val="22"/>
              </w:rPr>
              <w:tab/>
              <w:t>In case of a Government-owned enterprise or institution, documents establishing legal and financial autonomy, operation in accordance with commercial law, and absence of dependent status, in accordance with ITB 4.5.</w:t>
            </w:r>
          </w:p>
          <w:p w:rsidR="000B3397" w:rsidRPr="00CE72EB" w:rsidRDefault="000B3397" w:rsidP="00AE3FF7">
            <w:pPr>
              <w:spacing w:before="40" w:after="120"/>
              <w:ind w:left="540" w:hanging="450"/>
              <w:rPr>
                <w:spacing w:val="-2"/>
                <w:sz w:val="22"/>
                <w:szCs w:val="22"/>
              </w:rPr>
            </w:pPr>
            <w:r w:rsidRPr="00CE72EB">
              <w:rPr>
                <w:spacing w:val="-2"/>
                <w:sz w:val="22"/>
                <w:szCs w:val="22"/>
              </w:rPr>
              <w:t>2. Included are the organizational chart, a list of Board of Directors, and the beneficial ownership.</w:t>
            </w:r>
          </w:p>
        </w:tc>
      </w:tr>
    </w:tbl>
    <w:p w:rsidR="000B3397" w:rsidRPr="00CE72EB" w:rsidRDefault="000B3397" w:rsidP="000B3397">
      <w:pPr>
        <w:rPr>
          <w:b/>
          <w:sz w:val="28"/>
        </w:rPr>
      </w:pPr>
    </w:p>
    <w:bookmarkEnd w:id="475"/>
    <w:bookmarkEnd w:id="476"/>
    <w:p w:rsidR="007B586E" w:rsidRPr="00CE72EB" w:rsidRDefault="007B586E"/>
    <w:p w:rsidR="000B3397" w:rsidRPr="00CE72EB" w:rsidRDefault="007B586E" w:rsidP="00301412">
      <w:pPr>
        <w:pStyle w:val="S4-Header2"/>
        <w:rPr>
          <w:bCs/>
          <w:spacing w:val="10"/>
          <w:szCs w:val="32"/>
        </w:rPr>
      </w:pPr>
      <w:r w:rsidRPr="00CE72EB">
        <w:br w:type="page"/>
      </w:r>
      <w:bookmarkStart w:id="477" w:name="_Toc473902824"/>
      <w:r w:rsidR="000B3397" w:rsidRPr="00CE72EB">
        <w:rPr>
          <w:szCs w:val="32"/>
        </w:rPr>
        <w:lastRenderedPageBreak/>
        <w:t>Form CON – 2</w:t>
      </w:r>
      <w:r w:rsidR="00301412" w:rsidRPr="00CE72EB">
        <w:rPr>
          <w:szCs w:val="32"/>
        </w:rPr>
        <w:t xml:space="preserve">: </w:t>
      </w:r>
      <w:r w:rsidR="000B3397" w:rsidRPr="00CE72EB">
        <w:t>Historical Contract Non-Performance, Pending Litigation and Litigation History</w:t>
      </w:r>
      <w:bookmarkEnd w:id="477"/>
    </w:p>
    <w:p w:rsidR="000B3397" w:rsidRPr="00CE72EB" w:rsidRDefault="000B3397" w:rsidP="00EE00C1">
      <w:pPr>
        <w:spacing w:before="288" w:after="324" w:line="264" w:lineRule="exact"/>
        <w:rPr>
          <w:spacing w:val="-4"/>
        </w:rPr>
      </w:pPr>
      <w:r w:rsidRPr="00CE72EB">
        <w:rPr>
          <w:spacing w:val="-4"/>
        </w:rPr>
        <w:t xml:space="preserve">Bidder’s Name: </w:t>
      </w:r>
      <w:r w:rsidRPr="00CE72EB">
        <w:rPr>
          <w:i/>
          <w:iCs/>
          <w:spacing w:val="-6"/>
        </w:rPr>
        <w:t>________________</w:t>
      </w:r>
      <w:r w:rsidRPr="00CE72EB">
        <w:rPr>
          <w:i/>
          <w:iCs/>
          <w:spacing w:val="-6"/>
        </w:rPr>
        <w:br/>
      </w:r>
      <w:r w:rsidRPr="00CE72EB">
        <w:rPr>
          <w:spacing w:val="-4"/>
        </w:rPr>
        <w:t xml:space="preserve">Date: </w:t>
      </w:r>
      <w:r w:rsidRPr="00CE72EB">
        <w:rPr>
          <w:i/>
          <w:iCs/>
          <w:spacing w:val="-6"/>
        </w:rPr>
        <w:t>______________________</w:t>
      </w:r>
      <w:r w:rsidRPr="00CE72EB">
        <w:rPr>
          <w:i/>
          <w:iCs/>
          <w:spacing w:val="-6"/>
        </w:rPr>
        <w:br/>
      </w:r>
      <w:r w:rsidRPr="00CE72EB">
        <w:rPr>
          <w:spacing w:val="-4"/>
        </w:rPr>
        <w:t xml:space="preserve">Joint Venture </w:t>
      </w:r>
      <w:r w:rsidR="00936135" w:rsidRPr="00CE72EB">
        <w:rPr>
          <w:spacing w:val="-4"/>
        </w:rPr>
        <w:t>Member</w:t>
      </w:r>
      <w:r w:rsidR="00AB4D20" w:rsidRPr="00CE72EB">
        <w:rPr>
          <w:spacing w:val="-4"/>
        </w:rPr>
        <w:t xml:space="preserve">’s </w:t>
      </w:r>
      <w:r w:rsidRPr="00CE72EB">
        <w:rPr>
          <w:spacing w:val="-4"/>
        </w:rPr>
        <w:t>Name_________________________</w:t>
      </w:r>
      <w:r w:rsidRPr="00CE72EB">
        <w:rPr>
          <w:i/>
          <w:iCs/>
          <w:spacing w:val="-6"/>
        </w:rPr>
        <w:br/>
      </w:r>
      <w:r w:rsidRPr="00CE72EB">
        <w:rPr>
          <w:spacing w:val="-4"/>
        </w:rPr>
        <w:t xml:space="preserve">ICB No. and title: </w:t>
      </w:r>
      <w:r w:rsidRPr="00CE72EB">
        <w:rPr>
          <w:i/>
          <w:iCs/>
          <w:spacing w:val="-6"/>
        </w:rPr>
        <w:t>___________________________</w:t>
      </w:r>
      <w:r w:rsidRPr="00CE72EB">
        <w:rPr>
          <w:i/>
          <w:iCs/>
          <w:spacing w:val="-6"/>
        </w:rPr>
        <w:br/>
      </w:r>
      <w:r w:rsidRPr="00CE72EB">
        <w:rPr>
          <w:spacing w:val="-4"/>
        </w:rPr>
        <w:t xml:space="preserve">Page </w:t>
      </w:r>
      <w:r w:rsidRPr="00CE72EB">
        <w:rPr>
          <w:i/>
          <w:iCs/>
          <w:spacing w:val="-6"/>
        </w:rPr>
        <w:t>_______________</w:t>
      </w:r>
      <w:r w:rsidRPr="00CE72EB">
        <w:rPr>
          <w:spacing w:val="-4"/>
        </w:rPr>
        <w:t xml:space="preserve">of </w:t>
      </w:r>
      <w:r w:rsidRPr="00CE72EB">
        <w:rPr>
          <w:i/>
          <w:iCs/>
          <w:spacing w:val="-6"/>
        </w:rPr>
        <w:t>______________</w:t>
      </w:r>
      <w:r w:rsidRPr="00CE72EB">
        <w:rPr>
          <w:spacing w:val="-4"/>
        </w:rPr>
        <w:t>pages</w:t>
      </w:r>
    </w:p>
    <w:tbl>
      <w:tblPr>
        <w:tblW w:w="9389" w:type="dxa"/>
        <w:tblInd w:w="3" w:type="dxa"/>
        <w:tblLayout w:type="fixed"/>
        <w:tblCellMar>
          <w:left w:w="0" w:type="dxa"/>
          <w:right w:w="0" w:type="dxa"/>
        </w:tblCellMar>
        <w:tblLook w:val="0000" w:firstRow="0" w:lastRow="0" w:firstColumn="0" w:lastColumn="0" w:noHBand="0" w:noVBand="0"/>
      </w:tblPr>
      <w:tblGrid>
        <w:gridCol w:w="968"/>
        <w:gridCol w:w="1530"/>
        <w:gridCol w:w="5128"/>
        <w:gridCol w:w="1763"/>
      </w:tblGrid>
      <w:tr w:rsidR="000B3397" w:rsidRPr="00CE72EB" w:rsidTr="00AE3FF7">
        <w:tc>
          <w:tcPr>
            <w:tcW w:w="9389" w:type="dxa"/>
            <w:gridSpan w:val="4"/>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jc w:val="center"/>
              <w:rPr>
                <w:spacing w:val="-4"/>
              </w:rPr>
            </w:pPr>
            <w:r w:rsidRPr="00CE72EB">
              <w:rPr>
                <w:spacing w:val="-4"/>
              </w:rPr>
              <w:t>Non-Performed Contracts in accordance with Section III, Evaluation Criteria and Qualifications</w:t>
            </w:r>
          </w:p>
        </w:tc>
      </w:tr>
      <w:tr w:rsidR="000B3397" w:rsidRPr="00CE72EB" w:rsidTr="00AE3FF7">
        <w:tc>
          <w:tcPr>
            <w:tcW w:w="9389" w:type="dxa"/>
            <w:gridSpan w:val="4"/>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540" w:hanging="441"/>
              <w:rPr>
                <w:spacing w:val="-4"/>
              </w:rPr>
            </w:pPr>
            <w:r w:rsidRPr="00CE72EB">
              <w:rPr>
                <w:rFonts w:ascii="MS Mincho" w:eastAsia="MS Mincho" w:hAnsi="MS Mincho" w:cs="MS Mincho"/>
                <w:spacing w:val="-2"/>
              </w:rPr>
              <w:sym w:font="Wingdings" w:char="F0A8"/>
            </w:r>
            <w:r w:rsidRPr="00CE72EB">
              <w:rPr>
                <w:rFonts w:ascii="MS Mincho" w:eastAsia="MS Mincho" w:hAnsi="MS Mincho" w:cs="MS Mincho"/>
                <w:spacing w:val="-2"/>
              </w:rPr>
              <w:tab/>
            </w:r>
            <w:r w:rsidRPr="00CE72EB">
              <w:rPr>
                <w:spacing w:val="-6"/>
              </w:rPr>
              <w:t>Contract non-performance did not occur since 1</w:t>
            </w:r>
            <w:r w:rsidRPr="00CE72EB">
              <w:rPr>
                <w:spacing w:val="-6"/>
                <w:vertAlign w:val="superscript"/>
              </w:rPr>
              <w:t>st</w:t>
            </w:r>
            <w:r w:rsidRPr="00CE72EB">
              <w:rPr>
                <w:spacing w:val="-6"/>
              </w:rPr>
              <w:t xml:space="preserve"> January </w:t>
            </w:r>
            <w:r w:rsidRPr="00CE72EB">
              <w:rPr>
                <w:i/>
                <w:spacing w:val="-6"/>
              </w:rPr>
              <w:t>[insert year]</w:t>
            </w:r>
            <w:r w:rsidRPr="00CE72EB">
              <w:rPr>
                <w:i/>
                <w:iCs/>
                <w:spacing w:val="-6"/>
              </w:rPr>
              <w:t xml:space="preserve"> </w:t>
            </w:r>
            <w:r w:rsidRPr="00CE72EB">
              <w:rPr>
                <w:spacing w:val="-4"/>
              </w:rPr>
              <w:t xml:space="preserve">specified in Section III, </w:t>
            </w:r>
            <w:r w:rsidRPr="00CE72EB">
              <w:rPr>
                <w:spacing w:val="-7"/>
              </w:rPr>
              <w:t xml:space="preserve">Evaluation Criteria and Qualifications, Sub-Factor </w:t>
            </w:r>
            <w:r w:rsidRPr="00CE72EB">
              <w:rPr>
                <w:spacing w:val="-4"/>
              </w:rPr>
              <w:t>2.1.</w:t>
            </w:r>
          </w:p>
          <w:p w:rsidR="000B3397" w:rsidRPr="00CE72EB" w:rsidRDefault="000B3397" w:rsidP="00AE3FF7">
            <w:pPr>
              <w:spacing w:before="40" w:after="120"/>
              <w:ind w:left="540" w:hanging="441"/>
              <w:rPr>
                <w:spacing w:val="-4"/>
              </w:rPr>
            </w:pPr>
            <w:r w:rsidRPr="00CE72EB">
              <w:rPr>
                <w:rFonts w:ascii="MS Mincho" w:eastAsia="MS Mincho" w:hAnsi="MS Mincho" w:cs="MS Mincho"/>
                <w:spacing w:val="-2"/>
              </w:rPr>
              <w:sym w:font="Wingdings" w:char="F0A8"/>
            </w:r>
            <w:r w:rsidRPr="00CE72EB">
              <w:rPr>
                <w:spacing w:val="-4"/>
              </w:rPr>
              <w:tab/>
              <w:t xml:space="preserve">Contract(s) not performed </w:t>
            </w:r>
            <w:r w:rsidRPr="00CE72EB">
              <w:rPr>
                <w:spacing w:val="-6"/>
              </w:rPr>
              <w:t>since 1</w:t>
            </w:r>
            <w:r w:rsidRPr="00CE72EB">
              <w:rPr>
                <w:spacing w:val="-6"/>
                <w:vertAlign w:val="superscript"/>
              </w:rPr>
              <w:t>st</w:t>
            </w:r>
            <w:r w:rsidRPr="00CE72EB">
              <w:rPr>
                <w:spacing w:val="-6"/>
              </w:rPr>
              <w:t xml:space="preserve"> January </w:t>
            </w:r>
            <w:r w:rsidRPr="00CE72EB">
              <w:rPr>
                <w:i/>
                <w:spacing w:val="-6"/>
              </w:rPr>
              <w:t>[insert year]</w:t>
            </w:r>
            <w:r w:rsidRPr="00CE72EB">
              <w:rPr>
                <w:spacing w:val="-4"/>
              </w:rPr>
              <w:t xml:space="preserve"> specified in Section III, Evaluation Criteria and Qualifications, requirement 2.1</w:t>
            </w:r>
          </w:p>
        </w:tc>
      </w:tr>
      <w:tr w:rsidR="000B3397" w:rsidRPr="00CE72EB" w:rsidTr="00AE3FF7">
        <w:tc>
          <w:tcPr>
            <w:tcW w:w="968"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102"/>
              <w:rPr>
                <w:b/>
                <w:bCs/>
                <w:spacing w:val="-4"/>
              </w:rPr>
            </w:pPr>
            <w:r w:rsidRPr="00CE72EB">
              <w:rPr>
                <w:b/>
                <w:bCs/>
                <w:spacing w:val="-4"/>
              </w:rPr>
              <w:t>Year</w:t>
            </w:r>
          </w:p>
        </w:tc>
        <w:tc>
          <w:tcPr>
            <w:tcW w:w="153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112"/>
              <w:jc w:val="center"/>
              <w:rPr>
                <w:b/>
                <w:bCs/>
                <w:spacing w:val="-4"/>
              </w:rPr>
            </w:pPr>
            <w:r w:rsidRPr="00CE72EB">
              <w:rPr>
                <w:b/>
                <w:bCs/>
                <w:spacing w:val="-4"/>
              </w:rPr>
              <w:t>Non- performed portion of contract</w:t>
            </w:r>
          </w:p>
        </w:tc>
        <w:tc>
          <w:tcPr>
            <w:tcW w:w="5128"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1323"/>
              <w:rPr>
                <w:b/>
                <w:bCs/>
                <w:spacing w:val="-4"/>
              </w:rPr>
            </w:pPr>
            <w:r w:rsidRPr="00CE72EB">
              <w:rPr>
                <w:b/>
                <w:bCs/>
                <w:spacing w:val="-4"/>
              </w:rPr>
              <w:t>Contract Identification</w:t>
            </w:r>
          </w:p>
          <w:p w:rsidR="000B3397" w:rsidRPr="00CE72EB" w:rsidRDefault="000B3397" w:rsidP="00AE3FF7">
            <w:pPr>
              <w:spacing w:before="40" w:after="120"/>
              <w:ind w:left="60"/>
              <w:rPr>
                <w:i/>
                <w:iCs/>
                <w:spacing w:val="-6"/>
              </w:rPr>
            </w:pPr>
          </w:p>
        </w:tc>
        <w:tc>
          <w:tcPr>
            <w:tcW w:w="176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jc w:val="center"/>
              <w:rPr>
                <w:i/>
                <w:iCs/>
                <w:spacing w:val="-6"/>
              </w:rPr>
            </w:pPr>
            <w:r w:rsidRPr="00CE72EB">
              <w:rPr>
                <w:b/>
                <w:bCs/>
                <w:spacing w:val="-4"/>
              </w:rPr>
              <w:t>Total Contract Amount (current value, currency, exchange rate and US$ equivalent)</w:t>
            </w:r>
          </w:p>
        </w:tc>
      </w:tr>
      <w:tr w:rsidR="000B3397" w:rsidRPr="00CE72EB" w:rsidTr="00AE3FF7">
        <w:tc>
          <w:tcPr>
            <w:tcW w:w="968"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pPr>
          </w:p>
        </w:tc>
        <w:tc>
          <w:tcPr>
            <w:tcW w:w="153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pPr>
          </w:p>
        </w:tc>
        <w:tc>
          <w:tcPr>
            <w:tcW w:w="5128"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ind w:left="60"/>
              <w:rPr>
                <w:i/>
                <w:iCs/>
                <w:spacing w:val="-6"/>
              </w:rPr>
            </w:pPr>
            <w:r w:rsidRPr="00CE72EB">
              <w:rPr>
                <w:spacing w:val="-4"/>
              </w:rPr>
              <w:t xml:space="preserve">Contract Identification: </w:t>
            </w:r>
          </w:p>
          <w:p w:rsidR="000B3397" w:rsidRPr="00CE72EB" w:rsidRDefault="000B3397" w:rsidP="00AE3FF7">
            <w:pPr>
              <w:spacing w:before="40" w:after="120"/>
              <w:ind w:left="60"/>
              <w:rPr>
                <w:i/>
                <w:iCs/>
                <w:spacing w:val="-6"/>
              </w:rPr>
            </w:pPr>
            <w:r w:rsidRPr="00CE72EB">
              <w:rPr>
                <w:spacing w:val="-4"/>
              </w:rPr>
              <w:t xml:space="preserve">Name of Employer: </w:t>
            </w:r>
          </w:p>
          <w:p w:rsidR="000B3397" w:rsidRPr="00CE72EB" w:rsidRDefault="000B3397" w:rsidP="00AE3FF7">
            <w:pPr>
              <w:spacing w:before="40" w:after="120"/>
              <w:ind w:left="58"/>
              <w:rPr>
                <w:i/>
                <w:iCs/>
                <w:spacing w:val="-6"/>
              </w:rPr>
            </w:pPr>
            <w:r w:rsidRPr="00CE72EB">
              <w:rPr>
                <w:spacing w:val="-4"/>
              </w:rPr>
              <w:t xml:space="preserve">Address of Employer: </w:t>
            </w:r>
          </w:p>
          <w:p w:rsidR="000B3397" w:rsidRPr="00CE72EB" w:rsidRDefault="000B3397" w:rsidP="00AE3FF7">
            <w:pPr>
              <w:spacing w:before="40" w:after="120"/>
              <w:ind w:left="58"/>
            </w:pPr>
            <w:r w:rsidRPr="00CE72EB">
              <w:rPr>
                <w:spacing w:val="-4"/>
              </w:rPr>
              <w:t xml:space="preserve">Reason(s) for non performance: </w:t>
            </w:r>
          </w:p>
        </w:tc>
        <w:tc>
          <w:tcPr>
            <w:tcW w:w="176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pPr>
          </w:p>
        </w:tc>
      </w:tr>
      <w:tr w:rsidR="000B3397" w:rsidRPr="00CE72EB" w:rsidTr="00AE3FF7">
        <w:tc>
          <w:tcPr>
            <w:tcW w:w="9389" w:type="dxa"/>
            <w:gridSpan w:val="4"/>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40" w:after="120"/>
              <w:jc w:val="center"/>
              <w:rPr>
                <w:spacing w:val="-4"/>
              </w:rPr>
            </w:pPr>
            <w:r w:rsidRPr="00CE72EB">
              <w:rPr>
                <w:spacing w:val="-8"/>
              </w:rPr>
              <w:t xml:space="preserve">Pending Litigation, in accordance with Section III, Evaluation </w:t>
            </w:r>
            <w:r w:rsidRPr="00CE72EB">
              <w:rPr>
                <w:spacing w:val="-4"/>
              </w:rPr>
              <w:t>Criteria and Qualifications</w:t>
            </w:r>
          </w:p>
        </w:tc>
      </w:tr>
      <w:tr w:rsidR="000B3397" w:rsidRPr="00CE72EB" w:rsidTr="00AE3FF7">
        <w:tc>
          <w:tcPr>
            <w:tcW w:w="9389" w:type="dxa"/>
            <w:gridSpan w:val="4"/>
            <w:tcBorders>
              <w:top w:val="single" w:sz="2" w:space="0" w:color="auto"/>
              <w:left w:val="single" w:sz="2" w:space="0" w:color="auto"/>
              <w:right w:val="single" w:sz="2" w:space="0" w:color="auto"/>
            </w:tcBorders>
          </w:tcPr>
          <w:p w:rsidR="000B3397" w:rsidRPr="00CE72EB" w:rsidRDefault="000B3397" w:rsidP="00AE3FF7">
            <w:pPr>
              <w:spacing w:before="40" w:after="120"/>
              <w:ind w:left="540" w:hanging="438"/>
              <w:rPr>
                <w:spacing w:val="-4"/>
              </w:rPr>
            </w:pPr>
            <w:r w:rsidRPr="00CE72EB">
              <w:rPr>
                <w:rFonts w:ascii="MS Mincho" w:eastAsia="MS Mincho" w:hAnsi="MS Mincho" w:cs="MS Mincho"/>
                <w:spacing w:val="-2"/>
              </w:rPr>
              <w:sym w:font="Wingdings" w:char="F0A8"/>
            </w:r>
            <w:r w:rsidRPr="00CE72EB">
              <w:rPr>
                <w:spacing w:val="-4"/>
              </w:rPr>
              <w:t xml:space="preserve"> </w:t>
            </w:r>
            <w:r w:rsidRPr="00CE72EB">
              <w:rPr>
                <w:spacing w:val="-4"/>
              </w:rPr>
              <w:tab/>
            </w:r>
            <w:r w:rsidRPr="00CE72EB">
              <w:rPr>
                <w:spacing w:val="-6"/>
              </w:rPr>
              <w:t xml:space="preserve">No pending litigation in accordance with Section </w:t>
            </w:r>
            <w:r w:rsidRPr="00CE72EB">
              <w:rPr>
                <w:spacing w:val="-4"/>
              </w:rPr>
              <w:t>III, Evaluation Criteria and Qualifications, Sub-Factor 2.3.</w:t>
            </w:r>
          </w:p>
        </w:tc>
      </w:tr>
      <w:tr w:rsidR="000B3397" w:rsidRPr="00CE72EB" w:rsidTr="00AE3FF7">
        <w:tc>
          <w:tcPr>
            <w:tcW w:w="9389" w:type="dxa"/>
            <w:gridSpan w:val="4"/>
            <w:tcBorders>
              <w:left w:val="single" w:sz="2" w:space="0" w:color="auto"/>
              <w:bottom w:val="single" w:sz="2" w:space="0" w:color="auto"/>
              <w:right w:val="single" w:sz="2" w:space="0" w:color="auto"/>
            </w:tcBorders>
          </w:tcPr>
          <w:p w:rsidR="000B3397" w:rsidRPr="00CE72EB" w:rsidRDefault="000B3397" w:rsidP="00AE3FF7">
            <w:pPr>
              <w:spacing w:before="40" w:after="120"/>
              <w:ind w:left="540" w:hanging="438"/>
              <w:rPr>
                <w:spacing w:val="-4"/>
              </w:rPr>
            </w:pPr>
            <w:r w:rsidRPr="00CE72EB">
              <w:rPr>
                <w:rFonts w:ascii="MS Mincho" w:eastAsia="MS Mincho" w:hAnsi="MS Mincho" w:cs="MS Mincho"/>
                <w:spacing w:val="-2"/>
              </w:rPr>
              <w:sym w:font="Wingdings" w:char="F0A8"/>
            </w:r>
            <w:r w:rsidRPr="00CE72EB">
              <w:rPr>
                <w:spacing w:val="-4"/>
              </w:rPr>
              <w:t xml:space="preserve"> </w:t>
            </w:r>
            <w:r w:rsidRPr="00CE72EB">
              <w:rPr>
                <w:spacing w:val="-4"/>
              </w:rPr>
              <w:tab/>
            </w:r>
            <w:r w:rsidRPr="00CE72EB">
              <w:rPr>
                <w:spacing w:val="-8"/>
              </w:rPr>
              <w:t xml:space="preserve">Pending litigation in accordance with Section III, </w:t>
            </w:r>
            <w:r w:rsidRPr="00CE72EB">
              <w:rPr>
                <w:spacing w:val="-4"/>
              </w:rPr>
              <w:t>Evaluation Criteria and Qualifications, Sub-Factor 2.3 as indicated below.</w:t>
            </w:r>
          </w:p>
        </w:tc>
      </w:tr>
    </w:tbl>
    <w:p w:rsidR="000B3397" w:rsidRPr="00CE72EB" w:rsidRDefault="000B3397" w:rsidP="000B3397">
      <w:pPr>
        <w:spacing w:line="468" w:lineRule="atLeast"/>
        <w:rPr>
          <w:b/>
          <w:bCs/>
          <w:spacing w:val="8"/>
        </w:rPr>
      </w:pPr>
    </w:p>
    <w:p w:rsidR="00E72BC0" w:rsidRPr="00CE72EB" w:rsidRDefault="009E69E7" w:rsidP="00E72BC0">
      <w:pPr>
        <w:pStyle w:val="Section4-Heading2"/>
        <w:rPr>
          <w:szCs w:val="32"/>
        </w:rPr>
      </w:pPr>
      <w:r w:rsidRPr="00CE72EB">
        <w:rPr>
          <w:b w:val="0"/>
        </w:rPr>
        <w:br w:type="page"/>
      </w:r>
      <w:bookmarkStart w:id="478" w:name="_Toc473887087"/>
    </w:p>
    <w:p w:rsidR="00E72BC0" w:rsidRPr="00CE72EB" w:rsidRDefault="00E72BC0" w:rsidP="00A743DA">
      <w:pPr>
        <w:pStyle w:val="S4-Header2"/>
      </w:pPr>
      <w:bookmarkStart w:id="479" w:name="_Toc473902825"/>
      <w:r w:rsidRPr="00CE72EB">
        <w:t>Form CON – 3:Environmental, Social, Health, and Safety</w:t>
      </w:r>
      <w:bookmarkEnd w:id="478"/>
      <w:bookmarkEnd w:id="479"/>
      <w:r w:rsidRPr="00CE72EB">
        <w:t xml:space="preserve"> </w:t>
      </w:r>
    </w:p>
    <w:p w:rsidR="00E72BC0" w:rsidRPr="00CE72EB" w:rsidRDefault="00E72BC0" w:rsidP="008549E3">
      <w:pPr>
        <w:pStyle w:val="Section4heading"/>
        <w:tabs>
          <w:tab w:val="clear" w:pos="8748"/>
        </w:tabs>
        <w:ind w:left="90"/>
      </w:pPr>
      <w:r w:rsidRPr="00CE72EB">
        <w:t xml:space="preserve">Performance Declaration </w:t>
      </w:r>
    </w:p>
    <w:p w:rsidR="00E72BC0" w:rsidRPr="00CE72EB" w:rsidRDefault="00E72BC0" w:rsidP="00E72BC0">
      <w:pPr>
        <w:spacing w:before="216" w:line="264" w:lineRule="exact"/>
        <w:ind w:left="72"/>
        <w:jc w:val="center"/>
        <w:rPr>
          <w:i/>
          <w:iCs/>
          <w:spacing w:val="-6"/>
        </w:rPr>
      </w:pPr>
      <w:r w:rsidRPr="00CE72EB">
        <w:rPr>
          <w:bCs/>
          <w:i/>
          <w:spacing w:val="6"/>
        </w:rPr>
        <w:t>[</w:t>
      </w:r>
      <w:r w:rsidRPr="00CE72EB">
        <w:rPr>
          <w:i/>
          <w:iCs/>
          <w:spacing w:val="-6"/>
        </w:rPr>
        <w:t>The following table shall be filled in for the Bidder, each member of a Joint Venture and each Specialized Subcontractor]</w:t>
      </w:r>
    </w:p>
    <w:p w:rsidR="00E72BC0" w:rsidRPr="00CE72EB" w:rsidRDefault="00E72BC0" w:rsidP="00E72BC0">
      <w:pPr>
        <w:spacing w:before="216" w:line="264" w:lineRule="exact"/>
        <w:ind w:left="72"/>
        <w:jc w:val="center"/>
        <w:rPr>
          <w:i/>
          <w:iCs/>
          <w:spacing w:val="-6"/>
        </w:rPr>
      </w:pPr>
    </w:p>
    <w:p w:rsidR="00E72BC0" w:rsidRPr="00CE72EB" w:rsidRDefault="00E72BC0" w:rsidP="008549E3">
      <w:pPr>
        <w:pStyle w:val="Section4heading"/>
        <w:ind w:left="720"/>
        <w:jc w:val="right"/>
        <w:rPr>
          <w:spacing w:val="-4"/>
          <w:sz w:val="24"/>
        </w:rPr>
      </w:pPr>
      <w:r w:rsidRPr="00CE72EB">
        <w:rPr>
          <w:b w:val="0"/>
          <w:spacing w:val="-4"/>
          <w:sz w:val="24"/>
        </w:rPr>
        <w:t xml:space="preserve">Bidder’s Name: </w:t>
      </w:r>
      <w:r w:rsidRPr="00CE72EB">
        <w:rPr>
          <w:b w:val="0"/>
          <w:i/>
          <w:iCs/>
          <w:spacing w:val="-6"/>
          <w:sz w:val="24"/>
        </w:rPr>
        <w:t>[insert full name]</w:t>
      </w:r>
      <w:r w:rsidRPr="00CE72EB">
        <w:rPr>
          <w:b w:val="0"/>
          <w:i/>
          <w:iCs/>
          <w:spacing w:val="-6"/>
          <w:sz w:val="24"/>
        </w:rPr>
        <w:br/>
      </w:r>
      <w:r w:rsidRPr="00CE72EB">
        <w:rPr>
          <w:b w:val="0"/>
          <w:spacing w:val="-4"/>
          <w:sz w:val="24"/>
        </w:rPr>
        <w:t xml:space="preserve">Date: </w:t>
      </w:r>
      <w:r w:rsidRPr="00CE72EB">
        <w:rPr>
          <w:b w:val="0"/>
          <w:i/>
          <w:iCs/>
          <w:spacing w:val="-6"/>
          <w:sz w:val="24"/>
        </w:rPr>
        <w:t>[insert day, month, year]</w:t>
      </w:r>
      <w:r w:rsidRPr="00CE72EB">
        <w:rPr>
          <w:b w:val="0"/>
          <w:i/>
          <w:iCs/>
          <w:spacing w:val="-6"/>
          <w:sz w:val="24"/>
        </w:rPr>
        <w:br/>
      </w:r>
      <w:r w:rsidRPr="00CE72EB">
        <w:rPr>
          <w:b w:val="0"/>
          <w:spacing w:val="-4"/>
          <w:sz w:val="24"/>
        </w:rPr>
        <w:t xml:space="preserve">Joint Venture Member’s or Specialized Subcontractor’s Name: </w:t>
      </w:r>
      <w:r w:rsidRPr="00CE72EB">
        <w:rPr>
          <w:b w:val="0"/>
          <w:i/>
          <w:spacing w:val="-4"/>
          <w:sz w:val="24"/>
        </w:rPr>
        <w:t>[</w:t>
      </w:r>
      <w:r w:rsidRPr="00CE72EB">
        <w:rPr>
          <w:b w:val="0"/>
          <w:i/>
          <w:iCs/>
          <w:spacing w:val="-6"/>
          <w:sz w:val="24"/>
        </w:rPr>
        <w:t>insert</w:t>
      </w:r>
      <w:r w:rsidRPr="00CE72EB">
        <w:rPr>
          <w:b w:val="0"/>
          <w:spacing w:val="-4"/>
          <w:sz w:val="24"/>
        </w:rPr>
        <w:t xml:space="preserve"> </w:t>
      </w:r>
      <w:r w:rsidRPr="00CE72EB">
        <w:rPr>
          <w:b w:val="0"/>
          <w:i/>
          <w:iCs/>
          <w:spacing w:val="-6"/>
          <w:sz w:val="24"/>
        </w:rPr>
        <w:t>full name]</w:t>
      </w:r>
      <w:r w:rsidRPr="00CE72EB">
        <w:rPr>
          <w:b w:val="0"/>
          <w:i/>
          <w:iCs/>
          <w:spacing w:val="-6"/>
          <w:sz w:val="24"/>
        </w:rPr>
        <w:br/>
      </w:r>
      <w:r w:rsidRPr="00CE72EB">
        <w:rPr>
          <w:b w:val="0"/>
          <w:spacing w:val="-4"/>
          <w:sz w:val="24"/>
        </w:rPr>
        <w:t xml:space="preserve">ICB No. and title: </w:t>
      </w:r>
      <w:r w:rsidRPr="00CE72EB">
        <w:rPr>
          <w:b w:val="0"/>
          <w:i/>
          <w:iCs/>
          <w:spacing w:val="-6"/>
          <w:sz w:val="24"/>
        </w:rPr>
        <w:t>[insert ICB number and title]</w:t>
      </w:r>
      <w:r w:rsidRPr="00CE72EB">
        <w:rPr>
          <w:b w:val="0"/>
          <w:i/>
          <w:iCs/>
          <w:spacing w:val="-6"/>
          <w:sz w:val="24"/>
        </w:rPr>
        <w:br/>
      </w:r>
      <w:r w:rsidRPr="00CE72EB">
        <w:rPr>
          <w:b w:val="0"/>
          <w:spacing w:val="-4"/>
          <w:sz w:val="24"/>
        </w:rPr>
        <w:t xml:space="preserve">Page </w:t>
      </w:r>
      <w:r w:rsidRPr="00CE72EB">
        <w:rPr>
          <w:b w:val="0"/>
          <w:i/>
          <w:iCs/>
          <w:spacing w:val="-6"/>
          <w:sz w:val="24"/>
        </w:rPr>
        <w:t xml:space="preserve">[insert page number] </w:t>
      </w:r>
      <w:r w:rsidRPr="00CE72EB">
        <w:rPr>
          <w:b w:val="0"/>
          <w:spacing w:val="-4"/>
          <w:sz w:val="24"/>
        </w:rPr>
        <w:t xml:space="preserve">of </w:t>
      </w:r>
      <w:r w:rsidRPr="00CE72EB">
        <w:rPr>
          <w:b w:val="0"/>
          <w:i/>
          <w:iCs/>
          <w:spacing w:val="-6"/>
          <w:sz w:val="24"/>
        </w:rPr>
        <w:t xml:space="preserve">[insert total number] </w:t>
      </w:r>
      <w:r w:rsidRPr="00CE72EB">
        <w:rPr>
          <w:b w:val="0"/>
          <w:spacing w:val="-4"/>
          <w:sz w:val="24"/>
        </w:rPr>
        <w:t>pages</w:t>
      </w:r>
    </w:p>
    <w:tbl>
      <w:tblPr>
        <w:tblW w:w="9389" w:type="dxa"/>
        <w:tblInd w:w="3" w:type="dxa"/>
        <w:tblLayout w:type="fixed"/>
        <w:tblCellMar>
          <w:left w:w="0" w:type="dxa"/>
          <w:right w:w="0" w:type="dxa"/>
        </w:tblCellMar>
        <w:tblLook w:val="0000" w:firstRow="0" w:lastRow="0" w:firstColumn="0" w:lastColumn="0" w:noHBand="0" w:noVBand="0"/>
      </w:tblPr>
      <w:tblGrid>
        <w:gridCol w:w="968"/>
        <w:gridCol w:w="1530"/>
        <w:gridCol w:w="5128"/>
        <w:gridCol w:w="1763"/>
      </w:tblGrid>
      <w:tr w:rsidR="009E69E7" w:rsidRPr="00CE72EB" w:rsidTr="00AE3306">
        <w:tc>
          <w:tcPr>
            <w:tcW w:w="9389" w:type="dxa"/>
            <w:gridSpan w:val="4"/>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80"/>
              <w:jc w:val="center"/>
              <w:rPr>
                <w:spacing w:val="-4"/>
                <w:sz w:val="32"/>
                <w:szCs w:val="32"/>
              </w:rPr>
            </w:pPr>
            <w:r w:rsidRPr="00CE72EB">
              <w:rPr>
                <w:spacing w:val="-4"/>
                <w:sz w:val="32"/>
                <w:szCs w:val="32"/>
              </w:rPr>
              <w:t xml:space="preserve">Environmental, Social, Health, and Safety Performance Declaration </w:t>
            </w:r>
          </w:p>
          <w:p w:rsidR="009E69E7" w:rsidRPr="00CE72EB" w:rsidRDefault="009E69E7" w:rsidP="00AE3306">
            <w:pPr>
              <w:spacing w:after="80"/>
              <w:jc w:val="center"/>
              <w:rPr>
                <w:spacing w:val="-4"/>
              </w:rPr>
            </w:pPr>
            <w:r w:rsidRPr="00CE72EB">
              <w:rPr>
                <w:spacing w:val="-4"/>
              </w:rPr>
              <w:t>in accordance with Section III, Qualification Criteria, and Requirements</w:t>
            </w:r>
          </w:p>
        </w:tc>
      </w:tr>
      <w:tr w:rsidR="009E69E7" w:rsidRPr="00CE72EB" w:rsidTr="00AE3306">
        <w:tc>
          <w:tcPr>
            <w:tcW w:w="9389" w:type="dxa"/>
            <w:gridSpan w:val="4"/>
            <w:tcBorders>
              <w:top w:val="single" w:sz="2" w:space="0" w:color="auto"/>
              <w:left w:val="single" w:sz="2" w:space="0" w:color="auto"/>
              <w:bottom w:val="single" w:sz="2" w:space="0" w:color="auto"/>
              <w:right w:val="single" w:sz="2" w:space="0" w:color="auto"/>
            </w:tcBorders>
          </w:tcPr>
          <w:p w:rsidR="00C11739" w:rsidRPr="00CE72EB" w:rsidRDefault="00C11739" w:rsidP="008549E3">
            <w:pPr>
              <w:spacing w:before="40" w:after="120"/>
              <w:ind w:left="540" w:hanging="441"/>
              <w:jc w:val="both"/>
              <w:rPr>
                <w:spacing w:val="-4"/>
              </w:rPr>
            </w:pPr>
            <w:r w:rsidRPr="00CE72EB">
              <w:rPr>
                <w:rFonts w:eastAsia="MS Mincho"/>
                <w:spacing w:val="-2"/>
              </w:rPr>
              <w:sym w:font="Wingdings" w:char="F0A8"/>
            </w:r>
            <w:r w:rsidRPr="00CE72EB">
              <w:rPr>
                <w:rFonts w:eastAsia="MS Mincho"/>
                <w:spacing w:val="-2"/>
              </w:rPr>
              <w:tab/>
            </w:r>
            <w:r w:rsidRPr="00CE72EB">
              <w:rPr>
                <w:b/>
                <w:spacing w:val="-6"/>
              </w:rPr>
              <w:t>No suspension or termination of contract</w:t>
            </w:r>
            <w:r w:rsidRPr="00CE72EB">
              <w:rPr>
                <w:spacing w:val="-6"/>
              </w:rPr>
              <w:t xml:space="preserve">: An employer has not suspended or terminated a contract and/or called the performance security for a contract for reasons related to </w:t>
            </w:r>
            <w:r w:rsidRPr="00CE72EB">
              <w:rPr>
                <w:spacing w:val="-4"/>
              </w:rPr>
              <w:t xml:space="preserve">Environmental, Social, Health, or Safety (ESHS) performance </w:t>
            </w:r>
            <w:r w:rsidRPr="00CE72EB">
              <w:rPr>
                <w:spacing w:val="-6"/>
              </w:rPr>
              <w:t xml:space="preserve">since </w:t>
            </w:r>
            <w:r w:rsidR="00096491">
              <w:rPr>
                <w:spacing w:val="-6"/>
              </w:rPr>
              <w:t xml:space="preserve">the date </w:t>
            </w:r>
            <w:r w:rsidRPr="00CE72EB">
              <w:rPr>
                <w:spacing w:val="-6"/>
              </w:rPr>
              <w:t>specified in Section III, Qualification</w:t>
            </w:r>
            <w:r w:rsidRPr="00CE72EB">
              <w:rPr>
                <w:spacing w:val="-4"/>
              </w:rPr>
              <w:t xml:space="preserve"> Criteria, and Requirements</w:t>
            </w:r>
            <w:r w:rsidRPr="00CE72EB">
              <w:rPr>
                <w:spacing w:val="-7"/>
              </w:rPr>
              <w:t xml:space="preserve">, Sub-Factor </w:t>
            </w:r>
            <w:r w:rsidRPr="00CE72EB">
              <w:rPr>
                <w:spacing w:val="-4"/>
              </w:rPr>
              <w:t>2.5.</w:t>
            </w:r>
          </w:p>
          <w:p w:rsidR="009E69E7" w:rsidRPr="00CE72EB" w:rsidRDefault="00C11739" w:rsidP="008549E3">
            <w:pPr>
              <w:spacing w:before="40" w:after="120"/>
              <w:ind w:left="540" w:hanging="441"/>
              <w:jc w:val="both"/>
              <w:rPr>
                <w:spacing w:val="-4"/>
              </w:rPr>
            </w:pPr>
            <w:r w:rsidRPr="00CE72EB">
              <w:rPr>
                <w:rFonts w:ascii="MS Mincho" w:eastAsia="MS Mincho" w:hAnsi="MS Mincho" w:cs="MS Mincho"/>
                <w:spacing w:val="-2"/>
              </w:rPr>
              <w:sym w:font="Wingdings" w:char="F0A8"/>
            </w:r>
            <w:r w:rsidRPr="00CE72EB">
              <w:rPr>
                <w:spacing w:val="-4"/>
              </w:rPr>
              <w:tab/>
            </w:r>
            <w:r w:rsidRPr="00CE72EB">
              <w:rPr>
                <w:b/>
                <w:spacing w:val="-4"/>
              </w:rPr>
              <w:t xml:space="preserve">Declaration of </w:t>
            </w:r>
            <w:r w:rsidRPr="00CE72EB">
              <w:rPr>
                <w:b/>
                <w:spacing w:val="-6"/>
              </w:rPr>
              <w:t>suspension or termination of contract</w:t>
            </w:r>
            <w:r w:rsidRPr="00CE72EB">
              <w:rPr>
                <w:spacing w:val="-6"/>
              </w:rPr>
              <w:t xml:space="preserve">:  The following contract(s) has/have been suspended or terminated and/or Performance Security called by an employer(s) for reasons related to </w:t>
            </w:r>
            <w:r w:rsidRPr="00CE72EB">
              <w:rPr>
                <w:spacing w:val="-4"/>
              </w:rPr>
              <w:t xml:space="preserve">Environmental, Social, Health, or Safety (ESHS) performance </w:t>
            </w:r>
            <w:r w:rsidRPr="00CE72EB">
              <w:rPr>
                <w:spacing w:val="-6"/>
              </w:rPr>
              <w:t>since the date specified in Section III, Qualification</w:t>
            </w:r>
            <w:r w:rsidRPr="00CE72EB">
              <w:rPr>
                <w:spacing w:val="-4"/>
              </w:rPr>
              <w:t xml:space="preserve"> Criteria, and Requirements</w:t>
            </w:r>
            <w:r w:rsidRPr="00CE72EB">
              <w:rPr>
                <w:spacing w:val="-7"/>
              </w:rPr>
              <w:t xml:space="preserve">, Sub-Factor </w:t>
            </w:r>
            <w:r w:rsidRPr="00CE72EB">
              <w:rPr>
                <w:spacing w:val="-4"/>
              </w:rPr>
              <w:t>2.5. Details are described below:</w:t>
            </w:r>
          </w:p>
        </w:tc>
      </w:tr>
      <w:tr w:rsidR="009E69E7" w:rsidRPr="00CE72EB" w:rsidTr="00AE3306">
        <w:tc>
          <w:tcPr>
            <w:tcW w:w="96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ind w:left="102"/>
              <w:rPr>
                <w:b/>
                <w:bCs/>
                <w:spacing w:val="-4"/>
              </w:rPr>
            </w:pPr>
            <w:r w:rsidRPr="00CE72EB">
              <w:rPr>
                <w:b/>
                <w:bCs/>
                <w:spacing w:val="-4"/>
              </w:rPr>
              <w:t>Year</w:t>
            </w:r>
          </w:p>
        </w:tc>
        <w:tc>
          <w:tcPr>
            <w:tcW w:w="1530"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ind w:left="112"/>
              <w:jc w:val="center"/>
              <w:rPr>
                <w:b/>
                <w:bCs/>
                <w:spacing w:val="-4"/>
              </w:rPr>
            </w:pPr>
            <w:r w:rsidRPr="00CE72EB">
              <w:rPr>
                <w:b/>
                <w:bCs/>
                <w:spacing w:val="-4"/>
              </w:rPr>
              <w:t>Suspended or terminated portion of contract</w:t>
            </w:r>
          </w:p>
        </w:tc>
        <w:tc>
          <w:tcPr>
            <w:tcW w:w="512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ind w:left="1323"/>
              <w:rPr>
                <w:b/>
                <w:bCs/>
                <w:spacing w:val="-4"/>
              </w:rPr>
            </w:pPr>
            <w:r w:rsidRPr="00CE72EB">
              <w:rPr>
                <w:b/>
                <w:bCs/>
                <w:spacing w:val="-4"/>
              </w:rPr>
              <w:t>Contract Identification</w:t>
            </w:r>
          </w:p>
          <w:p w:rsidR="009E69E7" w:rsidRPr="00CE72EB" w:rsidRDefault="009E69E7" w:rsidP="00AE3306">
            <w:pPr>
              <w:spacing w:before="40" w:after="120"/>
              <w:ind w:left="60"/>
              <w:rPr>
                <w:i/>
                <w:iCs/>
                <w:spacing w:val="-6"/>
              </w:rPr>
            </w:pPr>
          </w:p>
        </w:tc>
        <w:tc>
          <w:tcPr>
            <w:tcW w:w="1763"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jc w:val="center"/>
              <w:rPr>
                <w:i/>
                <w:iCs/>
                <w:spacing w:val="-6"/>
              </w:rPr>
            </w:pPr>
            <w:r w:rsidRPr="00CE72EB">
              <w:rPr>
                <w:b/>
                <w:bCs/>
                <w:spacing w:val="-4"/>
              </w:rPr>
              <w:t>Total Contract Amount (current value, currency, exchange rate and US$ equivalent)</w:t>
            </w:r>
          </w:p>
        </w:tc>
      </w:tr>
      <w:tr w:rsidR="009E69E7" w:rsidRPr="00CE72EB" w:rsidTr="00AE3306">
        <w:tc>
          <w:tcPr>
            <w:tcW w:w="96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pPr>
            <w:r w:rsidRPr="00CE72EB">
              <w:rPr>
                <w:i/>
                <w:iCs/>
                <w:spacing w:val="-6"/>
              </w:rPr>
              <w:t xml:space="preserve">[insert </w:t>
            </w:r>
            <w:r w:rsidRPr="00CE72EB">
              <w:rPr>
                <w:i/>
                <w:iCs/>
                <w:spacing w:val="-9"/>
              </w:rPr>
              <w:t>year]</w:t>
            </w:r>
          </w:p>
        </w:tc>
        <w:tc>
          <w:tcPr>
            <w:tcW w:w="1530"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pPr>
            <w:r w:rsidRPr="00CE72EB">
              <w:rPr>
                <w:i/>
                <w:iCs/>
                <w:spacing w:val="-6"/>
              </w:rPr>
              <w:t>[insert amount and percentage]</w:t>
            </w:r>
          </w:p>
        </w:tc>
        <w:tc>
          <w:tcPr>
            <w:tcW w:w="512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ind w:left="60"/>
              <w:rPr>
                <w:i/>
                <w:iCs/>
                <w:spacing w:val="-6"/>
              </w:rPr>
            </w:pPr>
            <w:r w:rsidRPr="00CE72EB">
              <w:rPr>
                <w:spacing w:val="-4"/>
              </w:rPr>
              <w:t xml:space="preserve">Contract Identification: </w:t>
            </w:r>
            <w:r w:rsidRPr="00CE72EB">
              <w:rPr>
                <w:i/>
                <w:iCs/>
                <w:spacing w:val="-6"/>
              </w:rPr>
              <w:t>[indicate complete contract name/ number, and any other identification]</w:t>
            </w:r>
          </w:p>
          <w:p w:rsidR="009E69E7" w:rsidRPr="00CE72EB" w:rsidRDefault="009E69E7" w:rsidP="00AE3306">
            <w:pPr>
              <w:spacing w:before="40" w:after="120"/>
              <w:ind w:left="60"/>
              <w:rPr>
                <w:i/>
                <w:iCs/>
                <w:spacing w:val="-6"/>
              </w:rPr>
            </w:pPr>
            <w:r w:rsidRPr="00CE72EB">
              <w:rPr>
                <w:spacing w:val="-4"/>
              </w:rPr>
              <w:t xml:space="preserve">Name of Employer: </w:t>
            </w:r>
            <w:r w:rsidRPr="00CE72EB">
              <w:rPr>
                <w:i/>
                <w:iCs/>
                <w:spacing w:val="-6"/>
              </w:rPr>
              <w:t>[insert full name]</w:t>
            </w:r>
          </w:p>
          <w:p w:rsidR="009E69E7" w:rsidRPr="00CE72EB" w:rsidRDefault="009E69E7" w:rsidP="00AE3306">
            <w:pPr>
              <w:spacing w:before="40" w:after="120"/>
              <w:ind w:left="58"/>
              <w:rPr>
                <w:i/>
                <w:iCs/>
                <w:spacing w:val="-6"/>
              </w:rPr>
            </w:pPr>
            <w:r w:rsidRPr="00CE72EB">
              <w:rPr>
                <w:spacing w:val="-4"/>
              </w:rPr>
              <w:t xml:space="preserve">Address of Employer: </w:t>
            </w:r>
            <w:r w:rsidRPr="00CE72EB">
              <w:rPr>
                <w:i/>
                <w:iCs/>
                <w:spacing w:val="-6"/>
              </w:rPr>
              <w:t>[insert street/city/country]</w:t>
            </w:r>
          </w:p>
          <w:p w:rsidR="009E69E7" w:rsidRPr="00CE72EB" w:rsidRDefault="009E69E7" w:rsidP="00AE3306">
            <w:pPr>
              <w:spacing w:before="40" w:after="120"/>
              <w:ind w:left="58"/>
            </w:pPr>
            <w:r w:rsidRPr="00CE72EB">
              <w:rPr>
                <w:spacing w:val="-4"/>
              </w:rPr>
              <w:t xml:space="preserve">Reason(s) for suspension or termination: </w:t>
            </w:r>
            <w:r w:rsidRPr="00CE72EB">
              <w:rPr>
                <w:i/>
                <w:iCs/>
                <w:spacing w:val="-6"/>
              </w:rPr>
              <w:t>[indicate main reason(s)]</w:t>
            </w:r>
          </w:p>
        </w:tc>
        <w:tc>
          <w:tcPr>
            <w:tcW w:w="1763"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pPr>
            <w:r w:rsidRPr="00CE72EB">
              <w:rPr>
                <w:i/>
                <w:iCs/>
                <w:spacing w:val="-6"/>
              </w:rPr>
              <w:t>[insert amount]</w:t>
            </w:r>
          </w:p>
        </w:tc>
      </w:tr>
      <w:tr w:rsidR="009E69E7" w:rsidRPr="00CE72EB" w:rsidTr="00AE3306">
        <w:tc>
          <w:tcPr>
            <w:tcW w:w="96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rPr>
                <w:i/>
                <w:iCs/>
                <w:spacing w:val="-6"/>
              </w:rPr>
            </w:pPr>
            <w:r w:rsidRPr="00CE72EB">
              <w:rPr>
                <w:i/>
                <w:iCs/>
                <w:spacing w:val="-6"/>
              </w:rPr>
              <w:t xml:space="preserve">[insert </w:t>
            </w:r>
            <w:r w:rsidRPr="00CE72EB">
              <w:rPr>
                <w:i/>
                <w:iCs/>
                <w:spacing w:val="-9"/>
              </w:rPr>
              <w:t>year]</w:t>
            </w:r>
          </w:p>
        </w:tc>
        <w:tc>
          <w:tcPr>
            <w:tcW w:w="1530"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rPr>
                <w:i/>
                <w:iCs/>
                <w:spacing w:val="-6"/>
              </w:rPr>
            </w:pPr>
            <w:r w:rsidRPr="00CE72EB">
              <w:rPr>
                <w:i/>
                <w:iCs/>
                <w:spacing w:val="-6"/>
              </w:rPr>
              <w:t>[insert amount and percentage]</w:t>
            </w:r>
          </w:p>
        </w:tc>
        <w:tc>
          <w:tcPr>
            <w:tcW w:w="512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ind w:left="60"/>
              <w:rPr>
                <w:i/>
                <w:iCs/>
                <w:spacing w:val="-6"/>
              </w:rPr>
            </w:pPr>
            <w:r w:rsidRPr="00CE72EB">
              <w:rPr>
                <w:spacing w:val="-4"/>
              </w:rPr>
              <w:t xml:space="preserve">Contract Identification: </w:t>
            </w:r>
            <w:r w:rsidRPr="00CE72EB">
              <w:rPr>
                <w:i/>
                <w:iCs/>
                <w:spacing w:val="-6"/>
              </w:rPr>
              <w:t>[indicate complete contract name/ number, and any other identification]</w:t>
            </w:r>
          </w:p>
          <w:p w:rsidR="009E69E7" w:rsidRPr="00CE72EB" w:rsidRDefault="009E69E7" w:rsidP="00AE3306">
            <w:pPr>
              <w:spacing w:before="40" w:after="120"/>
              <w:ind w:left="60"/>
              <w:rPr>
                <w:i/>
                <w:iCs/>
                <w:spacing w:val="-6"/>
              </w:rPr>
            </w:pPr>
            <w:r w:rsidRPr="00CE72EB">
              <w:rPr>
                <w:spacing w:val="-4"/>
              </w:rPr>
              <w:lastRenderedPageBreak/>
              <w:t xml:space="preserve">Name of Employer: </w:t>
            </w:r>
            <w:r w:rsidRPr="00CE72EB">
              <w:rPr>
                <w:i/>
                <w:iCs/>
                <w:spacing w:val="-6"/>
              </w:rPr>
              <w:t>[insert full name]</w:t>
            </w:r>
          </w:p>
          <w:p w:rsidR="009E69E7" w:rsidRPr="00CE72EB" w:rsidRDefault="009E69E7" w:rsidP="00AE3306">
            <w:pPr>
              <w:spacing w:before="40" w:after="120"/>
              <w:ind w:left="58"/>
              <w:rPr>
                <w:i/>
                <w:iCs/>
                <w:spacing w:val="-6"/>
              </w:rPr>
            </w:pPr>
            <w:r w:rsidRPr="00CE72EB">
              <w:rPr>
                <w:spacing w:val="-4"/>
              </w:rPr>
              <w:t xml:space="preserve">Address of Employer: </w:t>
            </w:r>
            <w:r w:rsidRPr="00CE72EB">
              <w:rPr>
                <w:i/>
                <w:iCs/>
                <w:spacing w:val="-6"/>
              </w:rPr>
              <w:t>[insert street/city/country]</w:t>
            </w:r>
          </w:p>
          <w:p w:rsidR="009E69E7" w:rsidRPr="00CE72EB" w:rsidRDefault="009E69E7" w:rsidP="00AE3306">
            <w:pPr>
              <w:spacing w:before="40" w:after="120"/>
              <w:ind w:left="60"/>
              <w:rPr>
                <w:spacing w:val="-4"/>
              </w:rPr>
            </w:pPr>
            <w:r w:rsidRPr="00CE72EB">
              <w:rPr>
                <w:spacing w:val="-4"/>
              </w:rPr>
              <w:t xml:space="preserve">Reason(s) for suspension or termination: </w:t>
            </w:r>
            <w:r w:rsidRPr="00CE72EB">
              <w:rPr>
                <w:i/>
                <w:iCs/>
                <w:spacing w:val="-6"/>
              </w:rPr>
              <w:t>[indicate main reason(s)]</w:t>
            </w:r>
          </w:p>
        </w:tc>
        <w:tc>
          <w:tcPr>
            <w:tcW w:w="1763"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rPr>
                <w:i/>
                <w:iCs/>
                <w:spacing w:val="-6"/>
              </w:rPr>
            </w:pPr>
            <w:r w:rsidRPr="00CE72EB">
              <w:rPr>
                <w:i/>
                <w:iCs/>
                <w:spacing w:val="-6"/>
              </w:rPr>
              <w:lastRenderedPageBreak/>
              <w:t>[insert amount]</w:t>
            </w:r>
          </w:p>
        </w:tc>
      </w:tr>
      <w:tr w:rsidR="009E69E7" w:rsidRPr="00CE72EB" w:rsidTr="00AE3306">
        <w:tc>
          <w:tcPr>
            <w:tcW w:w="96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rPr>
                <w:i/>
                <w:iCs/>
                <w:spacing w:val="-6"/>
              </w:rPr>
            </w:pPr>
            <w:r w:rsidRPr="00CE72EB">
              <w:rPr>
                <w:i/>
                <w:iCs/>
                <w:spacing w:val="-6"/>
              </w:rPr>
              <w:lastRenderedPageBreak/>
              <w:t>…</w:t>
            </w:r>
          </w:p>
        </w:tc>
        <w:tc>
          <w:tcPr>
            <w:tcW w:w="1530"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rPr>
                <w:i/>
                <w:iCs/>
                <w:spacing w:val="-6"/>
              </w:rPr>
            </w:pPr>
            <w:r w:rsidRPr="00CE72EB">
              <w:rPr>
                <w:i/>
                <w:iCs/>
                <w:spacing w:val="-6"/>
              </w:rPr>
              <w:t>…</w:t>
            </w:r>
          </w:p>
        </w:tc>
        <w:tc>
          <w:tcPr>
            <w:tcW w:w="5128"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ind w:left="60"/>
              <w:rPr>
                <w:i/>
                <w:spacing w:val="-4"/>
              </w:rPr>
            </w:pPr>
            <w:r w:rsidRPr="00CE72EB">
              <w:rPr>
                <w:i/>
                <w:spacing w:val="-4"/>
              </w:rPr>
              <w:t>[list all applicable contracts]</w:t>
            </w:r>
          </w:p>
        </w:tc>
        <w:tc>
          <w:tcPr>
            <w:tcW w:w="1763" w:type="dxa"/>
            <w:tcBorders>
              <w:top w:val="single" w:sz="2" w:space="0" w:color="auto"/>
              <w:left w:val="single" w:sz="2" w:space="0" w:color="auto"/>
              <w:bottom w:val="single" w:sz="2" w:space="0" w:color="auto"/>
              <w:right w:val="single" w:sz="2" w:space="0" w:color="auto"/>
            </w:tcBorders>
          </w:tcPr>
          <w:p w:rsidR="009E69E7" w:rsidRPr="00CE72EB" w:rsidRDefault="009E69E7" w:rsidP="00AE3306">
            <w:pPr>
              <w:spacing w:before="40" w:after="120"/>
              <w:rPr>
                <w:i/>
                <w:iCs/>
                <w:spacing w:val="-6"/>
              </w:rPr>
            </w:pPr>
            <w:r w:rsidRPr="00CE72EB">
              <w:rPr>
                <w:i/>
                <w:iCs/>
                <w:spacing w:val="-6"/>
              </w:rPr>
              <w:t>…</w:t>
            </w:r>
          </w:p>
        </w:tc>
      </w:tr>
      <w:tr w:rsidR="00C11739" w:rsidRPr="00CE72EB" w:rsidTr="0045219F">
        <w:tc>
          <w:tcPr>
            <w:tcW w:w="9389" w:type="dxa"/>
            <w:gridSpan w:val="4"/>
            <w:tcBorders>
              <w:top w:val="single" w:sz="2" w:space="0" w:color="auto"/>
              <w:left w:val="single" w:sz="2" w:space="0" w:color="auto"/>
              <w:bottom w:val="single" w:sz="2" w:space="0" w:color="auto"/>
              <w:right w:val="single" w:sz="2" w:space="0" w:color="auto"/>
            </w:tcBorders>
          </w:tcPr>
          <w:p w:rsidR="00C11739" w:rsidRPr="00CE72EB" w:rsidRDefault="00C11739" w:rsidP="00AE3306">
            <w:pPr>
              <w:spacing w:before="40" w:after="120"/>
              <w:rPr>
                <w:b/>
                <w:bCs/>
                <w:spacing w:val="-4"/>
              </w:rPr>
            </w:pPr>
            <w:r w:rsidRPr="00CE72EB">
              <w:rPr>
                <w:b/>
                <w:spacing w:val="-6"/>
              </w:rPr>
              <w:t xml:space="preserve">Performance Security called by an employer(s) for reasons related to </w:t>
            </w:r>
            <w:r w:rsidRPr="00CE72EB">
              <w:rPr>
                <w:b/>
                <w:spacing w:val="-4"/>
              </w:rPr>
              <w:t>ESHS performance</w:t>
            </w:r>
          </w:p>
        </w:tc>
      </w:tr>
      <w:tr w:rsidR="00C11739" w:rsidRPr="00CE72EB" w:rsidTr="0045219F">
        <w:tc>
          <w:tcPr>
            <w:tcW w:w="968" w:type="dxa"/>
            <w:tcBorders>
              <w:top w:val="single" w:sz="2" w:space="0" w:color="auto"/>
              <w:left w:val="single" w:sz="2" w:space="0" w:color="auto"/>
              <w:bottom w:val="single" w:sz="2" w:space="0" w:color="auto"/>
              <w:right w:val="single" w:sz="2" w:space="0" w:color="auto"/>
            </w:tcBorders>
          </w:tcPr>
          <w:p w:rsidR="00C11739" w:rsidRPr="00CE72EB" w:rsidRDefault="00C11739" w:rsidP="00AE3306">
            <w:pPr>
              <w:spacing w:before="40" w:after="120"/>
              <w:rPr>
                <w:i/>
                <w:iCs/>
                <w:spacing w:val="-6"/>
              </w:rPr>
            </w:pPr>
            <w:r w:rsidRPr="00CE72EB">
              <w:rPr>
                <w:bCs/>
                <w:spacing w:val="-4"/>
              </w:rPr>
              <w:t>Year</w:t>
            </w:r>
          </w:p>
        </w:tc>
        <w:tc>
          <w:tcPr>
            <w:tcW w:w="6658" w:type="dxa"/>
            <w:gridSpan w:val="2"/>
            <w:tcBorders>
              <w:top w:val="single" w:sz="2" w:space="0" w:color="auto"/>
              <w:left w:val="single" w:sz="2" w:space="0" w:color="auto"/>
              <w:bottom w:val="single" w:sz="2" w:space="0" w:color="auto"/>
              <w:right w:val="single" w:sz="2" w:space="0" w:color="auto"/>
            </w:tcBorders>
          </w:tcPr>
          <w:p w:rsidR="00C11739" w:rsidRPr="00CE72EB" w:rsidRDefault="00C11739" w:rsidP="0045219F">
            <w:pPr>
              <w:spacing w:before="40" w:after="120"/>
              <w:ind w:left="1323"/>
              <w:rPr>
                <w:bCs/>
                <w:spacing w:val="-4"/>
              </w:rPr>
            </w:pPr>
            <w:r w:rsidRPr="00CE72EB">
              <w:rPr>
                <w:bCs/>
                <w:spacing w:val="-4"/>
              </w:rPr>
              <w:t>Contract Identification</w:t>
            </w:r>
          </w:p>
          <w:p w:rsidR="00C11739" w:rsidRPr="00CE72EB" w:rsidRDefault="00C11739" w:rsidP="00AE3306">
            <w:pPr>
              <w:spacing w:before="40" w:after="120"/>
              <w:ind w:left="60"/>
              <w:rPr>
                <w:i/>
                <w:spacing w:val="-4"/>
              </w:rPr>
            </w:pPr>
          </w:p>
        </w:tc>
        <w:tc>
          <w:tcPr>
            <w:tcW w:w="1763" w:type="dxa"/>
            <w:tcBorders>
              <w:top w:val="single" w:sz="2" w:space="0" w:color="auto"/>
              <w:left w:val="single" w:sz="2" w:space="0" w:color="auto"/>
              <w:bottom w:val="single" w:sz="2" w:space="0" w:color="auto"/>
              <w:right w:val="single" w:sz="2" w:space="0" w:color="auto"/>
            </w:tcBorders>
          </w:tcPr>
          <w:p w:rsidR="00C11739" w:rsidRPr="00CE72EB" w:rsidRDefault="00C11739" w:rsidP="00AE3306">
            <w:pPr>
              <w:spacing w:before="40" w:after="120"/>
              <w:rPr>
                <w:i/>
                <w:iCs/>
                <w:spacing w:val="-6"/>
              </w:rPr>
            </w:pPr>
            <w:r w:rsidRPr="00CE72EB">
              <w:rPr>
                <w:bCs/>
                <w:spacing w:val="-4"/>
              </w:rPr>
              <w:t>Total Contract Amount (current value, currency, exchange rate and US$ equivalent)</w:t>
            </w:r>
          </w:p>
        </w:tc>
      </w:tr>
      <w:tr w:rsidR="00C11739" w:rsidRPr="00CE72EB" w:rsidTr="0045219F">
        <w:tc>
          <w:tcPr>
            <w:tcW w:w="968" w:type="dxa"/>
            <w:tcBorders>
              <w:top w:val="single" w:sz="2" w:space="0" w:color="auto"/>
              <w:left w:val="single" w:sz="2" w:space="0" w:color="auto"/>
              <w:bottom w:val="single" w:sz="2" w:space="0" w:color="auto"/>
              <w:right w:val="single" w:sz="2" w:space="0" w:color="auto"/>
            </w:tcBorders>
          </w:tcPr>
          <w:p w:rsidR="00C11739" w:rsidRPr="00CE72EB" w:rsidRDefault="00C11739" w:rsidP="00AE3306">
            <w:pPr>
              <w:spacing w:before="40" w:after="120"/>
              <w:rPr>
                <w:bCs/>
                <w:spacing w:val="-4"/>
              </w:rPr>
            </w:pPr>
            <w:r w:rsidRPr="00CE72EB">
              <w:rPr>
                <w:i/>
                <w:iCs/>
                <w:spacing w:val="-6"/>
              </w:rPr>
              <w:t xml:space="preserve">[insert </w:t>
            </w:r>
            <w:r w:rsidRPr="00CE72EB">
              <w:rPr>
                <w:i/>
                <w:iCs/>
                <w:spacing w:val="-9"/>
              </w:rPr>
              <w:t>year]</w:t>
            </w:r>
          </w:p>
        </w:tc>
        <w:tc>
          <w:tcPr>
            <w:tcW w:w="6658" w:type="dxa"/>
            <w:gridSpan w:val="2"/>
            <w:tcBorders>
              <w:top w:val="single" w:sz="2" w:space="0" w:color="auto"/>
              <w:left w:val="single" w:sz="2" w:space="0" w:color="auto"/>
              <w:bottom w:val="single" w:sz="2" w:space="0" w:color="auto"/>
              <w:right w:val="single" w:sz="2" w:space="0" w:color="auto"/>
            </w:tcBorders>
          </w:tcPr>
          <w:p w:rsidR="00C11739" w:rsidRPr="00CE72EB" w:rsidRDefault="00C11739" w:rsidP="00C11739">
            <w:pPr>
              <w:spacing w:before="40" w:after="120"/>
              <w:ind w:left="60"/>
              <w:rPr>
                <w:i/>
                <w:iCs/>
                <w:spacing w:val="-6"/>
              </w:rPr>
            </w:pPr>
            <w:r w:rsidRPr="00CE72EB">
              <w:rPr>
                <w:spacing w:val="-4"/>
              </w:rPr>
              <w:t xml:space="preserve">Contract Identification: </w:t>
            </w:r>
            <w:r w:rsidRPr="00CE72EB">
              <w:rPr>
                <w:i/>
                <w:iCs/>
                <w:spacing w:val="-6"/>
              </w:rPr>
              <w:t>[indicate complete contract name/ number, and any other identification]</w:t>
            </w:r>
          </w:p>
          <w:p w:rsidR="00C11739" w:rsidRPr="00CE72EB" w:rsidRDefault="00C11739" w:rsidP="00C11739">
            <w:pPr>
              <w:spacing w:before="40" w:after="120"/>
              <w:ind w:left="60"/>
              <w:rPr>
                <w:i/>
                <w:iCs/>
                <w:spacing w:val="-6"/>
              </w:rPr>
            </w:pPr>
            <w:r w:rsidRPr="00CE72EB">
              <w:rPr>
                <w:spacing w:val="-4"/>
              </w:rPr>
              <w:t xml:space="preserve">Name of Employer: </w:t>
            </w:r>
            <w:r w:rsidRPr="00CE72EB">
              <w:rPr>
                <w:i/>
                <w:iCs/>
                <w:spacing w:val="-6"/>
              </w:rPr>
              <w:t>[insert full name]</w:t>
            </w:r>
          </w:p>
          <w:p w:rsidR="00C11739" w:rsidRPr="00CE72EB" w:rsidRDefault="00C11739" w:rsidP="00C11739">
            <w:pPr>
              <w:spacing w:before="40" w:after="120"/>
              <w:ind w:left="58"/>
              <w:rPr>
                <w:i/>
                <w:iCs/>
                <w:spacing w:val="-6"/>
              </w:rPr>
            </w:pPr>
            <w:r w:rsidRPr="00CE72EB">
              <w:rPr>
                <w:spacing w:val="-4"/>
              </w:rPr>
              <w:t xml:space="preserve">Address of Employer: </w:t>
            </w:r>
            <w:r w:rsidRPr="00CE72EB">
              <w:rPr>
                <w:i/>
                <w:iCs/>
                <w:spacing w:val="-6"/>
              </w:rPr>
              <w:t>[insert street/city/country]</w:t>
            </w:r>
          </w:p>
          <w:p w:rsidR="00C11739" w:rsidRPr="00CE72EB" w:rsidRDefault="00C11739">
            <w:pPr>
              <w:spacing w:before="40" w:after="120"/>
              <w:ind w:left="1323"/>
              <w:rPr>
                <w:bCs/>
                <w:spacing w:val="-4"/>
              </w:rPr>
            </w:pPr>
            <w:r w:rsidRPr="00CE72EB">
              <w:rPr>
                <w:spacing w:val="-4"/>
              </w:rPr>
              <w:t>Reason(s) for calling of performance security</w:t>
            </w:r>
            <w:r w:rsidR="000F56F4" w:rsidRPr="00CE72EB">
              <w:rPr>
                <w:spacing w:val="-4"/>
              </w:rPr>
              <w:t>:</w:t>
            </w:r>
            <w:r w:rsidRPr="00CE72EB">
              <w:rPr>
                <w:spacing w:val="-4"/>
              </w:rPr>
              <w:t xml:space="preserve"> </w:t>
            </w:r>
            <w:r w:rsidRPr="00CE72EB">
              <w:rPr>
                <w:i/>
                <w:iCs/>
                <w:spacing w:val="-6"/>
              </w:rPr>
              <w:t>[indicate main reason(s)]</w:t>
            </w:r>
          </w:p>
        </w:tc>
        <w:tc>
          <w:tcPr>
            <w:tcW w:w="1763" w:type="dxa"/>
            <w:tcBorders>
              <w:top w:val="single" w:sz="2" w:space="0" w:color="auto"/>
              <w:left w:val="single" w:sz="2" w:space="0" w:color="auto"/>
              <w:bottom w:val="single" w:sz="2" w:space="0" w:color="auto"/>
              <w:right w:val="single" w:sz="2" w:space="0" w:color="auto"/>
            </w:tcBorders>
          </w:tcPr>
          <w:p w:rsidR="00C11739" w:rsidRPr="00CE72EB" w:rsidRDefault="00C11739" w:rsidP="00AE3306">
            <w:pPr>
              <w:spacing w:before="40" w:after="120"/>
              <w:rPr>
                <w:bCs/>
                <w:spacing w:val="-4"/>
              </w:rPr>
            </w:pPr>
            <w:r w:rsidRPr="00CE72EB">
              <w:rPr>
                <w:i/>
                <w:iCs/>
                <w:spacing w:val="-6"/>
              </w:rPr>
              <w:t>[insert amount]</w:t>
            </w:r>
          </w:p>
        </w:tc>
      </w:tr>
      <w:tr w:rsidR="00C11739" w:rsidRPr="00CE72EB" w:rsidTr="0045219F">
        <w:tc>
          <w:tcPr>
            <w:tcW w:w="968" w:type="dxa"/>
            <w:tcBorders>
              <w:top w:val="single" w:sz="2" w:space="0" w:color="auto"/>
              <w:left w:val="single" w:sz="2" w:space="0" w:color="auto"/>
              <w:bottom w:val="single" w:sz="2" w:space="0" w:color="auto"/>
              <w:right w:val="single" w:sz="2" w:space="0" w:color="auto"/>
            </w:tcBorders>
          </w:tcPr>
          <w:p w:rsidR="00C11739" w:rsidRPr="00CE72EB" w:rsidRDefault="00C11739" w:rsidP="00AE3306">
            <w:pPr>
              <w:spacing w:before="40" w:after="120"/>
              <w:rPr>
                <w:bCs/>
                <w:spacing w:val="-4"/>
              </w:rPr>
            </w:pPr>
          </w:p>
        </w:tc>
        <w:tc>
          <w:tcPr>
            <w:tcW w:w="6658" w:type="dxa"/>
            <w:gridSpan w:val="2"/>
            <w:tcBorders>
              <w:top w:val="single" w:sz="2" w:space="0" w:color="auto"/>
              <w:left w:val="single" w:sz="2" w:space="0" w:color="auto"/>
              <w:bottom w:val="single" w:sz="2" w:space="0" w:color="auto"/>
              <w:right w:val="single" w:sz="2" w:space="0" w:color="auto"/>
            </w:tcBorders>
          </w:tcPr>
          <w:p w:rsidR="00C11739" w:rsidRPr="00CE72EB" w:rsidRDefault="00C11739" w:rsidP="0045219F">
            <w:pPr>
              <w:spacing w:before="40" w:after="120"/>
              <w:ind w:left="1323"/>
              <w:rPr>
                <w:bCs/>
                <w:spacing w:val="-4"/>
              </w:rPr>
            </w:pPr>
          </w:p>
        </w:tc>
        <w:tc>
          <w:tcPr>
            <w:tcW w:w="1763" w:type="dxa"/>
            <w:tcBorders>
              <w:top w:val="single" w:sz="2" w:space="0" w:color="auto"/>
              <w:left w:val="single" w:sz="2" w:space="0" w:color="auto"/>
              <w:bottom w:val="single" w:sz="2" w:space="0" w:color="auto"/>
              <w:right w:val="single" w:sz="2" w:space="0" w:color="auto"/>
            </w:tcBorders>
          </w:tcPr>
          <w:p w:rsidR="00C11739" w:rsidRPr="00CE72EB" w:rsidRDefault="00C11739" w:rsidP="00AE3306">
            <w:pPr>
              <w:spacing w:before="40" w:after="120"/>
              <w:rPr>
                <w:bCs/>
                <w:spacing w:val="-4"/>
              </w:rPr>
            </w:pPr>
          </w:p>
        </w:tc>
      </w:tr>
    </w:tbl>
    <w:p w:rsidR="007B586E" w:rsidRPr="00CE72EB" w:rsidRDefault="007B586E">
      <w:r w:rsidRPr="00CE72EB">
        <w:rPr>
          <w:b/>
        </w:rPr>
        <w:br w:type="page"/>
      </w:r>
    </w:p>
    <w:p w:rsidR="007B586E" w:rsidRPr="00CE72EB" w:rsidRDefault="007B586E" w:rsidP="00301412">
      <w:pPr>
        <w:pStyle w:val="S4-Header2"/>
      </w:pPr>
      <w:bookmarkStart w:id="480" w:name="_Toc125873866"/>
      <w:bookmarkStart w:id="481" w:name="_Toc473902826"/>
      <w:r w:rsidRPr="00CE72EB">
        <w:rPr>
          <w:szCs w:val="32"/>
        </w:rPr>
        <w:t>Form CCC</w:t>
      </w:r>
      <w:bookmarkEnd w:id="480"/>
      <w:r w:rsidR="00301412" w:rsidRPr="00CE72EB">
        <w:rPr>
          <w:szCs w:val="32"/>
        </w:rPr>
        <w:t xml:space="preserve">: </w:t>
      </w:r>
      <w:bookmarkStart w:id="482" w:name="_Toc41971547"/>
      <w:bookmarkStart w:id="483" w:name="_Toc125871312"/>
      <w:bookmarkStart w:id="484" w:name="_Toc127160596"/>
      <w:bookmarkStart w:id="485" w:name="_Toc138144068"/>
      <w:r w:rsidRPr="00CE72EB">
        <w:t>Current Contract Commitments / Works in Progress</w:t>
      </w:r>
      <w:bookmarkEnd w:id="481"/>
      <w:bookmarkEnd w:id="482"/>
      <w:bookmarkEnd w:id="483"/>
      <w:bookmarkEnd w:id="484"/>
      <w:bookmarkEnd w:id="485"/>
    </w:p>
    <w:p w:rsidR="007B586E" w:rsidRPr="00CE72EB" w:rsidRDefault="007B586E">
      <w:pPr>
        <w:suppressAutoHyphens/>
        <w:rPr>
          <w:rStyle w:val="Table"/>
          <w:spacing w:val="-2"/>
        </w:rPr>
      </w:pPr>
    </w:p>
    <w:p w:rsidR="007B586E" w:rsidRPr="00CE72EB" w:rsidRDefault="007B586E">
      <w:pPr>
        <w:suppressAutoHyphens/>
        <w:rPr>
          <w:rStyle w:val="Table"/>
          <w:spacing w:val="-2"/>
        </w:rPr>
      </w:pPr>
    </w:p>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 xml:space="preserve">Bidders and each partner to a </w:t>
      </w:r>
      <w:r w:rsidR="0049153D" w:rsidRPr="00CE72EB">
        <w:rPr>
          <w:rStyle w:val="Table"/>
          <w:rFonts w:ascii="Times New Roman" w:hAnsi="Times New Roman"/>
          <w:spacing w:val="-2"/>
          <w:sz w:val="24"/>
        </w:rPr>
        <w:t>JV</w:t>
      </w:r>
      <w:r w:rsidRPr="00CE72EB">
        <w:rPr>
          <w:rStyle w:val="Table"/>
          <w:rFonts w:ascii="Times New Roman" w:hAnsi="Times New Roman"/>
          <w:spacing w:val="-2"/>
          <w:sz w:val="24"/>
        </w:rPr>
        <w:t xml:space="preserve"> should provide information on their current commitments on all contracts that have been awarded, or for which a letter of intent or acceptance has been received, or for contracts approaching completion, but for which an unqualified, full completion certificate has yet to be issued.</w:t>
      </w:r>
    </w:p>
    <w:p w:rsidR="007B586E" w:rsidRPr="00CE72EB" w:rsidRDefault="007B586E">
      <w:pPr>
        <w:rPr>
          <w:rStyle w:val="Table"/>
          <w:rFonts w:ascii="Times New Roman" w:hAnsi="Times New Roman"/>
          <w:spacing w:val="-2"/>
          <w:sz w:val="24"/>
        </w:rPr>
      </w:pPr>
    </w:p>
    <w:p w:rsidR="007B586E" w:rsidRPr="00CE72EB" w:rsidRDefault="007B586E">
      <w:pPr>
        <w:rPr>
          <w:rStyle w:val="Table"/>
          <w:rFonts w:ascii="Times New Roman" w:hAnsi="Times New Roman"/>
          <w:b/>
          <w:bCs/>
          <w:spacing w:val="-2"/>
          <w:sz w:val="24"/>
        </w:rPr>
      </w:pPr>
    </w:p>
    <w:p w:rsidR="007B586E" w:rsidRPr="00CE72EB" w:rsidRDefault="007B586E">
      <w:pPr>
        <w:rPr>
          <w:rStyle w:val="Table"/>
          <w:rFonts w:ascii="Times New Roman" w:hAnsi="Times New Roman"/>
          <w:spacing w:val="-2"/>
          <w:sz w:val="24"/>
        </w:rPr>
      </w:pPr>
    </w:p>
    <w:p w:rsidR="007B586E" w:rsidRPr="00CE72EB" w:rsidRDefault="007B586E">
      <w:pPr>
        <w:rPr>
          <w:rStyle w:val="Table"/>
          <w:rFonts w:ascii="Times New Roman" w:hAnsi="Times New Roman"/>
          <w:spacing w:val="-2"/>
          <w:sz w:val="24"/>
        </w:rPr>
      </w:pPr>
    </w:p>
    <w:tbl>
      <w:tblPr>
        <w:tblW w:w="0" w:type="auto"/>
        <w:tblInd w:w="72" w:type="dxa"/>
        <w:tblLayout w:type="fixed"/>
        <w:tblCellMar>
          <w:left w:w="72" w:type="dxa"/>
          <w:right w:w="72" w:type="dxa"/>
        </w:tblCellMar>
        <w:tblLook w:val="0000" w:firstRow="0" w:lastRow="0" w:firstColumn="0" w:lastColumn="0" w:noHBand="0" w:noVBand="0"/>
      </w:tblPr>
      <w:tblGrid>
        <w:gridCol w:w="1890"/>
        <w:gridCol w:w="1620"/>
        <w:gridCol w:w="1800"/>
        <w:gridCol w:w="1800"/>
        <w:gridCol w:w="1800"/>
      </w:tblGrid>
      <w:tr w:rsidR="007B586E" w:rsidRPr="00CE72EB">
        <w:trPr>
          <w:cantSplit/>
        </w:trPr>
        <w:tc>
          <w:tcPr>
            <w:tcW w:w="189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Name of contract</w:t>
            </w:r>
          </w:p>
        </w:tc>
        <w:tc>
          <w:tcPr>
            <w:tcW w:w="1620" w:type="dxa"/>
            <w:tcBorders>
              <w:top w:val="single" w:sz="6" w:space="0" w:color="auto"/>
            </w:tcBorders>
          </w:tcPr>
          <w:p w:rsidR="007B586E" w:rsidRPr="00CE72EB" w:rsidRDefault="00283744">
            <w:pPr>
              <w:rPr>
                <w:rStyle w:val="Table"/>
                <w:rFonts w:ascii="Times New Roman" w:hAnsi="Times New Roman"/>
                <w:spacing w:val="-2"/>
                <w:sz w:val="24"/>
              </w:rPr>
            </w:pPr>
            <w:r w:rsidRPr="00CE72EB">
              <w:rPr>
                <w:rStyle w:val="Table"/>
                <w:rFonts w:ascii="Times New Roman" w:hAnsi="Times New Roman"/>
                <w:spacing w:val="-2"/>
                <w:sz w:val="24"/>
              </w:rPr>
              <w:t>Employer</w:t>
            </w:r>
            <w:r w:rsidR="007B586E" w:rsidRPr="00CE72EB">
              <w:rPr>
                <w:rStyle w:val="Table"/>
                <w:rFonts w:ascii="Times New Roman" w:hAnsi="Times New Roman"/>
                <w:spacing w:val="-2"/>
                <w:sz w:val="24"/>
              </w:rPr>
              <w:t>, contact address/tel/fax</w:t>
            </w: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Value of outstanding work (current US$ equivalent)</w:t>
            </w: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Estimated completion date</w:t>
            </w:r>
          </w:p>
        </w:tc>
        <w:tc>
          <w:tcPr>
            <w:tcW w:w="180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Average monthly invoicing over last six months</w:t>
            </w:r>
            <w:r w:rsidRPr="00CE72EB">
              <w:rPr>
                <w:rStyle w:val="Table"/>
                <w:rFonts w:ascii="Times New Roman" w:hAnsi="Times New Roman"/>
                <w:spacing w:val="-2"/>
                <w:sz w:val="24"/>
              </w:rPr>
              <w:br/>
              <w:t>(US$/month)</w:t>
            </w:r>
          </w:p>
        </w:tc>
      </w:tr>
      <w:tr w:rsidR="007B586E" w:rsidRPr="00CE72EB">
        <w:trPr>
          <w:cantSplit/>
        </w:trPr>
        <w:tc>
          <w:tcPr>
            <w:tcW w:w="189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1.</w:t>
            </w:r>
          </w:p>
          <w:p w:rsidR="007B586E" w:rsidRPr="00CE72EB" w:rsidRDefault="007B586E">
            <w:pPr>
              <w:rPr>
                <w:rStyle w:val="Table"/>
                <w:rFonts w:ascii="Times New Roman" w:hAnsi="Times New Roman"/>
                <w:spacing w:val="-2"/>
                <w:sz w:val="24"/>
              </w:rPr>
            </w:pPr>
          </w:p>
        </w:tc>
        <w:tc>
          <w:tcPr>
            <w:tcW w:w="1620" w:type="dxa"/>
            <w:tcBorders>
              <w:top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p>
        </w:tc>
      </w:tr>
      <w:tr w:rsidR="007B586E" w:rsidRPr="00CE72EB">
        <w:trPr>
          <w:cantSplit/>
        </w:trPr>
        <w:tc>
          <w:tcPr>
            <w:tcW w:w="189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2.</w:t>
            </w:r>
          </w:p>
          <w:p w:rsidR="007B586E" w:rsidRPr="00CE72EB" w:rsidRDefault="007B586E">
            <w:pPr>
              <w:rPr>
                <w:rStyle w:val="Table"/>
                <w:rFonts w:ascii="Times New Roman" w:hAnsi="Times New Roman"/>
                <w:spacing w:val="-2"/>
                <w:sz w:val="24"/>
              </w:rPr>
            </w:pPr>
          </w:p>
        </w:tc>
        <w:tc>
          <w:tcPr>
            <w:tcW w:w="1620" w:type="dxa"/>
            <w:tcBorders>
              <w:top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p>
        </w:tc>
      </w:tr>
      <w:tr w:rsidR="007B586E" w:rsidRPr="00CE72EB">
        <w:trPr>
          <w:cantSplit/>
        </w:trPr>
        <w:tc>
          <w:tcPr>
            <w:tcW w:w="189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3.</w:t>
            </w:r>
          </w:p>
          <w:p w:rsidR="007B586E" w:rsidRPr="00CE72EB" w:rsidRDefault="007B586E">
            <w:pPr>
              <w:rPr>
                <w:rStyle w:val="Table"/>
                <w:rFonts w:ascii="Times New Roman" w:hAnsi="Times New Roman"/>
                <w:spacing w:val="-2"/>
                <w:sz w:val="24"/>
              </w:rPr>
            </w:pPr>
          </w:p>
        </w:tc>
        <w:tc>
          <w:tcPr>
            <w:tcW w:w="1620" w:type="dxa"/>
            <w:tcBorders>
              <w:top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p>
        </w:tc>
      </w:tr>
      <w:tr w:rsidR="007B586E" w:rsidRPr="00CE72EB">
        <w:trPr>
          <w:cantSplit/>
        </w:trPr>
        <w:tc>
          <w:tcPr>
            <w:tcW w:w="189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4.</w:t>
            </w:r>
          </w:p>
          <w:p w:rsidR="007B586E" w:rsidRPr="00CE72EB" w:rsidRDefault="007B586E">
            <w:pPr>
              <w:rPr>
                <w:rStyle w:val="Table"/>
                <w:rFonts w:ascii="Times New Roman" w:hAnsi="Times New Roman"/>
                <w:spacing w:val="-2"/>
                <w:sz w:val="24"/>
              </w:rPr>
            </w:pPr>
          </w:p>
        </w:tc>
        <w:tc>
          <w:tcPr>
            <w:tcW w:w="1620" w:type="dxa"/>
            <w:tcBorders>
              <w:top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p>
        </w:tc>
      </w:tr>
      <w:tr w:rsidR="007B586E" w:rsidRPr="00CE72EB">
        <w:trPr>
          <w:cantSplit/>
        </w:trPr>
        <w:tc>
          <w:tcPr>
            <w:tcW w:w="189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5.</w:t>
            </w:r>
          </w:p>
          <w:p w:rsidR="007B586E" w:rsidRPr="00CE72EB" w:rsidRDefault="007B586E">
            <w:pPr>
              <w:rPr>
                <w:rStyle w:val="Table"/>
                <w:rFonts w:ascii="Times New Roman" w:hAnsi="Times New Roman"/>
                <w:spacing w:val="-2"/>
                <w:sz w:val="24"/>
              </w:rPr>
            </w:pPr>
          </w:p>
        </w:tc>
        <w:tc>
          <w:tcPr>
            <w:tcW w:w="1620" w:type="dxa"/>
            <w:tcBorders>
              <w:top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p>
        </w:tc>
      </w:tr>
      <w:tr w:rsidR="007B586E" w:rsidRPr="00CE72EB">
        <w:trPr>
          <w:cantSplit/>
        </w:trPr>
        <w:tc>
          <w:tcPr>
            <w:tcW w:w="189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r w:rsidRPr="00CE72EB">
              <w:rPr>
                <w:rStyle w:val="Table"/>
                <w:rFonts w:ascii="Times New Roman" w:hAnsi="Times New Roman"/>
                <w:spacing w:val="-2"/>
                <w:sz w:val="24"/>
              </w:rPr>
              <w:t>etc.</w:t>
            </w:r>
          </w:p>
          <w:p w:rsidR="007B586E" w:rsidRPr="00CE72EB" w:rsidRDefault="007B586E">
            <w:pPr>
              <w:rPr>
                <w:rStyle w:val="Table"/>
                <w:rFonts w:ascii="Times New Roman" w:hAnsi="Times New Roman"/>
                <w:spacing w:val="-2"/>
                <w:sz w:val="24"/>
              </w:rPr>
            </w:pPr>
          </w:p>
        </w:tc>
        <w:tc>
          <w:tcPr>
            <w:tcW w:w="1620" w:type="dxa"/>
            <w:tcBorders>
              <w:top w:val="single" w:sz="6" w:space="0" w:color="auto"/>
              <w:bottom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tcBorders>
          </w:tcPr>
          <w:p w:rsidR="007B586E" w:rsidRPr="00CE72EB" w:rsidRDefault="007B586E">
            <w:pPr>
              <w:rPr>
                <w:rStyle w:val="Table"/>
                <w:rFonts w:ascii="Times New Roman" w:hAnsi="Times New Roman"/>
                <w:spacing w:val="-2"/>
                <w:sz w:val="24"/>
              </w:rPr>
            </w:pPr>
          </w:p>
        </w:tc>
        <w:tc>
          <w:tcPr>
            <w:tcW w:w="1800" w:type="dxa"/>
            <w:tcBorders>
              <w:top w:val="single" w:sz="6" w:space="0" w:color="auto"/>
              <w:left w:val="single" w:sz="6" w:space="0" w:color="auto"/>
              <w:bottom w:val="single" w:sz="6" w:space="0" w:color="auto"/>
              <w:right w:val="single" w:sz="6" w:space="0" w:color="auto"/>
            </w:tcBorders>
          </w:tcPr>
          <w:p w:rsidR="007B586E" w:rsidRPr="00CE72EB" w:rsidRDefault="007B586E">
            <w:pPr>
              <w:rPr>
                <w:rStyle w:val="Table"/>
                <w:rFonts w:ascii="Times New Roman" w:hAnsi="Times New Roman"/>
                <w:spacing w:val="-2"/>
                <w:sz w:val="24"/>
              </w:rPr>
            </w:pPr>
          </w:p>
        </w:tc>
      </w:tr>
    </w:tbl>
    <w:p w:rsidR="007B586E" w:rsidRPr="00CE72EB" w:rsidRDefault="007B586E">
      <w:pPr>
        <w:rPr>
          <w:rStyle w:val="Table"/>
          <w:rFonts w:ascii="Times New Roman" w:hAnsi="Times New Roman"/>
          <w:spacing w:val="-2"/>
          <w:sz w:val="24"/>
        </w:rPr>
      </w:pPr>
    </w:p>
    <w:p w:rsidR="000B3397" w:rsidRPr="00CE72EB" w:rsidRDefault="007B586E" w:rsidP="00301412">
      <w:pPr>
        <w:pStyle w:val="S4-Header2"/>
      </w:pPr>
      <w:r w:rsidRPr="00CE72EB">
        <w:rPr>
          <w:i/>
        </w:rPr>
        <w:br w:type="page"/>
      </w:r>
      <w:bookmarkStart w:id="486" w:name="_Toc108424566"/>
      <w:bookmarkStart w:id="487" w:name="_Toc473902827"/>
      <w:bookmarkStart w:id="488" w:name="_Toc127160597"/>
      <w:bookmarkStart w:id="489" w:name="_Toc138144069"/>
      <w:bookmarkStart w:id="490" w:name="_Toc41971548"/>
      <w:r w:rsidR="000B3397" w:rsidRPr="00CE72EB">
        <w:rPr>
          <w:szCs w:val="32"/>
        </w:rPr>
        <w:lastRenderedPageBreak/>
        <w:t>Form FIN – 3.1</w:t>
      </w:r>
      <w:r w:rsidR="00301412" w:rsidRPr="00CE72EB">
        <w:rPr>
          <w:szCs w:val="32"/>
        </w:rPr>
        <w:t xml:space="preserve">: </w:t>
      </w:r>
      <w:r w:rsidR="000B3397" w:rsidRPr="00CE72EB">
        <w:t>Financial Situation</w:t>
      </w:r>
      <w:bookmarkEnd w:id="486"/>
      <w:r w:rsidR="000B3397" w:rsidRPr="00CE72EB">
        <w:t xml:space="preserve"> and Performance</w:t>
      </w:r>
      <w:bookmarkEnd w:id="487"/>
    </w:p>
    <w:p w:rsidR="00AB4D20" w:rsidRPr="00CE72EB" w:rsidRDefault="00AB4D20" w:rsidP="00AB4D20">
      <w:pPr>
        <w:spacing w:before="288" w:after="324" w:line="264" w:lineRule="exact"/>
        <w:jc w:val="right"/>
        <w:rPr>
          <w:spacing w:val="-4"/>
        </w:rPr>
      </w:pPr>
      <w:r w:rsidRPr="00CE72EB">
        <w:rPr>
          <w:spacing w:val="-4"/>
        </w:rPr>
        <w:t xml:space="preserve">Bidder’s Name: </w:t>
      </w:r>
      <w:r w:rsidRPr="00CE72EB">
        <w:rPr>
          <w:i/>
          <w:iCs/>
          <w:spacing w:val="-6"/>
        </w:rPr>
        <w:t>________________</w:t>
      </w:r>
      <w:r w:rsidRPr="00CE72EB">
        <w:rPr>
          <w:i/>
          <w:iCs/>
          <w:spacing w:val="-6"/>
        </w:rPr>
        <w:br/>
      </w:r>
      <w:r w:rsidRPr="00CE72EB">
        <w:rPr>
          <w:spacing w:val="-4"/>
        </w:rPr>
        <w:t xml:space="preserve">Date: </w:t>
      </w:r>
      <w:r w:rsidRPr="00CE72EB">
        <w:rPr>
          <w:i/>
          <w:iCs/>
          <w:spacing w:val="-6"/>
        </w:rPr>
        <w:t>______________________</w:t>
      </w:r>
      <w:r w:rsidRPr="00CE72EB">
        <w:rPr>
          <w:i/>
          <w:iCs/>
          <w:spacing w:val="-6"/>
        </w:rPr>
        <w:br/>
      </w:r>
      <w:r w:rsidRPr="00CE72EB">
        <w:rPr>
          <w:spacing w:val="-4"/>
        </w:rPr>
        <w:t>Joint Venture Member’s Name_________________________</w:t>
      </w:r>
      <w:r w:rsidRPr="00CE72EB">
        <w:rPr>
          <w:i/>
          <w:iCs/>
          <w:spacing w:val="-6"/>
        </w:rPr>
        <w:br/>
      </w:r>
      <w:r w:rsidRPr="00CE72EB">
        <w:rPr>
          <w:spacing w:val="-4"/>
        </w:rPr>
        <w:t xml:space="preserve">ICB No. and title: </w:t>
      </w:r>
      <w:r w:rsidRPr="00CE72EB">
        <w:rPr>
          <w:i/>
          <w:iCs/>
          <w:spacing w:val="-6"/>
        </w:rPr>
        <w:t>___________________________</w:t>
      </w:r>
      <w:r w:rsidRPr="00CE72EB">
        <w:rPr>
          <w:i/>
          <w:iCs/>
          <w:spacing w:val="-6"/>
        </w:rPr>
        <w:br/>
      </w:r>
      <w:r w:rsidRPr="00CE72EB">
        <w:rPr>
          <w:spacing w:val="-4"/>
        </w:rPr>
        <w:t xml:space="preserve">Page </w:t>
      </w:r>
      <w:r w:rsidRPr="00CE72EB">
        <w:rPr>
          <w:i/>
          <w:iCs/>
          <w:spacing w:val="-6"/>
        </w:rPr>
        <w:t>_______________</w:t>
      </w:r>
      <w:r w:rsidRPr="00CE72EB">
        <w:rPr>
          <w:spacing w:val="-4"/>
        </w:rPr>
        <w:t xml:space="preserve">of </w:t>
      </w:r>
      <w:r w:rsidRPr="00CE72EB">
        <w:rPr>
          <w:i/>
          <w:iCs/>
          <w:spacing w:val="-6"/>
        </w:rPr>
        <w:t>______________</w:t>
      </w:r>
      <w:r w:rsidRPr="00CE72EB">
        <w:rPr>
          <w:spacing w:val="-4"/>
        </w:rPr>
        <w:t>pages</w:t>
      </w:r>
    </w:p>
    <w:p w:rsidR="000B3397" w:rsidRPr="00CE72EB" w:rsidRDefault="009E655F" w:rsidP="009E655F">
      <w:pPr>
        <w:spacing w:before="240" w:after="200"/>
        <w:rPr>
          <w:b/>
          <w:bCs/>
          <w:spacing w:val="-4"/>
        </w:rPr>
      </w:pPr>
      <w:r w:rsidRPr="00CE72EB">
        <w:rPr>
          <w:b/>
          <w:bCs/>
          <w:spacing w:val="-4"/>
        </w:rPr>
        <w:t xml:space="preserve">1. </w:t>
      </w:r>
      <w:r w:rsidR="000B3397" w:rsidRPr="00CE72EB">
        <w:rPr>
          <w:b/>
          <w:bCs/>
          <w:spacing w:val="-4"/>
        </w:rPr>
        <w:t>Financial data</w:t>
      </w:r>
    </w:p>
    <w:tbl>
      <w:tblPr>
        <w:tblW w:w="0" w:type="auto"/>
        <w:tblInd w:w="3" w:type="dxa"/>
        <w:tblLayout w:type="fixed"/>
        <w:tblCellMar>
          <w:left w:w="0" w:type="dxa"/>
          <w:right w:w="0" w:type="dxa"/>
        </w:tblCellMar>
        <w:tblLook w:val="0000" w:firstRow="0" w:lastRow="0" w:firstColumn="0" w:lastColumn="0" w:noHBand="0" w:noVBand="0"/>
      </w:tblPr>
      <w:tblGrid>
        <w:gridCol w:w="2950"/>
        <w:gridCol w:w="1190"/>
        <w:gridCol w:w="1186"/>
        <w:gridCol w:w="1190"/>
        <w:gridCol w:w="1186"/>
        <w:gridCol w:w="1240"/>
      </w:tblGrid>
      <w:tr w:rsidR="000B3397" w:rsidRPr="00CE72EB" w:rsidTr="00AE3FF7">
        <w:trPr>
          <w:trHeight w:hRule="exact" w:val="1206"/>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7"/>
              </w:rPr>
            </w:pPr>
            <w:r w:rsidRPr="00CE72EB">
              <w:rPr>
                <w:b/>
                <w:bCs/>
                <w:spacing w:val="-7"/>
              </w:rPr>
              <w:t>Type of Financial information in</w:t>
            </w:r>
          </w:p>
          <w:p w:rsidR="000B3397" w:rsidRPr="00CE72EB" w:rsidRDefault="000B3397" w:rsidP="00AE3FF7">
            <w:pPr>
              <w:spacing w:after="360"/>
              <w:jc w:val="center"/>
              <w:rPr>
                <w:b/>
                <w:bCs/>
                <w:spacing w:val="-10"/>
              </w:rPr>
            </w:pPr>
            <w:r w:rsidRPr="00CE72EB">
              <w:rPr>
                <w:b/>
                <w:bCs/>
                <w:spacing w:val="-10"/>
              </w:rPr>
              <w:t>(</w:t>
            </w:r>
            <w:r w:rsidRPr="00CE72EB">
              <w:rPr>
                <w:b/>
                <w:bCs/>
                <w:spacing w:val="-4"/>
              </w:rPr>
              <w:t>currency</w:t>
            </w:r>
            <w:r w:rsidRPr="00CE72EB">
              <w:rPr>
                <w:b/>
                <w:bCs/>
                <w:spacing w:val="-10"/>
              </w:rPr>
              <w:t>)</w:t>
            </w:r>
          </w:p>
        </w:tc>
        <w:tc>
          <w:tcPr>
            <w:tcW w:w="5992"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i/>
                <w:iCs/>
                <w:spacing w:val="-4"/>
              </w:rPr>
            </w:pPr>
            <w:r w:rsidRPr="00CE72EB">
              <w:rPr>
                <w:b/>
                <w:bCs/>
                <w:spacing w:val="-6"/>
              </w:rPr>
              <w:t xml:space="preserve">Historic information for previous </w:t>
            </w:r>
            <w:r w:rsidRPr="00CE72EB">
              <w:rPr>
                <w:i/>
                <w:iCs/>
                <w:spacing w:val="-4"/>
              </w:rPr>
              <w:t>_________years,</w:t>
            </w:r>
          </w:p>
          <w:p w:rsidR="000B3397" w:rsidRPr="00CE72EB" w:rsidRDefault="000B3397" w:rsidP="00AE3FF7">
            <w:pPr>
              <w:jc w:val="center"/>
              <w:rPr>
                <w:i/>
                <w:iCs/>
                <w:spacing w:val="-4"/>
              </w:rPr>
            </w:pPr>
            <w:r w:rsidRPr="00CE72EB">
              <w:rPr>
                <w:i/>
                <w:iCs/>
                <w:spacing w:val="-4"/>
              </w:rPr>
              <w:t>______________</w:t>
            </w:r>
          </w:p>
          <w:p w:rsidR="000B3397" w:rsidRPr="00CE72EB" w:rsidRDefault="000B3397" w:rsidP="00AE3FF7">
            <w:pPr>
              <w:jc w:val="center"/>
              <w:rPr>
                <w:b/>
                <w:bCs/>
                <w:spacing w:val="-10"/>
              </w:rPr>
            </w:pPr>
            <w:r w:rsidRPr="00CE72EB">
              <w:rPr>
                <w:b/>
                <w:bCs/>
                <w:spacing w:val="-10"/>
              </w:rPr>
              <w:t xml:space="preserve">(amount in </w:t>
            </w:r>
            <w:r w:rsidRPr="00CE72EB">
              <w:rPr>
                <w:b/>
                <w:bCs/>
                <w:spacing w:val="-4"/>
              </w:rPr>
              <w:t>currency, currency, exchange rate, USD equivalent</w:t>
            </w:r>
            <w:r w:rsidRPr="00CE72EB">
              <w:rPr>
                <w:b/>
                <w:bCs/>
                <w:spacing w:val="-10"/>
              </w:rPr>
              <w:t>)</w:t>
            </w:r>
          </w:p>
        </w:tc>
      </w:tr>
      <w:tr w:rsidR="000B3397" w:rsidRPr="00CE72EB" w:rsidTr="00AE3FF7">
        <w:trPr>
          <w:trHeight w:hRule="exact" w:val="523"/>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72"/>
              <w:jc w:val="center"/>
              <w:rPr>
                <w:spacing w:val="-4"/>
              </w:rPr>
            </w:pPr>
            <w:r w:rsidRPr="00CE72EB">
              <w:rPr>
                <w:spacing w:val="-4"/>
              </w:rPr>
              <w:t>Year 1</w:t>
            </w: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72"/>
              <w:jc w:val="center"/>
              <w:rPr>
                <w:spacing w:val="-4"/>
              </w:rPr>
            </w:pPr>
            <w:r w:rsidRPr="00CE72EB">
              <w:rPr>
                <w:spacing w:val="-4"/>
              </w:rPr>
              <w:t>Year 2</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72"/>
              <w:jc w:val="center"/>
              <w:rPr>
                <w:spacing w:val="-4"/>
              </w:rPr>
            </w:pPr>
            <w:r w:rsidRPr="00CE72EB">
              <w:rPr>
                <w:spacing w:val="-4"/>
              </w:rPr>
              <w:t>Year 3</w:t>
            </w: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72"/>
              <w:jc w:val="center"/>
              <w:rPr>
                <w:spacing w:val="-4"/>
              </w:rPr>
            </w:pPr>
            <w:r w:rsidRPr="00CE72EB">
              <w:rPr>
                <w:spacing w:val="-4"/>
              </w:rPr>
              <w:t>Year4</w:t>
            </w: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72"/>
              <w:jc w:val="center"/>
              <w:rPr>
                <w:spacing w:val="-4"/>
              </w:rPr>
            </w:pPr>
            <w:r w:rsidRPr="00CE72EB">
              <w:rPr>
                <w:spacing w:val="-4"/>
              </w:rPr>
              <w:t>Year 5</w:t>
            </w:r>
          </w:p>
        </w:tc>
      </w:tr>
      <w:tr w:rsidR="000B3397" w:rsidRPr="00CE72EB" w:rsidTr="00AE3FF7">
        <w:trPr>
          <w:trHeight w:hRule="exact" w:val="528"/>
        </w:trPr>
        <w:tc>
          <w:tcPr>
            <w:tcW w:w="8942" w:type="dxa"/>
            <w:gridSpan w:val="6"/>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72"/>
              <w:ind w:right="2800"/>
              <w:jc w:val="center"/>
              <w:rPr>
                <w:spacing w:val="-4"/>
              </w:rPr>
            </w:pPr>
            <w:r w:rsidRPr="00CE72EB">
              <w:rPr>
                <w:spacing w:val="-4"/>
              </w:rPr>
              <w:t>Statement of Financial Position (Information from Balance Sheet)</w:t>
            </w:r>
          </w:p>
        </w:tc>
      </w:tr>
      <w:tr w:rsidR="000B3397" w:rsidRPr="00CE72EB" w:rsidTr="00AE3FF7">
        <w:trPr>
          <w:trHeight w:hRule="exact" w:val="682"/>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Total Assets (TA)</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682"/>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Total Liabilities (TL)</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686"/>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Total Equity/Net Worth (NW)</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682"/>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Current Assets (CA)</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682"/>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Current Liabilities (CL)</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682"/>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Working Capital (WC)</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528"/>
        </w:trPr>
        <w:tc>
          <w:tcPr>
            <w:tcW w:w="8942" w:type="dxa"/>
            <w:gridSpan w:val="6"/>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108"/>
              <w:ind w:right="2620"/>
              <w:jc w:val="right"/>
              <w:rPr>
                <w:spacing w:val="-4"/>
              </w:rPr>
            </w:pPr>
            <w:r w:rsidRPr="00CE72EB">
              <w:rPr>
                <w:spacing w:val="-4"/>
              </w:rPr>
              <w:t>Information from Income Statement</w:t>
            </w:r>
          </w:p>
        </w:tc>
      </w:tr>
      <w:tr w:rsidR="000B3397" w:rsidRPr="00CE72EB" w:rsidTr="00AE3FF7">
        <w:trPr>
          <w:trHeight w:hRule="exact" w:val="682"/>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Total Revenue (TR)</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780"/>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Profits Before Taxes (PBT)</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r w:rsidR="000B3397" w:rsidRPr="00CE72EB" w:rsidTr="00AE3FF7">
        <w:trPr>
          <w:trHeight w:hRule="exact" w:val="528"/>
        </w:trPr>
        <w:tc>
          <w:tcPr>
            <w:tcW w:w="8942" w:type="dxa"/>
            <w:gridSpan w:val="6"/>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108"/>
              <w:ind w:right="2620"/>
              <w:jc w:val="right"/>
              <w:rPr>
                <w:spacing w:val="-4"/>
              </w:rPr>
            </w:pPr>
            <w:r w:rsidRPr="00CE72EB">
              <w:rPr>
                <w:spacing w:val="-4"/>
              </w:rPr>
              <w:t xml:space="preserve">Cash Flow Information </w:t>
            </w:r>
          </w:p>
        </w:tc>
      </w:tr>
      <w:tr w:rsidR="000B3397" w:rsidRPr="00CE72EB" w:rsidTr="00AE3FF7">
        <w:trPr>
          <w:trHeight w:hRule="exact" w:val="682"/>
        </w:trPr>
        <w:tc>
          <w:tcPr>
            <w:tcW w:w="295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r w:rsidRPr="00CE72EB">
              <w:rPr>
                <w:spacing w:val="-4"/>
              </w:rPr>
              <w:t>Cash Flow from Operating Activities</w:t>
            </w: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9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186"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c>
          <w:tcPr>
            <w:tcW w:w="12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324"/>
              <w:ind w:left="68"/>
              <w:rPr>
                <w:spacing w:val="-4"/>
              </w:rPr>
            </w:pPr>
          </w:p>
        </w:tc>
      </w:tr>
    </w:tbl>
    <w:p w:rsidR="000B3397" w:rsidRPr="00CE72EB" w:rsidRDefault="000B3397" w:rsidP="000B3397">
      <w:pPr>
        <w:pStyle w:val="Style11"/>
        <w:spacing w:line="372" w:lineRule="atLeast"/>
        <w:rPr>
          <w:b/>
          <w:bCs/>
          <w:spacing w:val="-2"/>
        </w:rPr>
      </w:pPr>
    </w:p>
    <w:p w:rsidR="000B3397" w:rsidRPr="00CE72EB" w:rsidRDefault="000B3397" w:rsidP="000B3397">
      <w:pPr>
        <w:spacing w:before="240"/>
        <w:rPr>
          <w:bCs/>
          <w:spacing w:val="-4"/>
        </w:rPr>
      </w:pPr>
      <w:r w:rsidRPr="00CE72EB">
        <w:rPr>
          <w:b/>
          <w:bCs/>
          <w:spacing w:val="-4"/>
        </w:rPr>
        <w:lastRenderedPageBreak/>
        <w:t>2. Sources of Finance</w:t>
      </w:r>
    </w:p>
    <w:p w:rsidR="000B3397" w:rsidRPr="00CE72EB" w:rsidRDefault="000B3397" w:rsidP="000B3397">
      <w:pPr>
        <w:rPr>
          <w:rStyle w:val="Table"/>
          <w:rFonts w:ascii="Comic Sans MS" w:hAnsi="Comic Sans MS" w:cs="Arial"/>
          <w:spacing w:val="-2"/>
          <w:sz w:val="16"/>
        </w:rPr>
      </w:pPr>
    </w:p>
    <w:p w:rsidR="000B3397" w:rsidRPr="00CE72EB" w:rsidRDefault="000B3397" w:rsidP="000B3397">
      <w:pPr>
        <w:ind w:right="288"/>
      </w:pPr>
      <w:r w:rsidRPr="00CE72EB">
        <w:t>Specify sources of finance to meet the cash flow requirements on works currently in progress and for future contract commitments.</w:t>
      </w:r>
    </w:p>
    <w:p w:rsidR="000B3397" w:rsidRPr="00CE72EB" w:rsidRDefault="000B3397" w:rsidP="000B3397">
      <w:pPr>
        <w:ind w:right="288"/>
        <w:rPr>
          <w:rStyle w:val="Table"/>
          <w:spacing w:val="-2"/>
        </w:rPr>
      </w:pPr>
    </w:p>
    <w:tbl>
      <w:tblPr>
        <w:tblW w:w="9540" w:type="dxa"/>
        <w:jc w:val="center"/>
        <w:tblLayout w:type="fixed"/>
        <w:tblCellMar>
          <w:left w:w="72" w:type="dxa"/>
          <w:right w:w="72" w:type="dxa"/>
        </w:tblCellMar>
        <w:tblLook w:val="0000" w:firstRow="0" w:lastRow="0" w:firstColumn="0" w:lastColumn="0" w:noHBand="0" w:noVBand="0"/>
      </w:tblPr>
      <w:tblGrid>
        <w:gridCol w:w="540"/>
        <w:gridCol w:w="5760"/>
        <w:gridCol w:w="3240"/>
      </w:tblGrid>
      <w:tr w:rsidR="000B3397" w:rsidRPr="00CE72EB" w:rsidTr="00AE3FF7">
        <w:trPr>
          <w:cantSplit/>
          <w:jc w:val="center"/>
        </w:trPr>
        <w:tc>
          <w:tcPr>
            <w:tcW w:w="540" w:type="dxa"/>
            <w:tcBorders>
              <w:top w:val="single" w:sz="12" w:space="0" w:color="auto"/>
              <w:left w:val="single" w:sz="12" w:space="0" w:color="auto"/>
              <w:bottom w:val="single" w:sz="12" w:space="0" w:color="auto"/>
            </w:tcBorders>
            <w:vAlign w:val="center"/>
          </w:tcPr>
          <w:p w:rsidR="000B3397" w:rsidRPr="00CE72EB" w:rsidRDefault="000B3397" w:rsidP="00AE3FF7">
            <w:pPr>
              <w:suppressAutoHyphens/>
              <w:spacing w:before="120" w:after="120"/>
              <w:jc w:val="center"/>
              <w:rPr>
                <w:rStyle w:val="Table"/>
                <w:rFonts w:ascii="Times New Roman" w:hAnsi="Times New Roman"/>
                <w:b/>
                <w:bCs/>
                <w:spacing w:val="-2"/>
                <w:sz w:val="22"/>
              </w:rPr>
            </w:pPr>
            <w:r w:rsidRPr="00CE72EB">
              <w:rPr>
                <w:rStyle w:val="Table"/>
                <w:rFonts w:ascii="Times New Roman" w:hAnsi="Times New Roman"/>
                <w:b/>
                <w:bCs/>
                <w:spacing w:val="-2"/>
                <w:sz w:val="22"/>
              </w:rPr>
              <w:t>No.</w:t>
            </w:r>
          </w:p>
        </w:tc>
        <w:tc>
          <w:tcPr>
            <w:tcW w:w="5760" w:type="dxa"/>
            <w:tcBorders>
              <w:top w:val="single" w:sz="12" w:space="0" w:color="auto"/>
              <w:left w:val="single" w:sz="6" w:space="0" w:color="auto"/>
              <w:bottom w:val="single" w:sz="12" w:space="0" w:color="auto"/>
            </w:tcBorders>
          </w:tcPr>
          <w:p w:rsidR="000B3397" w:rsidRPr="00CE72EB" w:rsidRDefault="000B3397" w:rsidP="00AE3FF7">
            <w:pPr>
              <w:suppressAutoHyphens/>
              <w:spacing w:before="120" w:after="120"/>
              <w:jc w:val="center"/>
              <w:rPr>
                <w:rStyle w:val="Table"/>
                <w:rFonts w:ascii="Times New Roman" w:hAnsi="Times New Roman"/>
                <w:b/>
                <w:bCs/>
                <w:spacing w:val="-2"/>
                <w:sz w:val="22"/>
              </w:rPr>
            </w:pPr>
            <w:r w:rsidRPr="00CE72EB">
              <w:rPr>
                <w:rStyle w:val="Table"/>
                <w:rFonts w:ascii="Times New Roman" w:hAnsi="Times New Roman"/>
                <w:b/>
                <w:bCs/>
                <w:spacing w:val="-2"/>
                <w:sz w:val="22"/>
              </w:rPr>
              <w:t>Source of finance</w:t>
            </w:r>
          </w:p>
        </w:tc>
        <w:tc>
          <w:tcPr>
            <w:tcW w:w="3240" w:type="dxa"/>
            <w:tcBorders>
              <w:top w:val="single" w:sz="12" w:space="0" w:color="auto"/>
              <w:left w:val="single" w:sz="6" w:space="0" w:color="auto"/>
              <w:bottom w:val="single" w:sz="12" w:space="0" w:color="auto"/>
              <w:right w:val="single" w:sz="12" w:space="0" w:color="auto"/>
            </w:tcBorders>
          </w:tcPr>
          <w:p w:rsidR="000B3397" w:rsidRPr="00CE72EB" w:rsidRDefault="000B3397" w:rsidP="00AE3FF7">
            <w:pPr>
              <w:suppressAutoHyphens/>
              <w:spacing w:before="120" w:after="120"/>
              <w:jc w:val="center"/>
              <w:rPr>
                <w:rStyle w:val="Table"/>
                <w:rFonts w:ascii="Times New Roman" w:hAnsi="Times New Roman"/>
                <w:b/>
                <w:bCs/>
                <w:spacing w:val="-2"/>
                <w:sz w:val="22"/>
              </w:rPr>
            </w:pPr>
            <w:r w:rsidRPr="00CE72EB">
              <w:rPr>
                <w:rStyle w:val="Table"/>
                <w:rFonts w:ascii="Times New Roman" w:hAnsi="Times New Roman"/>
                <w:b/>
                <w:bCs/>
                <w:spacing w:val="-2"/>
                <w:sz w:val="22"/>
              </w:rPr>
              <w:t>Amount (US$ equivalent)</w:t>
            </w:r>
          </w:p>
        </w:tc>
      </w:tr>
      <w:tr w:rsidR="000B3397" w:rsidRPr="00CE72EB" w:rsidTr="00AE3FF7">
        <w:trPr>
          <w:cantSplit/>
          <w:jc w:val="center"/>
        </w:trPr>
        <w:tc>
          <w:tcPr>
            <w:tcW w:w="540" w:type="dxa"/>
            <w:tcBorders>
              <w:top w:val="single" w:sz="12" w:space="0" w:color="auto"/>
              <w:left w:val="single" w:sz="6" w:space="0" w:color="auto"/>
            </w:tcBorders>
            <w:vAlign w:val="center"/>
          </w:tcPr>
          <w:p w:rsidR="000B3397" w:rsidRPr="00CE72EB" w:rsidRDefault="000B3397" w:rsidP="00AE3FF7">
            <w:pPr>
              <w:suppressAutoHyphens/>
              <w:jc w:val="center"/>
              <w:rPr>
                <w:rStyle w:val="Table"/>
                <w:rFonts w:ascii="Times New Roman" w:hAnsi="Times New Roman"/>
                <w:spacing w:val="-2"/>
              </w:rPr>
            </w:pPr>
            <w:r w:rsidRPr="00CE72EB">
              <w:rPr>
                <w:rStyle w:val="Table"/>
                <w:rFonts w:ascii="Times New Roman" w:hAnsi="Times New Roman"/>
                <w:spacing w:val="-2"/>
              </w:rPr>
              <w:t>1</w:t>
            </w:r>
          </w:p>
        </w:tc>
        <w:tc>
          <w:tcPr>
            <w:tcW w:w="5760" w:type="dxa"/>
            <w:tcBorders>
              <w:top w:val="single" w:sz="12" w:space="0" w:color="auto"/>
              <w:left w:val="single" w:sz="6" w:space="0" w:color="auto"/>
            </w:tcBorders>
          </w:tcPr>
          <w:p w:rsidR="000B3397" w:rsidRPr="00CE72EB" w:rsidRDefault="000B3397" w:rsidP="00AE3FF7">
            <w:pPr>
              <w:suppressAutoHyphens/>
              <w:rPr>
                <w:rStyle w:val="Table"/>
                <w:rFonts w:ascii="Times New Roman" w:hAnsi="Times New Roman"/>
                <w:spacing w:val="-2"/>
              </w:rPr>
            </w:pPr>
          </w:p>
          <w:p w:rsidR="000B3397" w:rsidRPr="00CE72EB" w:rsidRDefault="000B3397" w:rsidP="00AE3FF7">
            <w:pPr>
              <w:suppressAutoHyphens/>
              <w:spacing w:after="71"/>
              <w:rPr>
                <w:rStyle w:val="Table"/>
                <w:rFonts w:ascii="Times New Roman" w:hAnsi="Times New Roman"/>
                <w:spacing w:val="-2"/>
              </w:rPr>
            </w:pPr>
          </w:p>
        </w:tc>
        <w:tc>
          <w:tcPr>
            <w:tcW w:w="3240" w:type="dxa"/>
            <w:tcBorders>
              <w:top w:val="single" w:sz="12" w:space="0" w:color="auto"/>
              <w:left w:val="single" w:sz="6" w:space="0" w:color="auto"/>
              <w:right w:val="single" w:sz="6" w:space="0" w:color="auto"/>
            </w:tcBorders>
          </w:tcPr>
          <w:p w:rsidR="000B3397" w:rsidRPr="00CE72EB" w:rsidRDefault="000B3397" w:rsidP="00AE3FF7">
            <w:pPr>
              <w:suppressAutoHyphens/>
              <w:spacing w:after="71"/>
              <w:rPr>
                <w:rStyle w:val="Table"/>
                <w:rFonts w:ascii="Times New Roman" w:hAnsi="Times New Roman"/>
                <w:spacing w:val="-2"/>
              </w:rPr>
            </w:pPr>
          </w:p>
        </w:tc>
      </w:tr>
      <w:tr w:rsidR="000B3397" w:rsidRPr="00CE72EB" w:rsidTr="00AE3FF7">
        <w:trPr>
          <w:cantSplit/>
          <w:jc w:val="center"/>
        </w:trPr>
        <w:tc>
          <w:tcPr>
            <w:tcW w:w="540" w:type="dxa"/>
            <w:tcBorders>
              <w:top w:val="single" w:sz="6" w:space="0" w:color="auto"/>
              <w:left w:val="single" w:sz="6" w:space="0" w:color="auto"/>
            </w:tcBorders>
            <w:vAlign w:val="center"/>
          </w:tcPr>
          <w:p w:rsidR="000B3397" w:rsidRPr="00CE72EB" w:rsidRDefault="000B3397" w:rsidP="00AE3FF7">
            <w:pPr>
              <w:suppressAutoHyphens/>
              <w:jc w:val="center"/>
              <w:rPr>
                <w:rStyle w:val="Table"/>
                <w:rFonts w:ascii="Times New Roman" w:hAnsi="Times New Roman"/>
                <w:spacing w:val="-2"/>
              </w:rPr>
            </w:pPr>
            <w:r w:rsidRPr="00CE72EB">
              <w:rPr>
                <w:rStyle w:val="Table"/>
                <w:rFonts w:ascii="Times New Roman" w:hAnsi="Times New Roman"/>
                <w:spacing w:val="-2"/>
              </w:rPr>
              <w:t>2</w:t>
            </w:r>
          </w:p>
        </w:tc>
        <w:tc>
          <w:tcPr>
            <w:tcW w:w="5760" w:type="dxa"/>
            <w:tcBorders>
              <w:top w:val="single" w:sz="6" w:space="0" w:color="auto"/>
              <w:left w:val="single" w:sz="6" w:space="0" w:color="auto"/>
            </w:tcBorders>
          </w:tcPr>
          <w:p w:rsidR="000B3397" w:rsidRPr="00CE72EB" w:rsidRDefault="000B3397" w:rsidP="00AE3FF7">
            <w:pPr>
              <w:suppressAutoHyphens/>
              <w:rPr>
                <w:rStyle w:val="Table"/>
                <w:rFonts w:ascii="Times New Roman" w:hAnsi="Times New Roman"/>
                <w:spacing w:val="-2"/>
              </w:rPr>
            </w:pPr>
          </w:p>
          <w:p w:rsidR="000B3397" w:rsidRPr="00CE72EB" w:rsidRDefault="000B3397" w:rsidP="00AE3FF7">
            <w:pPr>
              <w:suppressAutoHyphens/>
              <w:spacing w:after="71"/>
              <w:rPr>
                <w:rStyle w:val="Table"/>
                <w:rFonts w:ascii="Times New Roman" w:hAnsi="Times New Roman"/>
                <w:spacing w:val="-2"/>
              </w:rPr>
            </w:pPr>
          </w:p>
        </w:tc>
        <w:tc>
          <w:tcPr>
            <w:tcW w:w="3240" w:type="dxa"/>
            <w:tcBorders>
              <w:top w:val="single" w:sz="6" w:space="0" w:color="auto"/>
              <w:left w:val="single" w:sz="6" w:space="0" w:color="auto"/>
              <w:right w:val="single" w:sz="6" w:space="0" w:color="auto"/>
            </w:tcBorders>
          </w:tcPr>
          <w:p w:rsidR="000B3397" w:rsidRPr="00CE72EB" w:rsidRDefault="000B3397" w:rsidP="00AE3FF7">
            <w:pPr>
              <w:suppressAutoHyphens/>
              <w:spacing w:after="71"/>
              <w:rPr>
                <w:rStyle w:val="Table"/>
                <w:rFonts w:ascii="Times New Roman" w:hAnsi="Times New Roman"/>
                <w:spacing w:val="-2"/>
              </w:rPr>
            </w:pPr>
          </w:p>
        </w:tc>
      </w:tr>
      <w:tr w:rsidR="000B3397" w:rsidRPr="00CE72EB" w:rsidTr="00AE3FF7">
        <w:trPr>
          <w:cantSplit/>
          <w:jc w:val="center"/>
        </w:trPr>
        <w:tc>
          <w:tcPr>
            <w:tcW w:w="540" w:type="dxa"/>
            <w:tcBorders>
              <w:top w:val="single" w:sz="6" w:space="0" w:color="auto"/>
              <w:left w:val="single" w:sz="6" w:space="0" w:color="auto"/>
            </w:tcBorders>
            <w:vAlign w:val="center"/>
          </w:tcPr>
          <w:p w:rsidR="000B3397" w:rsidRPr="00CE72EB" w:rsidRDefault="000B3397" w:rsidP="00AE3FF7">
            <w:pPr>
              <w:suppressAutoHyphens/>
              <w:jc w:val="center"/>
              <w:rPr>
                <w:rStyle w:val="Table"/>
                <w:rFonts w:ascii="Times New Roman" w:hAnsi="Times New Roman"/>
                <w:spacing w:val="-2"/>
              </w:rPr>
            </w:pPr>
            <w:r w:rsidRPr="00CE72EB">
              <w:rPr>
                <w:rStyle w:val="Table"/>
                <w:rFonts w:ascii="Times New Roman" w:hAnsi="Times New Roman"/>
                <w:spacing w:val="-2"/>
              </w:rPr>
              <w:t>3</w:t>
            </w:r>
          </w:p>
        </w:tc>
        <w:tc>
          <w:tcPr>
            <w:tcW w:w="5760" w:type="dxa"/>
            <w:tcBorders>
              <w:top w:val="single" w:sz="6" w:space="0" w:color="auto"/>
              <w:left w:val="single" w:sz="6" w:space="0" w:color="auto"/>
            </w:tcBorders>
          </w:tcPr>
          <w:p w:rsidR="000B3397" w:rsidRPr="00CE72EB" w:rsidRDefault="000B3397" w:rsidP="00AE3FF7">
            <w:pPr>
              <w:suppressAutoHyphens/>
              <w:rPr>
                <w:rStyle w:val="Table"/>
                <w:rFonts w:ascii="Times New Roman" w:hAnsi="Times New Roman"/>
                <w:spacing w:val="-2"/>
              </w:rPr>
            </w:pPr>
          </w:p>
          <w:p w:rsidR="000B3397" w:rsidRPr="00CE72EB" w:rsidRDefault="000B3397" w:rsidP="00AE3FF7">
            <w:pPr>
              <w:suppressAutoHyphens/>
              <w:spacing w:after="71"/>
              <w:rPr>
                <w:rStyle w:val="Table"/>
                <w:rFonts w:ascii="Times New Roman" w:hAnsi="Times New Roman"/>
                <w:spacing w:val="-2"/>
              </w:rPr>
            </w:pPr>
          </w:p>
        </w:tc>
        <w:tc>
          <w:tcPr>
            <w:tcW w:w="3240" w:type="dxa"/>
            <w:tcBorders>
              <w:top w:val="single" w:sz="6" w:space="0" w:color="auto"/>
              <w:left w:val="single" w:sz="6" w:space="0" w:color="auto"/>
              <w:right w:val="single" w:sz="6" w:space="0" w:color="auto"/>
            </w:tcBorders>
          </w:tcPr>
          <w:p w:rsidR="000B3397" w:rsidRPr="00CE72EB" w:rsidRDefault="000B3397" w:rsidP="00AE3FF7">
            <w:pPr>
              <w:suppressAutoHyphens/>
              <w:spacing w:after="71"/>
              <w:rPr>
                <w:rStyle w:val="Table"/>
                <w:rFonts w:ascii="Times New Roman" w:hAnsi="Times New Roman"/>
                <w:spacing w:val="-2"/>
              </w:rPr>
            </w:pPr>
          </w:p>
        </w:tc>
      </w:tr>
      <w:tr w:rsidR="000B3397" w:rsidRPr="00CE72EB" w:rsidTr="00AE3FF7">
        <w:trPr>
          <w:cantSplit/>
          <w:jc w:val="center"/>
        </w:trPr>
        <w:tc>
          <w:tcPr>
            <w:tcW w:w="540" w:type="dxa"/>
            <w:tcBorders>
              <w:top w:val="single" w:sz="6" w:space="0" w:color="auto"/>
              <w:left w:val="single" w:sz="6" w:space="0" w:color="auto"/>
              <w:bottom w:val="single" w:sz="6" w:space="0" w:color="auto"/>
            </w:tcBorders>
            <w:vAlign w:val="center"/>
          </w:tcPr>
          <w:p w:rsidR="000B3397" w:rsidRPr="00CE72EB" w:rsidRDefault="000B3397" w:rsidP="00AE3FF7">
            <w:pPr>
              <w:suppressAutoHyphens/>
              <w:jc w:val="center"/>
              <w:rPr>
                <w:rStyle w:val="Table"/>
                <w:spacing w:val="-2"/>
              </w:rPr>
            </w:pPr>
          </w:p>
        </w:tc>
        <w:tc>
          <w:tcPr>
            <w:tcW w:w="5760" w:type="dxa"/>
            <w:tcBorders>
              <w:top w:val="single" w:sz="6" w:space="0" w:color="auto"/>
              <w:left w:val="single" w:sz="6" w:space="0" w:color="auto"/>
              <w:bottom w:val="single" w:sz="6" w:space="0" w:color="auto"/>
            </w:tcBorders>
          </w:tcPr>
          <w:p w:rsidR="000B3397" w:rsidRPr="00CE72EB" w:rsidRDefault="000B3397" w:rsidP="00AE3FF7">
            <w:pPr>
              <w:suppressAutoHyphens/>
              <w:rPr>
                <w:rStyle w:val="Table"/>
                <w:spacing w:val="-2"/>
              </w:rPr>
            </w:pPr>
          </w:p>
          <w:p w:rsidR="000B3397" w:rsidRPr="00CE72EB" w:rsidRDefault="000B3397" w:rsidP="00AE3FF7">
            <w:pPr>
              <w:suppressAutoHyphens/>
              <w:spacing w:after="71"/>
              <w:rPr>
                <w:rStyle w:val="Table"/>
                <w:spacing w:val="-2"/>
              </w:rPr>
            </w:pPr>
          </w:p>
        </w:tc>
        <w:tc>
          <w:tcPr>
            <w:tcW w:w="3240" w:type="dxa"/>
            <w:tcBorders>
              <w:top w:val="single" w:sz="6" w:space="0" w:color="auto"/>
              <w:left w:val="single" w:sz="6" w:space="0" w:color="auto"/>
              <w:bottom w:val="single" w:sz="6" w:space="0" w:color="auto"/>
              <w:right w:val="single" w:sz="6" w:space="0" w:color="auto"/>
            </w:tcBorders>
          </w:tcPr>
          <w:p w:rsidR="000B3397" w:rsidRPr="00CE72EB" w:rsidRDefault="000B3397" w:rsidP="00AE3FF7">
            <w:pPr>
              <w:suppressAutoHyphens/>
              <w:spacing w:after="71"/>
              <w:rPr>
                <w:rStyle w:val="Table"/>
                <w:spacing w:val="-2"/>
              </w:rPr>
            </w:pPr>
          </w:p>
        </w:tc>
      </w:tr>
    </w:tbl>
    <w:p w:rsidR="000B3397" w:rsidRPr="00CE72EB" w:rsidRDefault="000B3397" w:rsidP="000B3397">
      <w:pPr>
        <w:pStyle w:val="Style11"/>
        <w:spacing w:line="372" w:lineRule="atLeast"/>
        <w:rPr>
          <w:b/>
          <w:bCs/>
          <w:spacing w:val="-2"/>
        </w:rPr>
      </w:pPr>
    </w:p>
    <w:p w:rsidR="000B3397" w:rsidRPr="00CE72EB" w:rsidRDefault="000B3397" w:rsidP="000B3397">
      <w:pPr>
        <w:pStyle w:val="Style11"/>
        <w:spacing w:line="372" w:lineRule="atLeast"/>
        <w:rPr>
          <w:b/>
          <w:bCs/>
          <w:spacing w:val="-2"/>
        </w:rPr>
      </w:pPr>
      <w:r w:rsidRPr="00CE72EB">
        <w:rPr>
          <w:b/>
          <w:bCs/>
          <w:spacing w:val="-2"/>
        </w:rPr>
        <w:t>2. Financial documents</w:t>
      </w:r>
    </w:p>
    <w:p w:rsidR="000B3397" w:rsidRPr="00CE72EB" w:rsidRDefault="000B3397" w:rsidP="000B3397">
      <w:pPr>
        <w:rPr>
          <w:spacing w:val="-2"/>
        </w:rPr>
      </w:pPr>
    </w:p>
    <w:p w:rsidR="000B3397" w:rsidRPr="00CE72EB" w:rsidRDefault="000B3397" w:rsidP="000B3397">
      <w:pPr>
        <w:spacing w:line="264" w:lineRule="exact"/>
        <w:rPr>
          <w:spacing w:val="-7"/>
        </w:rPr>
      </w:pPr>
      <w:r w:rsidRPr="00CE72EB">
        <w:rPr>
          <w:spacing w:val="-5"/>
        </w:rPr>
        <w:t xml:space="preserve">The Bidder and its parties shall provide copies of financial statements for </w:t>
      </w:r>
      <w:r w:rsidRPr="00CE72EB">
        <w:rPr>
          <w:i/>
          <w:spacing w:val="-5"/>
        </w:rPr>
        <w:t>___________</w:t>
      </w:r>
      <w:r w:rsidRPr="00CE72EB">
        <w:rPr>
          <w:spacing w:val="-5"/>
        </w:rPr>
        <w:t xml:space="preserve">years pursuant Section III, Evaluation and Qualifications Criteria, </w:t>
      </w:r>
      <w:r w:rsidRPr="00CE72EB">
        <w:rPr>
          <w:spacing w:val="-7"/>
        </w:rPr>
        <w:t>Sub-factor 3.2. The financial statements shall:</w:t>
      </w:r>
    </w:p>
    <w:p w:rsidR="000B3397" w:rsidRPr="00CE72EB" w:rsidRDefault="000B3397" w:rsidP="000B3397">
      <w:pPr>
        <w:rPr>
          <w:spacing w:val="-2"/>
        </w:rPr>
      </w:pPr>
    </w:p>
    <w:p w:rsidR="000B3397" w:rsidRPr="00CE72EB" w:rsidRDefault="000B3397" w:rsidP="000B3397">
      <w:pPr>
        <w:pStyle w:val="Style17"/>
        <w:ind w:left="720"/>
        <w:rPr>
          <w:spacing w:val="-2"/>
        </w:rPr>
      </w:pPr>
      <w:r w:rsidRPr="00CE72EB">
        <w:rPr>
          <w:spacing w:val="-2"/>
        </w:rPr>
        <w:t xml:space="preserve">(a) </w:t>
      </w:r>
      <w:r w:rsidRPr="00CE72EB">
        <w:rPr>
          <w:spacing w:val="-2"/>
        </w:rPr>
        <w:tab/>
        <w:t>reflect the financial situation of the Bidder or in case of JV member , and not an affiliated entity  (such as parent company or group member).</w:t>
      </w:r>
    </w:p>
    <w:p w:rsidR="000B3397" w:rsidRPr="00CE72EB" w:rsidRDefault="000B3397" w:rsidP="000B3397">
      <w:pPr>
        <w:ind w:left="720"/>
        <w:rPr>
          <w:spacing w:val="-2"/>
        </w:rPr>
      </w:pPr>
    </w:p>
    <w:p w:rsidR="000B3397" w:rsidRPr="00CE72EB" w:rsidRDefault="000B3397" w:rsidP="000B3397">
      <w:pPr>
        <w:pStyle w:val="Style11"/>
        <w:spacing w:line="240" w:lineRule="auto"/>
        <w:ind w:left="720" w:hanging="360"/>
        <w:rPr>
          <w:spacing w:val="-2"/>
        </w:rPr>
      </w:pPr>
      <w:r w:rsidRPr="00CE72EB">
        <w:rPr>
          <w:spacing w:val="-2"/>
        </w:rPr>
        <w:t>(b)</w:t>
      </w:r>
      <w:r w:rsidRPr="00CE72EB">
        <w:rPr>
          <w:spacing w:val="-2"/>
        </w:rPr>
        <w:tab/>
        <w:t>be independently audited or certified in accordance with local legislation.</w:t>
      </w:r>
    </w:p>
    <w:p w:rsidR="000B3397" w:rsidRPr="00CE72EB" w:rsidRDefault="000B3397" w:rsidP="000B3397">
      <w:pPr>
        <w:ind w:left="720"/>
        <w:rPr>
          <w:spacing w:val="-2"/>
        </w:rPr>
      </w:pPr>
    </w:p>
    <w:p w:rsidR="000B3397" w:rsidRPr="00CE72EB" w:rsidRDefault="000B3397" w:rsidP="000B3397">
      <w:pPr>
        <w:pStyle w:val="Style11"/>
        <w:spacing w:line="240" w:lineRule="auto"/>
        <w:ind w:left="720" w:hanging="360"/>
        <w:rPr>
          <w:spacing w:val="-2"/>
        </w:rPr>
      </w:pPr>
      <w:r w:rsidRPr="00CE72EB">
        <w:rPr>
          <w:spacing w:val="-2"/>
        </w:rPr>
        <w:t>(c)</w:t>
      </w:r>
      <w:r w:rsidRPr="00CE72EB">
        <w:rPr>
          <w:spacing w:val="-2"/>
        </w:rPr>
        <w:tab/>
        <w:t>be complete, including all notes to the financial statements.</w:t>
      </w:r>
    </w:p>
    <w:p w:rsidR="000B3397" w:rsidRPr="00CE72EB" w:rsidRDefault="000B3397" w:rsidP="000B3397">
      <w:pPr>
        <w:ind w:left="720"/>
        <w:rPr>
          <w:spacing w:val="-2"/>
        </w:rPr>
      </w:pPr>
    </w:p>
    <w:p w:rsidR="000B3397" w:rsidRPr="00CE72EB" w:rsidRDefault="000B3397" w:rsidP="000B3397">
      <w:pPr>
        <w:pStyle w:val="Style17"/>
        <w:ind w:left="720"/>
        <w:rPr>
          <w:spacing w:val="-5"/>
        </w:rPr>
      </w:pPr>
      <w:r w:rsidRPr="00CE72EB">
        <w:rPr>
          <w:spacing w:val="-2"/>
        </w:rPr>
        <w:t>(d)</w:t>
      </w:r>
      <w:r w:rsidRPr="00CE72EB">
        <w:rPr>
          <w:spacing w:val="-2"/>
        </w:rPr>
        <w:tab/>
        <w:t>correspond to accounting periods already completed and audited</w:t>
      </w:r>
      <w:r w:rsidRPr="00CE72EB">
        <w:rPr>
          <w:spacing w:val="-5"/>
        </w:rPr>
        <w:t>.</w:t>
      </w:r>
    </w:p>
    <w:p w:rsidR="000B3397" w:rsidRPr="00CE72EB" w:rsidRDefault="000B3397" w:rsidP="000B3397">
      <w:pPr>
        <w:rPr>
          <w:spacing w:val="-2"/>
        </w:rPr>
      </w:pPr>
    </w:p>
    <w:p w:rsidR="000B3397" w:rsidRPr="00CE72EB" w:rsidRDefault="000B3397" w:rsidP="000B3397">
      <w:pPr>
        <w:spacing w:after="432" w:line="264" w:lineRule="exact"/>
        <w:ind w:left="360" w:hanging="360"/>
        <w:rPr>
          <w:spacing w:val="-2"/>
        </w:rPr>
      </w:pPr>
      <w:r w:rsidRPr="00CE72EB">
        <w:rPr>
          <w:rFonts w:ascii="MS Mincho" w:eastAsia="MS Mincho" w:hAnsi="MS Mincho" w:cs="MS Mincho"/>
          <w:spacing w:val="-2"/>
        </w:rPr>
        <w:sym w:font="Wingdings" w:char="F0A8"/>
      </w:r>
      <w:r w:rsidRPr="00CE72EB">
        <w:rPr>
          <w:spacing w:val="-4"/>
        </w:rPr>
        <w:tab/>
      </w:r>
      <w:r w:rsidRPr="00CE72EB">
        <w:rPr>
          <w:spacing w:val="-6"/>
        </w:rPr>
        <w:t>Attached are copies of financial statements</w:t>
      </w:r>
      <w:r w:rsidRPr="00CE72EB">
        <w:rPr>
          <w:rStyle w:val="FootnoteReference"/>
          <w:spacing w:val="-6"/>
        </w:rPr>
        <w:footnoteReference w:id="22"/>
      </w:r>
      <w:r w:rsidRPr="00CE72EB">
        <w:rPr>
          <w:spacing w:val="-6"/>
        </w:rPr>
        <w:t xml:space="preserve"> </w:t>
      </w:r>
      <w:r w:rsidRPr="00CE72EB">
        <w:rPr>
          <w:spacing w:val="-2"/>
        </w:rPr>
        <w:t xml:space="preserve"> for the </w:t>
      </w:r>
      <w:r w:rsidRPr="00CE72EB">
        <w:rPr>
          <w:i/>
          <w:iCs/>
          <w:sz w:val="22"/>
          <w:szCs w:val="22"/>
        </w:rPr>
        <w:t>____________</w:t>
      </w:r>
      <w:r w:rsidRPr="00CE72EB">
        <w:rPr>
          <w:spacing w:val="-2"/>
        </w:rPr>
        <w:t>years required above; and complying with the requirements</w:t>
      </w:r>
    </w:p>
    <w:bookmarkEnd w:id="488"/>
    <w:bookmarkEnd w:id="489"/>
    <w:p w:rsidR="007B586E" w:rsidRPr="00CE72EB" w:rsidRDefault="007B586E"/>
    <w:p w:rsidR="007B586E" w:rsidRPr="00CE72EB" w:rsidRDefault="007B586E">
      <w:pPr>
        <w:jc w:val="center"/>
      </w:pPr>
    </w:p>
    <w:p w:rsidR="007B586E" w:rsidRPr="00CE72EB" w:rsidRDefault="007B586E"/>
    <w:p w:rsidR="000B3397" w:rsidRPr="00CE72EB" w:rsidRDefault="007B586E" w:rsidP="000B3397">
      <w:pPr>
        <w:jc w:val="center"/>
        <w:rPr>
          <w:b/>
          <w:sz w:val="32"/>
          <w:szCs w:val="32"/>
        </w:rPr>
      </w:pPr>
      <w:r w:rsidRPr="00CE72EB">
        <w:rPr>
          <w:b/>
        </w:rPr>
        <w:br w:type="page"/>
      </w:r>
      <w:bookmarkStart w:id="491" w:name="_Toc498849282"/>
      <w:bookmarkStart w:id="492" w:name="_Toc498850121"/>
      <w:bookmarkStart w:id="493" w:name="_Toc498851726"/>
      <w:bookmarkStart w:id="494" w:name="_Toc4390861"/>
      <w:bookmarkStart w:id="495" w:name="_Toc4405766"/>
      <w:bookmarkStart w:id="496" w:name="_Toc23215169"/>
      <w:bookmarkEnd w:id="491"/>
      <w:bookmarkEnd w:id="492"/>
      <w:bookmarkEnd w:id="493"/>
    </w:p>
    <w:p w:rsidR="000B3397" w:rsidRPr="00CE72EB" w:rsidRDefault="000B3397" w:rsidP="00EE7B1C">
      <w:pPr>
        <w:pStyle w:val="S4-Header2"/>
      </w:pPr>
      <w:bookmarkStart w:id="497" w:name="_Toc473902828"/>
      <w:r w:rsidRPr="00CE72EB">
        <w:t>Form FIN - 3.2</w:t>
      </w:r>
      <w:r w:rsidR="00301412" w:rsidRPr="00CE72EB">
        <w:t xml:space="preserve">: </w:t>
      </w:r>
      <w:bookmarkStart w:id="498" w:name="_Toc108424567"/>
      <w:r w:rsidRPr="00CE72EB">
        <w:t>Average Annual Construction Turnover</w:t>
      </w:r>
      <w:bookmarkEnd w:id="497"/>
      <w:bookmarkEnd w:id="498"/>
    </w:p>
    <w:p w:rsidR="00AB4D20" w:rsidRPr="00CE72EB" w:rsidRDefault="00AB4D20" w:rsidP="0020119D">
      <w:pPr>
        <w:spacing w:before="288" w:after="324" w:line="264" w:lineRule="exact"/>
        <w:jc w:val="right"/>
        <w:rPr>
          <w:spacing w:val="-4"/>
        </w:rPr>
      </w:pPr>
      <w:r w:rsidRPr="00CE72EB">
        <w:rPr>
          <w:spacing w:val="-4"/>
        </w:rPr>
        <w:t xml:space="preserve">Bidder’s Name: </w:t>
      </w:r>
      <w:r w:rsidRPr="00CE72EB">
        <w:rPr>
          <w:i/>
          <w:iCs/>
          <w:spacing w:val="-6"/>
        </w:rPr>
        <w:t>________________</w:t>
      </w:r>
      <w:r w:rsidRPr="00CE72EB">
        <w:rPr>
          <w:i/>
          <w:iCs/>
          <w:spacing w:val="-6"/>
        </w:rPr>
        <w:br/>
      </w:r>
      <w:r w:rsidRPr="00CE72EB">
        <w:rPr>
          <w:spacing w:val="-4"/>
        </w:rPr>
        <w:t xml:space="preserve">Date: </w:t>
      </w:r>
      <w:r w:rsidRPr="00CE72EB">
        <w:rPr>
          <w:i/>
          <w:iCs/>
          <w:spacing w:val="-6"/>
        </w:rPr>
        <w:t>______________________</w:t>
      </w:r>
      <w:r w:rsidRPr="00CE72EB">
        <w:rPr>
          <w:i/>
          <w:iCs/>
          <w:spacing w:val="-6"/>
        </w:rPr>
        <w:br/>
      </w:r>
      <w:r w:rsidRPr="00CE72EB">
        <w:rPr>
          <w:spacing w:val="-4"/>
        </w:rPr>
        <w:t>Joint Venture Member’s Name_________________________</w:t>
      </w:r>
      <w:r w:rsidRPr="00CE72EB">
        <w:rPr>
          <w:i/>
          <w:iCs/>
          <w:spacing w:val="-6"/>
        </w:rPr>
        <w:br/>
      </w:r>
      <w:r w:rsidRPr="00CE72EB">
        <w:rPr>
          <w:spacing w:val="-4"/>
        </w:rPr>
        <w:t xml:space="preserve">ICB No. and title: </w:t>
      </w:r>
      <w:r w:rsidRPr="00CE72EB">
        <w:rPr>
          <w:i/>
          <w:iCs/>
          <w:spacing w:val="-6"/>
        </w:rPr>
        <w:t>___________________________</w:t>
      </w:r>
      <w:r w:rsidRPr="00CE72EB">
        <w:rPr>
          <w:i/>
          <w:iCs/>
          <w:spacing w:val="-6"/>
        </w:rPr>
        <w:br/>
      </w:r>
      <w:r w:rsidRPr="00CE72EB">
        <w:rPr>
          <w:spacing w:val="-4"/>
        </w:rPr>
        <w:t xml:space="preserve">Page </w:t>
      </w:r>
      <w:r w:rsidRPr="00CE72EB">
        <w:rPr>
          <w:i/>
          <w:iCs/>
          <w:spacing w:val="-6"/>
        </w:rPr>
        <w:t>_______________</w:t>
      </w:r>
      <w:r w:rsidRPr="00CE72EB">
        <w:rPr>
          <w:spacing w:val="-4"/>
        </w:rPr>
        <w:t xml:space="preserve">of </w:t>
      </w:r>
      <w:r w:rsidRPr="00CE72EB">
        <w:rPr>
          <w:i/>
          <w:iCs/>
          <w:spacing w:val="-6"/>
        </w:rPr>
        <w:t>______________</w:t>
      </w:r>
      <w:r w:rsidRPr="00CE72EB">
        <w:rPr>
          <w:spacing w:val="-4"/>
        </w:rPr>
        <w:t>pages</w:t>
      </w:r>
    </w:p>
    <w:p w:rsidR="00AB4D20" w:rsidRPr="00CE72EB" w:rsidRDefault="00AB4D20" w:rsidP="000B3397">
      <w:pPr>
        <w:rPr>
          <w:bCs/>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1154"/>
        <w:gridCol w:w="2214"/>
        <w:gridCol w:w="2042"/>
        <w:gridCol w:w="2608"/>
      </w:tblGrid>
      <w:tr w:rsidR="000B3397" w:rsidRPr="00CE72EB" w:rsidTr="00AE3FF7">
        <w:tc>
          <w:tcPr>
            <w:tcW w:w="2712" w:type="dxa"/>
            <w:gridSpan w:val="2"/>
          </w:tcPr>
          <w:p w:rsidR="000B3397" w:rsidRPr="00CE72EB" w:rsidRDefault="000B3397" w:rsidP="00AE3FF7">
            <w:pPr>
              <w:spacing w:before="40" w:after="120"/>
              <w:jc w:val="center"/>
              <w:rPr>
                <w:b/>
                <w:bCs/>
                <w:spacing w:val="-2"/>
              </w:rPr>
            </w:pPr>
          </w:p>
        </w:tc>
        <w:tc>
          <w:tcPr>
            <w:tcW w:w="6864" w:type="dxa"/>
            <w:gridSpan w:val="3"/>
          </w:tcPr>
          <w:p w:rsidR="000B3397" w:rsidRPr="00CE72EB" w:rsidRDefault="000B3397" w:rsidP="00AE3FF7">
            <w:pPr>
              <w:spacing w:before="40" w:after="120"/>
              <w:jc w:val="center"/>
            </w:pPr>
            <w:r w:rsidRPr="00CE72EB">
              <w:rPr>
                <w:b/>
                <w:bCs/>
                <w:spacing w:val="-2"/>
              </w:rPr>
              <w:t>Annual turnover data (construction only)</w:t>
            </w:r>
          </w:p>
        </w:tc>
      </w:tr>
      <w:tr w:rsidR="000B3397" w:rsidRPr="00CE72EB" w:rsidTr="00AE3FF7">
        <w:tc>
          <w:tcPr>
            <w:tcW w:w="1558" w:type="dxa"/>
          </w:tcPr>
          <w:p w:rsidR="000B3397" w:rsidRPr="00CE72EB" w:rsidRDefault="000B3397" w:rsidP="00AE3FF7">
            <w:pPr>
              <w:spacing w:before="40" w:after="120"/>
            </w:pPr>
            <w:r w:rsidRPr="00CE72EB">
              <w:rPr>
                <w:b/>
                <w:bCs/>
                <w:spacing w:val="-2"/>
              </w:rPr>
              <w:t>Year</w:t>
            </w:r>
          </w:p>
        </w:tc>
        <w:tc>
          <w:tcPr>
            <w:tcW w:w="3368" w:type="dxa"/>
            <w:gridSpan w:val="2"/>
          </w:tcPr>
          <w:p w:rsidR="000B3397" w:rsidRPr="00CE72EB" w:rsidRDefault="000B3397" w:rsidP="00AE3FF7">
            <w:pPr>
              <w:spacing w:before="40" w:after="120"/>
              <w:rPr>
                <w:b/>
                <w:bCs/>
                <w:spacing w:val="-2"/>
              </w:rPr>
            </w:pPr>
            <w:r w:rsidRPr="00CE72EB">
              <w:rPr>
                <w:b/>
                <w:bCs/>
                <w:spacing w:val="-2"/>
              </w:rPr>
              <w:t xml:space="preserve">Amount </w:t>
            </w:r>
          </w:p>
          <w:p w:rsidR="000B3397" w:rsidRPr="00CE72EB" w:rsidRDefault="000B3397" w:rsidP="00AE3FF7">
            <w:pPr>
              <w:spacing w:before="40" w:after="120"/>
            </w:pPr>
            <w:r w:rsidRPr="00CE72EB">
              <w:rPr>
                <w:b/>
                <w:bCs/>
                <w:spacing w:val="-2"/>
              </w:rPr>
              <w:t>Currency</w:t>
            </w:r>
          </w:p>
        </w:tc>
        <w:tc>
          <w:tcPr>
            <w:tcW w:w="2042" w:type="dxa"/>
          </w:tcPr>
          <w:p w:rsidR="000B3397" w:rsidRPr="00CE72EB" w:rsidRDefault="000B3397" w:rsidP="00AE3FF7">
            <w:pPr>
              <w:spacing w:before="40" w:after="120"/>
              <w:rPr>
                <w:b/>
                <w:bCs/>
                <w:spacing w:val="-2"/>
              </w:rPr>
            </w:pPr>
            <w:r w:rsidRPr="00CE72EB">
              <w:rPr>
                <w:b/>
                <w:bCs/>
                <w:spacing w:val="-2"/>
              </w:rPr>
              <w:t>Exchange rate</w:t>
            </w:r>
          </w:p>
        </w:tc>
        <w:tc>
          <w:tcPr>
            <w:tcW w:w="2608" w:type="dxa"/>
          </w:tcPr>
          <w:p w:rsidR="000B3397" w:rsidRPr="00CE72EB" w:rsidRDefault="000B3397" w:rsidP="00AE3FF7">
            <w:pPr>
              <w:spacing w:before="40" w:after="120"/>
            </w:pPr>
            <w:r w:rsidRPr="00CE72EB">
              <w:rPr>
                <w:b/>
                <w:bCs/>
                <w:spacing w:val="-2"/>
              </w:rPr>
              <w:t>USD equivalent</w:t>
            </w:r>
          </w:p>
        </w:tc>
      </w:tr>
      <w:tr w:rsidR="000B3397" w:rsidRPr="00CE72EB" w:rsidTr="00AE3FF7">
        <w:tc>
          <w:tcPr>
            <w:tcW w:w="1558" w:type="dxa"/>
          </w:tcPr>
          <w:p w:rsidR="000B3397" w:rsidRPr="00CE72EB" w:rsidRDefault="000B3397" w:rsidP="00AE3FF7">
            <w:pPr>
              <w:spacing w:before="40" w:after="120"/>
            </w:pPr>
            <w:r w:rsidRPr="00CE72EB">
              <w:rPr>
                <w:bCs/>
                <w:i/>
                <w:iCs/>
                <w:spacing w:val="-5"/>
              </w:rPr>
              <w:t>[indicate year]</w:t>
            </w:r>
          </w:p>
        </w:tc>
        <w:tc>
          <w:tcPr>
            <w:tcW w:w="3368" w:type="dxa"/>
            <w:gridSpan w:val="2"/>
          </w:tcPr>
          <w:p w:rsidR="000B3397" w:rsidRPr="00CE72EB" w:rsidRDefault="000B3397" w:rsidP="00AE3FF7">
            <w:pPr>
              <w:spacing w:before="40" w:after="120"/>
            </w:pPr>
            <w:r w:rsidRPr="00CE72EB">
              <w:rPr>
                <w:bCs/>
                <w:i/>
                <w:iCs/>
              </w:rPr>
              <w:t>[insert amount and indicate currency]</w:t>
            </w:r>
          </w:p>
        </w:tc>
        <w:tc>
          <w:tcPr>
            <w:tcW w:w="2042" w:type="dxa"/>
          </w:tcPr>
          <w:p w:rsidR="000B3397" w:rsidRPr="00CE72EB" w:rsidRDefault="000B3397" w:rsidP="00AE3FF7">
            <w:pPr>
              <w:spacing w:before="40" w:after="120"/>
              <w:rPr>
                <w:bCs/>
                <w:i/>
                <w:iCs/>
              </w:rPr>
            </w:pPr>
          </w:p>
        </w:tc>
        <w:tc>
          <w:tcPr>
            <w:tcW w:w="2608" w:type="dxa"/>
          </w:tcPr>
          <w:p w:rsidR="000B3397" w:rsidRPr="00CE72EB" w:rsidRDefault="000B3397" w:rsidP="00AE3FF7">
            <w:pPr>
              <w:spacing w:before="40" w:after="120"/>
            </w:pPr>
          </w:p>
        </w:tc>
      </w:tr>
      <w:tr w:rsidR="000B3397" w:rsidRPr="00CE72EB" w:rsidTr="00AE3FF7">
        <w:tc>
          <w:tcPr>
            <w:tcW w:w="1558" w:type="dxa"/>
          </w:tcPr>
          <w:p w:rsidR="000B3397" w:rsidRPr="00CE72EB" w:rsidRDefault="000B3397" w:rsidP="00AE3FF7">
            <w:pPr>
              <w:spacing w:before="40" w:after="120"/>
              <w:rPr>
                <w:b/>
                <w:bCs/>
                <w:spacing w:val="-2"/>
              </w:rPr>
            </w:pPr>
          </w:p>
        </w:tc>
        <w:tc>
          <w:tcPr>
            <w:tcW w:w="3368" w:type="dxa"/>
            <w:gridSpan w:val="2"/>
          </w:tcPr>
          <w:p w:rsidR="000B3397" w:rsidRPr="00CE72EB" w:rsidRDefault="000B3397" w:rsidP="00AE3FF7">
            <w:pPr>
              <w:spacing w:before="40" w:after="120"/>
            </w:pPr>
          </w:p>
        </w:tc>
        <w:tc>
          <w:tcPr>
            <w:tcW w:w="2042" w:type="dxa"/>
          </w:tcPr>
          <w:p w:rsidR="000B3397" w:rsidRPr="00CE72EB" w:rsidRDefault="000B3397" w:rsidP="00AE3FF7">
            <w:pPr>
              <w:spacing w:before="40" w:after="120"/>
            </w:pPr>
          </w:p>
        </w:tc>
        <w:tc>
          <w:tcPr>
            <w:tcW w:w="2608" w:type="dxa"/>
          </w:tcPr>
          <w:p w:rsidR="000B3397" w:rsidRPr="00CE72EB" w:rsidRDefault="000B3397" w:rsidP="00AE3FF7">
            <w:pPr>
              <w:spacing w:before="40" w:after="120"/>
            </w:pPr>
          </w:p>
        </w:tc>
      </w:tr>
      <w:tr w:rsidR="000B3397" w:rsidRPr="00CE72EB" w:rsidTr="00AE3FF7">
        <w:tc>
          <w:tcPr>
            <w:tcW w:w="1558" w:type="dxa"/>
          </w:tcPr>
          <w:p w:rsidR="000B3397" w:rsidRPr="00CE72EB" w:rsidRDefault="000B3397" w:rsidP="00AE3FF7">
            <w:pPr>
              <w:spacing w:before="40" w:after="120"/>
              <w:rPr>
                <w:b/>
                <w:bCs/>
                <w:spacing w:val="-2"/>
              </w:rPr>
            </w:pPr>
          </w:p>
        </w:tc>
        <w:tc>
          <w:tcPr>
            <w:tcW w:w="3368" w:type="dxa"/>
            <w:gridSpan w:val="2"/>
          </w:tcPr>
          <w:p w:rsidR="000B3397" w:rsidRPr="00CE72EB" w:rsidRDefault="000B3397" w:rsidP="00AE3FF7">
            <w:pPr>
              <w:spacing w:before="40" w:after="120"/>
            </w:pPr>
          </w:p>
        </w:tc>
        <w:tc>
          <w:tcPr>
            <w:tcW w:w="2042" w:type="dxa"/>
          </w:tcPr>
          <w:p w:rsidR="000B3397" w:rsidRPr="00CE72EB" w:rsidRDefault="000B3397" w:rsidP="00AE3FF7">
            <w:pPr>
              <w:spacing w:before="40" w:after="120"/>
            </w:pPr>
          </w:p>
        </w:tc>
        <w:tc>
          <w:tcPr>
            <w:tcW w:w="2608" w:type="dxa"/>
          </w:tcPr>
          <w:p w:rsidR="000B3397" w:rsidRPr="00CE72EB" w:rsidRDefault="000B3397" w:rsidP="00AE3FF7">
            <w:pPr>
              <w:spacing w:before="40" w:after="120"/>
            </w:pPr>
          </w:p>
        </w:tc>
      </w:tr>
      <w:tr w:rsidR="000B3397" w:rsidRPr="00CE72EB" w:rsidTr="00AE3FF7">
        <w:tc>
          <w:tcPr>
            <w:tcW w:w="1558" w:type="dxa"/>
          </w:tcPr>
          <w:p w:rsidR="000B3397" w:rsidRPr="00CE72EB" w:rsidRDefault="000B3397" w:rsidP="00AE3FF7">
            <w:pPr>
              <w:spacing w:before="40" w:after="120"/>
              <w:rPr>
                <w:b/>
                <w:bCs/>
                <w:spacing w:val="-2"/>
              </w:rPr>
            </w:pPr>
          </w:p>
        </w:tc>
        <w:tc>
          <w:tcPr>
            <w:tcW w:w="3368" w:type="dxa"/>
            <w:gridSpan w:val="2"/>
          </w:tcPr>
          <w:p w:rsidR="000B3397" w:rsidRPr="00CE72EB" w:rsidRDefault="000B3397" w:rsidP="00AE3FF7">
            <w:pPr>
              <w:spacing w:before="40" w:after="120"/>
            </w:pPr>
          </w:p>
        </w:tc>
        <w:tc>
          <w:tcPr>
            <w:tcW w:w="2042" w:type="dxa"/>
          </w:tcPr>
          <w:p w:rsidR="000B3397" w:rsidRPr="00CE72EB" w:rsidRDefault="000B3397" w:rsidP="00AE3FF7">
            <w:pPr>
              <w:spacing w:before="40" w:after="120"/>
            </w:pPr>
          </w:p>
        </w:tc>
        <w:tc>
          <w:tcPr>
            <w:tcW w:w="2608" w:type="dxa"/>
          </w:tcPr>
          <w:p w:rsidR="000B3397" w:rsidRPr="00CE72EB" w:rsidRDefault="000B3397" w:rsidP="00AE3FF7">
            <w:pPr>
              <w:spacing w:before="40" w:after="120"/>
            </w:pPr>
          </w:p>
        </w:tc>
      </w:tr>
      <w:tr w:rsidR="000B3397" w:rsidRPr="00CE72EB" w:rsidTr="00AE3FF7">
        <w:tc>
          <w:tcPr>
            <w:tcW w:w="1558" w:type="dxa"/>
          </w:tcPr>
          <w:p w:rsidR="000B3397" w:rsidRPr="00CE72EB" w:rsidRDefault="000B3397" w:rsidP="00AE3FF7">
            <w:pPr>
              <w:spacing w:before="40" w:after="120"/>
              <w:rPr>
                <w:b/>
                <w:bCs/>
                <w:spacing w:val="-2"/>
              </w:rPr>
            </w:pPr>
          </w:p>
        </w:tc>
        <w:tc>
          <w:tcPr>
            <w:tcW w:w="3368" w:type="dxa"/>
            <w:gridSpan w:val="2"/>
          </w:tcPr>
          <w:p w:rsidR="000B3397" w:rsidRPr="00CE72EB" w:rsidRDefault="000B3397" w:rsidP="00AE3FF7">
            <w:pPr>
              <w:spacing w:before="40" w:after="120"/>
            </w:pPr>
          </w:p>
        </w:tc>
        <w:tc>
          <w:tcPr>
            <w:tcW w:w="2042" w:type="dxa"/>
          </w:tcPr>
          <w:p w:rsidR="000B3397" w:rsidRPr="00CE72EB" w:rsidRDefault="000B3397" w:rsidP="00AE3FF7">
            <w:pPr>
              <w:spacing w:before="40" w:after="120"/>
            </w:pPr>
          </w:p>
        </w:tc>
        <w:tc>
          <w:tcPr>
            <w:tcW w:w="2608" w:type="dxa"/>
          </w:tcPr>
          <w:p w:rsidR="000B3397" w:rsidRPr="00CE72EB" w:rsidRDefault="000B3397" w:rsidP="00AE3FF7">
            <w:pPr>
              <w:spacing w:before="40" w:after="120"/>
            </w:pPr>
          </w:p>
        </w:tc>
      </w:tr>
      <w:tr w:rsidR="000B3397" w:rsidRPr="00CE72EB" w:rsidTr="00AE3FF7">
        <w:tc>
          <w:tcPr>
            <w:tcW w:w="1558" w:type="dxa"/>
          </w:tcPr>
          <w:p w:rsidR="000B3397" w:rsidRPr="00CE72EB" w:rsidRDefault="000B3397" w:rsidP="00AE3FF7">
            <w:pPr>
              <w:spacing w:before="40" w:after="120"/>
            </w:pPr>
            <w:r w:rsidRPr="00CE72EB">
              <w:rPr>
                <w:bCs/>
                <w:spacing w:val="-2"/>
              </w:rPr>
              <w:t>Average Annual Construction Turnover *</w:t>
            </w:r>
          </w:p>
        </w:tc>
        <w:tc>
          <w:tcPr>
            <w:tcW w:w="3368" w:type="dxa"/>
            <w:gridSpan w:val="2"/>
          </w:tcPr>
          <w:p w:rsidR="000B3397" w:rsidRPr="00CE72EB" w:rsidRDefault="000B3397" w:rsidP="00AE3FF7">
            <w:pPr>
              <w:spacing w:before="40" w:after="120"/>
            </w:pPr>
          </w:p>
        </w:tc>
        <w:tc>
          <w:tcPr>
            <w:tcW w:w="2042" w:type="dxa"/>
          </w:tcPr>
          <w:p w:rsidR="000B3397" w:rsidRPr="00CE72EB" w:rsidRDefault="000B3397" w:rsidP="00AE3FF7">
            <w:pPr>
              <w:spacing w:before="40" w:after="120"/>
            </w:pPr>
          </w:p>
        </w:tc>
        <w:tc>
          <w:tcPr>
            <w:tcW w:w="2608" w:type="dxa"/>
          </w:tcPr>
          <w:p w:rsidR="000B3397" w:rsidRPr="00CE72EB" w:rsidRDefault="000B3397" w:rsidP="00AE3FF7">
            <w:pPr>
              <w:spacing w:before="40" w:after="120"/>
            </w:pPr>
          </w:p>
        </w:tc>
      </w:tr>
    </w:tbl>
    <w:p w:rsidR="000B3397" w:rsidRPr="00CE72EB" w:rsidRDefault="000B3397" w:rsidP="000B3397">
      <w:pPr>
        <w:spacing w:before="144" w:after="396"/>
        <w:ind w:left="360" w:right="72" w:hanging="378"/>
        <w:rPr>
          <w:bCs/>
          <w:spacing w:val="-2"/>
        </w:rPr>
      </w:pPr>
      <w:r w:rsidRPr="00CE72EB">
        <w:rPr>
          <w:bCs/>
          <w:spacing w:val="-2"/>
        </w:rPr>
        <w:t xml:space="preserve">* </w:t>
      </w:r>
      <w:r w:rsidRPr="00CE72EB">
        <w:rPr>
          <w:bCs/>
          <w:spacing w:val="-2"/>
        </w:rPr>
        <w:tab/>
        <w:t>See Section III, Evaluation and Qualification Criteria, Sub-Factor 3.2.</w:t>
      </w:r>
    </w:p>
    <w:bookmarkEnd w:id="494"/>
    <w:bookmarkEnd w:id="495"/>
    <w:bookmarkEnd w:id="496"/>
    <w:p w:rsidR="007B586E" w:rsidRPr="00CE72EB" w:rsidRDefault="007B586E" w:rsidP="000B3397">
      <w:pPr>
        <w:jc w:val="center"/>
      </w:pPr>
    </w:p>
    <w:p w:rsidR="007B586E" w:rsidRPr="00CE72EB" w:rsidRDefault="007B586E">
      <w:pPr>
        <w:pStyle w:val="Subtitle"/>
        <w:jc w:val="left"/>
        <w:rPr>
          <w:b w:val="0"/>
          <w:sz w:val="24"/>
        </w:rPr>
      </w:pPr>
    </w:p>
    <w:p w:rsidR="007B586E" w:rsidRPr="00CE72EB" w:rsidRDefault="007B586E" w:rsidP="00DF1785">
      <w:pPr>
        <w:pStyle w:val="S4-Header2"/>
      </w:pPr>
      <w:r w:rsidRPr="00CE72EB">
        <w:rPr>
          <w:sz w:val="28"/>
        </w:rPr>
        <w:br w:type="page"/>
      </w:r>
      <w:bookmarkStart w:id="499" w:name="_Toc473902829"/>
      <w:r w:rsidRPr="00CE72EB">
        <w:rPr>
          <w:szCs w:val="32"/>
        </w:rPr>
        <w:lastRenderedPageBreak/>
        <w:t>Form FIN</w:t>
      </w:r>
      <w:r w:rsidR="00A743DA" w:rsidRPr="00CE72EB">
        <w:rPr>
          <w:szCs w:val="32"/>
        </w:rPr>
        <w:t xml:space="preserve">  - </w:t>
      </w:r>
      <w:r w:rsidRPr="00CE72EB">
        <w:rPr>
          <w:szCs w:val="32"/>
        </w:rPr>
        <w:t>3.3</w:t>
      </w:r>
      <w:bookmarkEnd w:id="490"/>
      <w:r w:rsidR="00DF1785" w:rsidRPr="00CE72EB">
        <w:rPr>
          <w:szCs w:val="32"/>
        </w:rPr>
        <w:t xml:space="preserve">: </w:t>
      </w:r>
      <w:bookmarkStart w:id="500" w:name="_Toc41971549"/>
      <w:bookmarkStart w:id="501" w:name="_Toc125871315"/>
      <w:bookmarkStart w:id="502" w:name="_Toc127160600"/>
      <w:bookmarkStart w:id="503" w:name="_Toc138144071"/>
      <w:r w:rsidRPr="00CE72EB">
        <w:t>Financial Resources</w:t>
      </w:r>
      <w:bookmarkEnd w:id="499"/>
      <w:bookmarkEnd w:id="500"/>
      <w:bookmarkEnd w:id="501"/>
      <w:bookmarkEnd w:id="502"/>
      <w:bookmarkEnd w:id="503"/>
    </w:p>
    <w:p w:rsidR="007B586E" w:rsidRPr="00CE72EB" w:rsidRDefault="007B586E">
      <w:pPr>
        <w:pStyle w:val="Head2"/>
        <w:widowControl/>
        <w:jc w:val="left"/>
        <w:rPr>
          <w:rStyle w:val="Table"/>
          <w:spacing w:val="-2"/>
          <w:sz w:val="22"/>
        </w:rPr>
      </w:pPr>
    </w:p>
    <w:p w:rsidR="007B586E" w:rsidRPr="00CE72EB" w:rsidRDefault="007B586E">
      <w:pPr>
        <w:suppressAutoHyphens/>
        <w:spacing w:after="180"/>
        <w:jc w:val="both"/>
        <w:rPr>
          <w:rStyle w:val="Table"/>
          <w:rFonts w:ascii="Times New Roman" w:hAnsi="Times New Roman"/>
          <w:spacing w:val="-2"/>
          <w:sz w:val="24"/>
        </w:rPr>
      </w:pPr>
      <w:r w:rsidRPr="00CE72EB">
        <w:rPr>
          <w:rStyle w:val="Table"/>
          <w:rFonts w:ascii="Times New Roman" w:hAnsi="Times New Roman"/>
          <w:spacing w:val="-2"/>
          <w:sz w:val="24"/>
        </w:rPr>
        <w:t xml:space="preserve">Specify proposed sources of financing, such as liquid assets, unencumbered real assets, lines of credit, and other financial means, net of current commitments, available to meet the total construction cash flow demands of the subject contract or contracts as </w:t>
      </w:r>
      <w:r w:rsidR="005F0029" w:rsidRPr="00CE72EB">
        <w:rPr>
          <w:rStyle w:val="Table"/>
          <w:rFonts w:ascii="Times New Roman" w:hAnsi="Times New Roman"/>
          <w:spacing w:val="-2"/>
          <w:sz w:val="24"/>
        </w:rPr>
        <w:t>specified</w:t>
      </w:r>
      <w:r w:rsidRPr="00CE72EB">
        <w:rPr>
          <w:rStyle w:val="Table"/>
          <w:rFonts w:ascii="Times New Roman" w:hAnsi="Times New Roman"/>
          <w:spacing w:val="-2"/>
          <w:sz w:val="24"/>
        </w:rPr>
        <w:t xml:space="preserve"> in Section III (Evaluation and Qualification Criteria)</w:t>
      </w:r>
    </w:p>
    <w:tbl>
      <w:tblPr>
        <w:tblW w:w="9090" w:type="dxa"/>
        <w:tblInd w:w="72" w:type="dxa"/>
        <w:tblLayout w:type="fixed"/>
        <w:tblCellMar>
          <w:left w:w="72" w:type="dxa"/>
          <w:right w:w="72" w:type="dxa"/>
        </w:tblCellMar>
        <w:tblLook w:val="0000" w:firstRow="0" w:lastRow="0" w:firstColumn="0" w:lastColumn="0" w:noHBand="0" w:noVBand="0"/>
      </w:tblPr>
      <w:tblGrid>
        <w:gridCol w:w="6300"/>
        <w:gridCol w:w="2790"/>
      </w:tblGrid>
      <w:tr w:rsidR="007B586E" w:rsidRPr="00CE72EB">
        <w:trPr>
          <w:cantSplit/>
        </w:trPr>
        <w:tc>
          <w:tcPr>
            <w:tcW w:w="6300" w:type="dxa"/>
            <w:tcBorders>
              <w:top w:val="single" w:sz="6" w:space="0" w:color="auto"/>
              <w:left w:val="single" w:sz="6" w:space="0" w:color="auto"/>
            </w:tcBorders>
          </w:tcPr>
          <w:p w:rsidR="007B586E" w:rsidRPr="00CE72EB" w:rsidRDefault="007B586E">
            <w:pPr>
              <w:suppressAutoHyphens/>
              <w:spacing w:after="71"/>
              <w:rPr>
                <w:rStyle w:val="Table"/>
                <w:rFonts w:ascii="Times New Roman" w:hAnsi="Times New Roman"/>
                <w:spacing w:val="-2"/>
                <w:sz w:val="24"/>
              </w:rPr>
            </w:pPr>
            <w:r w:rsidRPr="00CE72EB">
              <w:rPr>
                <w:rStyle w:val="Table"/>
                <w:rFonts w:ascii="Times New Roman" w:hAnsi="Times New Roman"/>
                <w:spacing w:val="-2"/>
                <w:sz w:val="24"/>
              </w:rPr>
              <w:t>Source of financing</w:t>
            </w:r>
          </w:p>
        </w:tc>
        <w:tc>
          <w:tcPr>
            <w:tcW w:w="2790" w:type="dxa"/>
            <w:tcBorders>
              <w:top w:val="single" w:sz="6" w:space="0" w:color="auto"/>
              <w:left w:val="single" w:sz="6" w:space="0" w:color="auto"/>
              <w:right w:val="single" w:sz="6" w:space="0" w:color="auto"/>
            </w:tcBorders>
          </w:tcPr>
          <w:p w:rsidR="007B586E" w:rsidRPr="00CE72EB" w:rsidRDefault="007B586E">
            <w:pPr>
              <w:suppressAutoHyphens/>
              <w:spacing w:after="71"/>
              <w:rPr>
                <w:rStyle w:val="Table"/>
                <w:rFonts w:ascii="Times New Roman" w:hAnsi="Times New Roman"/>
                <w:spacing w:val="-2"/>
                <w:sz w:val="24"/>
              </w:rPr>
            </w:pPr>
            <w:r w:rsidRPr="00CE72EB">
              <w:rPr>
                <w:rStyle w:val="Table"/>
                <w:rFonts w:ascii="Times New Roman" w:hAnsi="Times New Roman"/>
                <w:spacing w:val="-2"/>
                <w:sz w:val="24"/>
              </w:rPr>
              <w:t>Amount (US$ equivalent)</w:t>
            </w:r>
          </w:p>
        </w:tc>
      </w:tr>
      <w:tr w:rsidR="007B586E" w:rsidRPr="00CE72EB">
        <w:trPr>
          <w:cantSplit/>
        </w:trPr>
        <w:tc>
          <w:tcPr>
            <w:tcW w:w="6300" w:type="dxa"/>
            <w:tcBorders>
              <w:top w:val="single" w:sz="6" w:space="0" w:color="auto"/>
              <w:left w:val="single" w:sz="6" w:space="0" w:color="auto"/>
            </w:tcBorders>
          </w:tcPr>
          <w:p w:rsidR="007B586E" w:rsidRPr="00CE72EB" w:rsidRDefault="007B586E">
            <w:pPr>
              <w:suppressAutoHyphens/>
              <w:rPr>
                <w:rStyle w:val="Table"/>
                <w:rFonts w:ascii="Times New Roman" w:hAnsi="Times New Roman"/>
                <w:spacing w:val="-2"/>
                <w:sz w:val="24"/>
              </w:rPr>
            </w:pPr>
            <w:r w:rsidRPr="00CE72EB">
              <w:rPr>
                <w:rStyle w:val="Table"/>
                <w:rFonts w:ascii="Times New Roman" w:hAnsi="Times New Roman"/>
                <w:spacing w:val="-2"/>
                <w:sz w:val="24"/>
              </w:rPr>
              <w:t>1.</w:t>
            </w:r>
          </w:p>
          <w:p w:rsidR="007B586E" w:rsidRPr="00CE72EB" w:rsidRDefault="007B586E">
            <w:pPr>
              <w:suppressAutoHyphens/>
              <w:spacing w:after="71"/>
              <w:rPr>
                <w:rStyle w:val="Table"/>
                <w:rFonts w:ascii="Times New Roman" w:hAnsi="Times New Roman"/>
                <w:spacing w:val="-2"/>
                <w:sz w:val="24"/>
              </w:rPr>
            </w:pPr>
          </w:p>
        </w:tc>
        <w:tc>
          <w:tcPr>
            <w:tcW w:w="2790" w:type="dxa"/>
            <w:tcBorders>
              <w:top w:val="single" w:sz="6" w:space="0" w:color="auto"/>
              <w:left w:val="single" w:sz="6" w:space="0" w:color="auto"/>
              <w:right w:val="single" w:sz="6" w:space="0" w:color="auto"/>
            </w:tcBorders>
          </w:tcPr>
          <w:p w:rsidR="007B586E" w:rsidRPr="00CE72EB" w:rsidRDefault="007B586E">
            <w:pPr>
              <w:suppressAutoHyphens/>
              <w:spacing w:after="71"/>
              <w:rPr>
                <w:rStyle w:val="Table"/>
                <w:rFonts w:ascii="Times New Roman" w:hAnsi="Times New Roman"/>
                <w:spacing w:val="-2"/>
                <w:sz w:val="24"/>
              </w:rPr>
            </w:pPr>
          </w:p>
        </w:tc>
      </w:tr>
      <w:tr w:rsidR="007B586E" w:rsidRPr="00CE72EB">
        <w:trPr>
          <w:cantSplit/>
        </w:trPr>
        <w:tc>
          <w:tcPr>
            <w:tcW w:w="6300" w:type="dxa"/>
            <w:tcBorders>
              <w:top w:val="single" w:sz="6" w:space="0" w:color="auto"/>
              <w:left w:val="single" w:sz="6" w:space="0" w:color="auto"/>
            </w:tcBorders>
          </w:tcPr>
          <w:p w:rsidR="007B586E" w:rsidRPr="00CE72EB" w:rsidRDefault="007B586E">
            <w:pPr>
              <w:suppressAutoHyphens/>
              <w:rPr>
                <w:rStyle w:val="Table"/>
                <w:rFonts w:ascii="Times New Roman" w:hAnsi="Times New Roman"/>
                <w:spacing w:val="-2"/>
                <w:sz w:val="24"/>
              </w:rPr>
            </w:pPr>
            <w:r w:rsidRPr="00CE72EB">
              <w:rPr>
                <w:rStyle w:val="Table"/>
                <w:rFonts w:ascii="Times New Roman" w:hAnsi="Times New Roman"/>
                <w:spacing w:val="-2"/>
                <w:sz w:val="24"/>
              </w:rPr>
              <w:t>2.</w:t>
            </w:r>
          </w:p>
          <w:p w:rsidR="007B586E" w:rsidRPr="00CE72EB" w:rsidRDefault="007B586E">
            <w:pPr>
              <w:suppressAutoHyphens/>
              <w:spacing w:after="71"/>
              <w:rPr>
                <w:rStyle w:val="Table"/>
                <w:rFonts w:ascii="Times New Roman" w:hAnsi="Times New Roman"/>
                <w:spacing w:val="-2"/>
                <w:sz w:val="24"/>
              </w:rPr>
            </w:pPr>
          </w:p>
        </w:tc>
        <w:tc>
          <w:tcPr>
            <w:tcW w:w="2790" w:type="dxa"/>
            <w:tcBorders>
              <w:top w:val="single" w:sz="6" w:space="0" w:color="auto"/>
              <w:left w:val="single" w:sz="6" w:space="0" w:color="auto"/>
              <w:right w:val="single" w:sz="6" w:space="0" w:color="auto"/>
            </w:tcBorders>
          </w:tcPr>
          <w:p w:rsidR="007B586E" w:rsidRPr="00CE72EB" w:rsidRDefault="007B586E">
            <w:pPr>
              <w:suppressAutoHyphens/>
              <w:spacing w:after="71"/>
              <w:rPr>
                <w:rStyle w:val="Table"/>
                <w:rFonts w:ascii="Times New Roman" w:hAnsi="Times New Roman"/>
                <w:spacing w:val="-2"/>
                <w:sz w:val="24"/>
              </w:rPr>
            </w:pPr>
          </w:p>
        </w:tc>
      </w:tr>
      <w:tr w:rsidR="007B586E" w:rsidRPr="00CE72EB">
        <w:trPr>
          <w:cantSplit/>
        </w:trPr>
        <w:tc>
          <w:tcPr>
            <w:tcW w:w="6300" w:type="dxa"/>
            <w:tcBorders>
              <w:top w:val="single" w:sz="6" w:space="0" w:color="auto"/>
              <w:left w:val="single" w:sz="6" w:space="0" w:color="auto"/>
            </w:tcBorders>
          </w:tcPr>
          <w:p w:rsidR="007B586E" w:rsidRPr="00CE72EB" w:rsidRDefault="007B586E">
            <w:pPr>
              <w:suppressAutoHyphens/>
              <w:rPr>
                <w:rStyle w:val="Table"/>
                <w:rFonts w:ascii="Times New Roman" w:hAnsi="Times New Roman"/>
                <w:spacing w:val="-2"/>
                <w:sz w:val="24"/>
              </w:rPr>
            </w:pPr>
            <w:r w:rsidRPr="00CE72EB">
              <w:rPr>
                <w:rStyle w:val="Table"/>
                <w:rFonts w:ascii="Times New Roman" w:hAnsi="Times New Roman"/>
                <w:spacing w:val="-2"/>
                <w:sz w:val="24"/>
              </w:rPr>
              <w:t>3.</w:t>
            </w:r>
          </w:p>
          <w:p w:rsidR="007B586E" w:rsidRPr="00CE72EB" w:rsidRDefault="007B586E">
            <w:pPr>
              <w:suppressAutoHyphens/>
              <w:spacing w:after="71"/>
              <w:rPr>
                <w:rStyle w:val="Table"/>
                <w:rFonts w:ascii="Times New Roman" w:hAnsi="Times New Roman"/>
                <w:spacing w:val="-2"/>
                <w:sz w:val="24"/>
              </w:rPr>
            </w:pPr>
          </w:p>
        </w:tc>
        <w:tc>
          <w:tcPr>
            <w:tcW w:w="2790" w:type="dxa"/>
            <w:tcBorders>
              <w:top w:val="single" w:sz="6" w:space="0" w:color="auto"/>
              <w:left w:val="single" w:sz="6" w:space="0" w:color="auto"/>
              <w:right w:val="single" w:sz="6" w:space="0" w:color="auto"/>
            </w:tcBorders>
          </w:tcPr>
          <w:p w:rsidR="007B586E" w:rsidRPr="00CE72EB" w:rsidRDefault="007B586E">
            <w:pPr>
              <w:suppressAutoHyphens/>
              <w:spacing w:after="71"/>
              <w:rPr>
                <w:rStyle w:val="Table"/>
                <w:rFonts w:ascii="Times New Roman" w:hAnsi="Times New Roman"/>
                <w:spacing w:val="-2"/>
                <w:sz w:val="24"/>
              </w:rPr>
            </w:pPr>
          </w:p>
        </w:tc>
      </w:tr>
      <w:tr w:rsidR="007B586E" w:rsidRPr="00CE72EB">
        <w:trPr>
          <w:cantSplit/>
        </w:trPr>
        <w:tc>
          <w:tcPr>
            <w:tcW w:w="6300" w:type="dxa"/>
            <w:tcBorders>
              <w:top w:val="single" w:sz="6" w:space="0" w:color="auto"/>
              <w:left w:val="single" w:sz="6" w:space="0" w:color="auto"/>
              <w:bottom w:val="single" w:sz="6" w:space="0" w:color="auto"/>
            </w:tcBorders>
          </w:tcPr>
          <w:p w:rsidR="007B586E" w:rsidRPr="00CE72EB" w:rsidRDefault="007B586E">
            <w:pPr>
              <w:suppressAutoHyphens/>
              <w:rPr>
                <w:rStyle w:val="Table"/>
                <w:rFonts w:ascii="Times New Roman" w:hAnsi="Times New Roman"/>
                <w:spacing w:val="-2"/>
                <w:sz w:val="24"/>
              </w:rPr>
            </w:pPr>
            <w:r w:rsidRPr="00CE72EB">
              <w:rPr>
                <w:rStyle w:val="Table"/>
                <w:rFonts w:ascii="Times New Roman" w:hAnsi="Times New Roman"/>
                <w:spacing w:val="-2"/>
                <w:sz w:val="24"/>
              </w:rPr>
              <w:t>4.</w:t>
            </w:r>
          </w:p>
          <w:p w:rsidR="007B586E" w:rsidRPr="00CE72EB" w:rsidRDefault="007B586E">
            <w:pPr>
              <w:suppressAutoHyphens/>
              <w:spacing w:after="71"/>
              <w:rPr>
                <w:rStyle w:val="Table"/>
                <w:rFonts w:ascii="Times New Roman" w:hAnsi="Times New Roman"/>
                <w:spacing w:val="-2"/>
                <w:sz w:val="24"/>
              </w:rPr>
            </w:pPr>
          </w:p>
        </w:tc>
        <w:tc>
          <w:tcPr>
            <w:tcW w:w="2790" w:type="dxa"/>
            <w:tcBorders>
              <w:top w:val="single" w:sz="6" w:space="0" w:color="auto"/>
              <w:left w:val="single" w:sz="6" w:space="0" w:color="auto"/>
              <w:bottom w:val="single" w:sz="6" w:space="0" w:color="auto"/>
              <w:right w:val="single" w:sz="6" w:space="0" w:color="auto"/>
            </w:tcBorders>
          </w:tcPr>
          <w:p w:rsidR="007B586E" w:rsidRPr="00CE72EB" w:rsidRDefault="007B586E">
            <w:pPr>
              <w:suppressAutoHyphens/>
              <w:spacing w:after="71"/>
              <w:rPr>
                <w:rStyle w:val="Table"/>
                <w:rFonts w:ascii="Times New Roman" w:hAnsi="Times New Roman"/>
                <w:spacing w:val="-2"/>
                <w:sz w:val="24"/>
              </w:rPr>
            </w:pPr>
          </w:p>
        </w:tc>
      </w:tr>
    </w:tbl>
    <w:p w:rsidR="007B586E" w:rsidRPr="00CE72EB" w:rsidRDefault="007B586E">
      <w:pPr>
        <w:spacing w:after="120"/>
        <w:jc w:val="center"/>
        <w:rPr>
          <w:b/>
          <w:sz w:val="36"/>
        </w:rPr>
      </w:pPr>
    </w:p>
    <w:p w:rsidR="000B3397" w:rsidRPr="00CE72EB" w:rsidRDefault="007B586E" w:rsidP="00DF1785">
      <w:pPr>
        <w:pStyle w:val="S4-Header2"/>
      </w:pPr>
      <w:r w:rsidRPr="00CE72EB">
        <w:br w:type="page"/>
      </w:r>
      <w:bookmarkStart w:id="504" w:name="_Toc108424568"/>
      <w:bookmarkStart w:id="505" w:name="_Toc473902830"/>
      <w:bookmarkStart w:id="506" w:name="_Toc127160601"/>
      <w:r w:rsidR="000B3397" w:rsidRPr="00CE72EB">
        <w:rPr>
          <w:szCs w:val="32"/>
        </w:rPr>
        <w:lastRenderedPageBreak/>
        <w:t>Form EXP - 4.1</w:t>
      </w:r>
      <w:r w:rsidR="00DF1785" w:rsidRPr="00CE72EB">
        <w:rPr>
          <w:szCs w:val="32"/>
        </w:rPr>
        <w:t xml:space="preserve">: </w:t>
      </w:r>
      <w:r w:rsidR="000B3397" w:rsidRPr="00CE72EB">
        <w:t>General Construction Experience</w:t>
      </w:r>
      <w:bookmarkEnd w:id="504"/>
      <w:bookmarkEnd w:id="505"/>
    </w:p>
    <w:p w:rsidR="000B3397" w:rsidRPr="00CE72EB" w:rsidRDefault="000B3397" w:rsidP="000B3397">
      <w:pPr>
        <w:tabs>
          <w:tab w:val="left" w:pos="3950"/>
        </w:tabs>
        <w:rPr>
          <w:b/>
          <w:sz w:val="20"/>
        </w:rPr>
      </w:pPr>
    </w:p>
    <w:p w:rsidR="00AB4D20" w:rsidRPr="00CE72EB" w:rsidRDefault="00AB4D20" w:rsidP="00AB4D20">
      <w:pPr>
        <w:spacing w:before="288" w:after="324" w:line="264" w:lineRule="exact"/>
        <w:jc w:val="right"/>
        <w:rPr>
          <w:spacing w:val="-4"/>
        </w:rPr>
      </w:pPr>
      <w:r w:rsidRPr="00CE72EB">
        <w:rPr>
          <w:spacing w:val="-4"/>
        </w:rPr>
        <w:t xml:space="preserve">Bidder’s Name: </w:t>
      </w:r>
      <w:r w:rsidRPr="00CE72EB">
        <w:rPr>
          <w:i/>
          <w:iCs/>
          <w:spacing w:val="-6"/>
        </w:rPr>
        <w:t>________________</w:t>
      </w:r>
      <w:r w:rsidRPr="00CE72EB">
        <w:rPr>
          <w:i/>
          <w:iCs/>
          <w:spacing w:val="-6"/>
        </w:rPr>
        <w:br/>
      </w:r>
      <w:r w:rsidRPr="00CE72EB">
        <w:rPr>
          <w:spacing w:val="-4"/>
        </w:rPr>
        <w:t xml:space="preserve">Date: </w:t>
      </w:r>
      <w:r w:rsidRPr="00CE72EB">
        <w:rPr>
          <w:i/>
          <w:iCs/>
          <w:spacing w:val="-6"/>
        </w:rPr>
        <w:t>______________________</w:t>
      </w:r>
      <w:r w:rsidRPr="00CE72EB">
        <w:rPr>
          <w:i/>
          <w:iCs/>
          <w:spacing w:val="-6"/>
        </w:rPr>
        <w:br/>
      </w:r>
      <w:r w:rsidRPr="00CE72EB">
        <w:rPr>
          <w:spacing w:val="-4"/>
        </w:rPr>
        <w:t>Joint Venture Member’s Name_________________________</w:t>
      </w:r>
      <w:r w:rsidRPr="00CE72EB">
        <w:rPr>
          <w:i/>
          <w:iCs/>
          <w:spacing w:val="-6"/>
        </w:rPr>
        <w:br/>
      </w:r>
      <w:r w:rsidRPr="00CE72EB">
        <w:rPr>
          <w:spacing w:val="-4"/>
        </w:rPr>
        <w:t xml:space="preserve">ICB No. and title: </w:t>
      </w:r>
      <w:r w:rsidRPr="00CE72EB">
        <w:rPr>
          <w:i/>
          <w:iCs/>
          <w:spacing w:val="-6"/>
        </w:rPr>
        <w:t>___________________________</w:t>
      </w:r>
      <w:r w:rsidRPr="00CE72EB">
        <w:rPr>
          <w:i/>
          <w:iCs/>
          <w:spacing w:val="-6"/>
        </w:rPr>
        <w:br/>
      </w:r>
      <w:r w:rsidRPr="00CE72EB">
        <w:rPr>
          <w:spacing w:val="-4"/>
        </w:rPr>
        <w:t xml:space="preserve">Page </w:t>
      </w:r>
      <w:r w:rsidRPr="00CE72EB">
        <w:rPr>
          <w:i/>
          <w:iCs/>
          <w:spacing w:val="-6"/>
        </w:rPr>
        <w:t>_______________</w:t>
      </w:r>
      <w:r w:rsidRPr="00CE72EB">
        <w:rPr>
          <w:spacing w:val="-4"/>
        </w:rPr>
        <w:t xml:space="preserve">of </w:t>
      </w:r>
      <w:r w:rsidRPr="00CE72EB">
        <w:rPr>
          <w:i/>
          <w:iCs/>
          <w:spacing w:val="-6"/>
        </w:rPr>
        <w:t>______________</w:t>
      </w:r>
      <w:r w:rsidRPr="00CE72EB">
        <w:rPr>
          <w:spacing w:val="-4"/>
        </w:rPr>
        <w:t>pages</w:t>
      </w:r>
    </w:p>
    <w:p w:rsidR="000B3397" w:rsidRPr="00CE72EB" w:rsidRDefault="000B3397" w:rsidP="0020119D">
      <w:pPr>
        <w:spacing w:after="324"/>
        <w:rPr>
          <w:bCs/>
          <w:i/>
          <w:iCs/>
        </w:rPr>
      </w:pPr>
    </w:p>
    <w:tbl>
      <w:tblPr>
        <w:tblW w:w="0" w:type="auto"/>
        <w:tblInd w:w="3" w:type="dxa"/>
        <w:tblLayout w:type="fixed"/>
        <w:tblCellMar>
          <w:left w:w="0" w:type="dxa"/>
          <w:right w:w="0" w:type="dxa"/>
        </w:tblCellMar>
        <w:tblLook w:val="0000" w:firstRow="0" w:lastRow="0" w:firstColumn="0" w:lastColumn="0" w:noHBand="0" w:noVBand="0"/>
      </w:tblPr>
      <w:tblGrid>
        <w:gridCol w:w="1122"/>
        <w:gridCol w:w="1080"/>
        <w:gridCol w:w="5040"/>
        <w:gridCol w:w="2015"/>
      </w:tblGrid>
      <w:tr w:rsidR="000B3397" w:rsidRPr="00CE72EB" w:rsidTr="00AE3FF7">
        <w:trPr>
          <w:trHeight w:hRule="exact" w:val="1031"/>
        </w:trPr>
        <w:tc>
          <w:tcPr>
            <w:tcW w:w="1122"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r w:rsidRPr="00CE72EB">
              <w:rPr>
                <w:bCs/>
              </w:rPr>
              <w:t>Starting</w:t>
            </w:r>
          </w:p>
          <w:p w:rsidR="000B3397" w:rsidRPr="00CE72EB" w:rsidRDefault="000B3397" w:rsidP="00AE3FF7">
            <w:pPr>
              <w:jc w:val="center"/>
              <w:rPr>
                <w:bCs/>
              </w:rPr>
            </w:pPr>
          </w:p>
          <w:p w:rsidR="000B3397" w:rsidRPr="00CE72EB" w:rsidRDefault="000B3397" w:rsidP="00AE3FF7">
            <w:pPr>
              <w:jc w:val="center"/>
              <w:rPr>
                <w:bCs/>
              </w:rPr>
            </w:pPr>
            <w:r w:rsidRPr="00CE72EB">
              <w:rPr>
                <w:bCs/>
              </w:rPr>
              <w:t>Year</w:t>
            </w:r>
          </w:p>
        </w:tc>
        <w:tc>
          <w:tcPr>
            <w:tcW w:w="108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r w:rsidRPr="00CE72EB">
              <w:rPr>
                <w:bCs/>
              </w:rPr>
              <w:t>Ending</w:t>
            </w:r>
          </w:p>
          <w:p w:rsidR="000B3397" w:rsidRPr="00CE72EB" w:rsidRDefault="000B3397" w:rsidP="00AE3FF7">
            <w:pPr>
              <w:jc w:val="center"/>
              <w:rPr>
                <w:bCs/>
              </w:rPr>
            </w:pPr>
            <w:r w:rsidRPr="00CE72EB">
              <w:rPr>
                <w:bCs/>
              </w:rPr>
              <w:t>Year</w:t>
            </w:r>
          </w:p>
        </w:tc>
        <w:tc>
          <w:tcPr>
            <w:tcW w:w="50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after="540"/>
              <w:jc w:val="center"/>
              <w:rPr>
                <w:bCs/>
              </w:rPr>
            </w:pPr>
            <w:r w:rsidRPr="00CE72EB">
              <w:rPr>
                <w:bCs/>
              </w:rPr>
              <w:t>Contract Identification</w:t>
            </w:r>
          </w:p>
        </w:tc>
        <w:tc>
          <w:tcPr>
            <w:tcW w:w="201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r w:rsidRPr="00CE72EB">
              <w:rPr>
                <w:bCs/>
              </w:rPr>
              <w:t>Role of</w:t>
            </w:r>
          </w:p>
          <w:p w:rsidR="000B3397" w:rsidRPr="00CE72EB" w:rsidRDefault="000B3397" w:rsidP="00AE3FF7">
            <w:pPr>
              <w:spacing w:after="252"/>
              <w:jc w:val="center"/>
              <w:rPr>
                <w:bCs/>
              </w:rPr>
            </w:pPr>
            <w:r w:rsidRPr="00CE72EB">
              <w:rPr>
                <w:bCs/>
              </w:rPr>
              <w:t>Bidder</w:t>
            </w:r>
          </w:p>
        </w:tc>
      </w:tr>
      <w:tr w:rsidR="000B3397" w:rsidRPr="00CE72EB" w:rsidTr="00AE3FF7">
        <w:tc>
          <w:tcPr>
            <w:tcW w:w="1122"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c>
          <w:tcPr>
            <w:tcW w:w="108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c>
          <w:tcPr>
            <w:tcW w:w="50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69"/>
              <w:rPr>
                <w:bCs/>
                <w:i/>
                <w:iCs/>
              </w:rPr>
            </w:pPr>
            <w:r w:rsidRPr="00CE72EB">
              <w:rPr>
                <w:bCs/>
                <w:spacing w:val="-9"/>
              </w:rPr>
              <w:t xml:space="preserve">Contract name: </w:t>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r>
            <w:r w:rsidRPr="00CE72EB">
              <w:rPr>
                <w:bCs/>
                <w:i/>
                <w:iCs/>
              </w:rPr>
              <w:softHyphen/>
              <w:t>____________________</w:t>
            </w:r>
          </w:p>
          <w:p w:rsidR="000B3397" w:rsidRPr="00CE72EB" w:rsidRDefault="000B3397" w:rsidP="00AE3FF7">
            <w:pPr>
              <w:ind w:left="69"/>
              <w:rPr>
                <w:bCs/>
                <w:spacing w:val="-2"/>
              </w:rPr>
            </w:pPr>
            <w:r w:rsidRPr="00CE72EB">
              <w:rPr>
                <w:bCs/>
                <w:spacing w:val="-2"/>
              </w:rPr>
              <w:t>Brief Description of the Works performed by the</w:t>
            </w:r>
          </w:p>
          <w:p w:rsidR="000B3397" w:rsidRPr="00CE72EB" w:rsidRDefault="000B3397" w:rsidP="00AE3FF7">
            <w:pPr>
              <w:ind w:left="69"/>
              <w:rPr>
                <w:bCs/>
                <w:i/>
                <w:iCs/>
              </w:rPr>
            </w:pPr>
            <w:r w:rsidRPr="00CE72EB">
              <w:rPr>
                <w:bCs/>
                <w:spacing w:val="-2"/>
              </w:rPr>
              <w:t xml:space="preserve">Bidder: </w:t>
            </w:r>
            <w:r w:rsidRPr="00CE72EB">
              <w:rPr>
                <w:bCs/>
                <w:i/>
                <w:iCs/>
              </w:rPr>
              <w:t>_____________________________</w:t>
            </w:r>
          </w:p>
          <w:p w:rsidR="000B3397" w:rsidRPr="00CE72EB" w:rsidRDefault="000B3397" w:rsidP="00AE3FF7">
            <w:pPr>
              <w:ind w:left="69"/>
              <w:rPr>
                <w:bCs/>
                <w:i/>
                <w:iCs/>
              </w:rPr>
            </w:pPr>
            <w:r w:rsidRPr="00CE72EB">
              <w:rPr>
                <w:bCs/>
                <w:spacing w:val="-2"/>
              </w:rPr>
              <w:t xml:space="preserve">Amount of contract: </w:t>
            </w:r>
            <w:r w:rsidRPr="00CE72EB">
              <w:rPr>
                <w:bCs/>
                <w:i/>
                <w:iCs/>
              </w:rPr>
              <w:t>___________________</w:t>
            </w:r>
          </w:p>
          <w:p w:rsidR="000B3397" w:rsidRPr="00CE72EB" w:rsidRDefault="000B3397" w:rsidP="00AE3FF7">
            <w:pPr>
              <w:ind w:left="69"/>
              <w:rPr>
                <w:bCs/>
                <w:spacing w:val="-2"/>
              </w:rPr>
            </w:pPr>
            <w:r w:rsidRPr="00CE72EB">
              <w:rPr>
                <w:bCs/>
                <w:spacing w:val="-2"/>
              </w:rPr>
              <w:t xml:space="preserve">Name of Employer: </w:t>
            </w:r>
            <w:r w:rsidRPr="00CE72EB">
              <w:rPr>
                <w:bCs/>
                <w:i/>
                <w:iCs/>
              </w:rPr>
              <w:t>____________________</w:t>
            </w:r>
          </w:p>
          <w:p w:rsidR="000B3397" w:rsidRPr="00CE72EB" w:rsidRDefault="000B3397" w:rsidP="00AE3FF7">
            <w:pPr>
              <w:rPr>
                <w:bCs/>
              </w:rPr>
            </w:pPr>
            <w:r w:rsidRPr="00CE72EB">
              <w:rPr>
                <w:bCs/>
                <w:spacing w:val="-2"/>
              </w:rPr>
              <w:t xml:space="preserve">Address: </w:t>
            </w:r>
            <w:r w:rsidRPr="00CE72EB">
              <w:rPr>
                <w:bCs/>
                <w:i/>
                <w:iCs/>
              </w:rPr>
              <w:t>_____________________________</w:t>
            </w:r>
          </w:p>
        </w:tc>
        <w:tc>
          <w:tcPr>
            <w:tcW w:w="201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r>
      <w:tr w:rsidR="000B3397" w:rsidRPr="00CE72EB" w:rsidTr="00AE3FF7">
        <w:tc>
          <w:tcPr>
            <w:tcW w:w="1122"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c>
          <w:tcPr>
            <w:tcW w:w="108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c>
          <w:tcPr>
            <w:tcW w:w="50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69"/>
              <w:rPr>
                <w:bCs/>
                <w:i/>
                <w:iCs/>
              </w:rPr>
            </w:pPr>
            <w:r w:rsidRPr="00CE72EB">
              <w:rPr>
                <w:bCs/>
                <w:spacing w:val="-9"/>
              </w:rPr>
              <w:t xml:space="preserve">Contract name: </w:t>
            </w:r>
            <w:r w:rsidRPr="00CE72EB">
              <w:rPr>
                <w:bCs/>
                <w:i/>
                <w:iCs/>
              </w:rPr>
              <w:t>_________________________</w:t>
            </w:r>
          </w:p>
          <w:p w:rsidR="000B3397" w:rsidRPr="00CE72EB" w:rsidRDefault="000B3397" w:rsidP="00AE3FF7">
            <w:pPr>
              <w:ind w:left="69"/>
              <w:rPr>
                <w:bCs/>
                <w:spacing w:val="-2"/>
              </w:rPr>
            </w:pPr>
            <w:r w:rsidRPr="00CE72EB">
              <w:rPr>
                <w:bCs/>
                <w:spacing w:val="-2"/>
              </w:rPr>
              <w:t>Brief Description of the Works performed by the</w:t>
            </w:r>
          </w:p>
          <w:p w:rsidR="000B3397" w:rsidRPr="00CE72EB" w:rsidRDefault="000B3397" w:rsidP="00AE3FF7">
            <w:pPr>
              <w:ind w:left="69"/>
              <w:rPr>
                <w:bCs/>
                <w:i/>
                <w:iCs/>
              </w:rPr>
            </w:pPr>
            <w:r w:rsidRPr="00CE72EB">
              <w:rPr>
                <w:bCs/>
                <w:spacing w:val="-2"/>
              </w:rPr>
              <w:t xml:space="preserve">Bidder: </w:t>
            </w:r>
            <w:r w:rsidRPr="00CE72EB">
              <w:rPr>
                <w:bCs/>
                <w:i/>
                <w:iCs/>
              </w:rPr>
              <w:t>_____________________________</w:t>
            </w:r>
          </w:p>
          <w:p w:rsidR="000B3397" w:rsidRPr="00CE72EB" w:rsidRDefault="000B3397" w:rsidP="00AE3FF7">
            <w:pPr>
              <w:ind w:left="69"/>
              <w:rPr>
                <w:bCs/>
                <w:i/>
                <w:iCs/>
              </w:rPr>
            </w:pPr>
            <w:r w:rsidRPr="00CE72EB">
              <w:rPr>
                <w:bCs/>
                <w:spacing w:val="-2"/>
              </w:rPr>
              <w:t xml:space="preserve">Amount of contract: </w:t>
            </w:r>
            <w:r w:rsidRPr="00CE72EB">
              <w:rPr>
                <w:bCs/>
                <w:i/>
                <w:iCs/>
              </w:rPr>
              <w:t>___________________</w:t>
            </w:r>
          </w:p>
          <w:p w:rsidR="000B3397" w:rsidRPr="00CE72EB" w:rsidRDefault="000B3397" w:rsidP="00AE3FF7">
            <w:pPr>
              <w:ind w:left="69"/>
              <w:rPr>
                <w:bCs/>
                <w:spacing w:val="-2"/>
              </w:rPr>
            </w:pPr>
            <w:r w:rsidRPr="00CE72EB">
              <w:rPr>
                <w:bCs/>
                <w:spacing w:val="-2"/>
              </w:rPr>
              <w:t xml:space="preserve">Name of Employer: </w:t>
            </w:r>
            <w:r w:rsidRPr="00CE72EB">
              <w:rPr>
                <w:bCs/>
                <w:i/>
                <w:iCs/>
              </w:rPr>
              <w:t>___________________</w:t>
            </w:r>
          </w:p>
          <w:p w:rsidR="000B3397" w:rsidRPr="00CE72EB" w:rsidRDefault="000B3397" w:rsidP="00AE3FF7">
            <w:pPr>
              <w:jc w:val="center"/>
              <w:rPr>
                <w:bCs/>
              </w:rPr>
            </w:pPr>
            <w:r w:rsidRPr="00CE72EB">
              <w:rPr>
                <w:bCs/>
                <w:spacing w:val="-2"/>
              </w:rPr>
              <w:t xml:space="preserve">Address: </w:t>
            </w:r>
            <w:r w:rsidRPr="00CE72EB">
              <w:rPr>
                <w:bCs/>
                <w:i/>
                <w:iCs/>
              </w:rPr>
              <w:t>_________________________</w:t>
            </w:r>
          </w:p>
        </w:tc>
        <w:tc>
          <w:tcPr>
            <w:tcW w:w="201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r>
      <w:tr w:rsidR="000B3397" w:rsidRPr="00CE72EB" w:rsidTr="00AE3FF7">
        <w:tc>
          <w:tcPr>
            <w:tcW w:w="1122"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c>
          <w:tcPr>
            <w:tcW w:w="108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c>
          <w:tcPr>
            <w:tcW w:w="504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69"/>
              <w:rPr>
                <w:bCs/>
                <w:i/>
                <w:iCs/>
              </w:rPr>
            </w:pPr>
            <w:r w:rsidRPr="00CE72EB">
              <w:rPr>
                <w:bCs/>
                <w:spacing w:val="-9"/>
              </w:rPr>
              <w:t xml:space="preserve">Contract name: </w:t>
            </w:r>
            <w:r w:rsidRPr="00CE72EB">
              <w:rPr>
                <w:bCs/>
                <w:i/>
                <w:iCs/>
              </w:rPr>
              <w:t>________________________</w:t>
            </w:r>
          </w:p>
          <w:p w:rsidR="000B3397" w:rsidRPr="00CE72EB" w:rsidRDefault="000B3397" w:rsidP="00AE3FF7">
            <w:pPr>
              <w:ind w:left="69"/>
              <w:rPr>
                <w:bCs/>
                <w:spacing w:val="-2"/>
              </w:rPr>
            </w:pPr>
            <w:r w:rsidRPr="00CE72EB">
              <w:rPr>
                <w:bCs/>
                <w:spacing w:val="-2"/>
              </w:rPr>
              <w:t>Brief Description of the Works performed by the</w:t>
            </w:r>
          </w:p>
          <w:p w:rsidR="000B3397" w:rsidRPr="00CE72EB" w:rsidRDefault="000B3397" w:rsidP="00AE3FF7">
            <w:pPr>
              <w:ind w:left="69"/>
              <w:rPr>
                <w:bCs/>
                <w:i/>
                <w:iCs/>
              </w:rPr>
            </w:pPr>
            <w:r w:rsidRPr="00CE72EB">
              <w:rPr>
                <w:bCs/>
                <w:spacing w:val="-2"/>
              </w:rPr>
              <w:t xml:space="preserve">Bidder: </w:t>
            </w:r>
            <w:r w:rsidRPr="00CE72EB">
              <w:rPr>
                <w:bCs/>
                <w:i/>
                <w:iCs/>
              </w:rPr>
              <w:t>__________________________</w:t>
            </w:r>
          </w:p>
          <w:p w:rsidR="000B3397" w:rsidRPr="00CE72EB" w:rsidRDefault="000B3397" w:rsidP="00AE3FF7">
            <w:pPr>
              <w:ind w:left="69"/>
              <w:rPr>
                <w:bCs/>
                <w:i/>
                <w:iCs/>
              </w:rPr>
            </w:pPr>
            <w:r w:rsidRPr="00CE72EB">
              <w:rPr>
                <w:bCs/>
                <w:spacing w:val="-2"/>
              </w:rPr>
              <w:t xml:space="preserve">Amount of contract: </w:t>
            </w:r>
            <w:r w:rsidRPr="00CE72EB">
              <w:rPr>
                <w:bCs/>
                <w:i/>
                <w:iCs/>
              </w:rPr>
              <w:t>___________________</w:t>
            </w:r>
          </w:p>
          <w:p w:rsidR="000B3397" w:rsidRPr="00CE72EB" w:rsidRDefault="000B3397" w:rsidP="00AE3FF7">
            <w:pPr>
              <w:ind w:left="69"/>
              <w:rPr>
                <w:bCs/>
                <w:spacing w:val="-2"/>
              </w:rPr>
            </w:pPr>
            <w:r w:rsidRPr="00CE72EB">
              <w:rPr>
                <w:bCs/>
                <w:spacing w:val="-2"/>
              </w:rPr>
              <w:t xml:space="preserve">Name of Employer: </w:t>
            </w:r>
            <w:r w:rsidRPr="00CE72EB">
              <w:rPr>
                <w:bCs/>
                <w:i/>
                <w:iCs/>
              </w:rPr>
              <w:t>___________________</w:t>
            </w:r>
          </w:p>
          <w:p w:rsidR="000B3397" w:rsidRPr="00CE72EB" w:rsidRDefault="000B3397" w:rsidP="00AE3FF7">
            <w:pPr>
              <w:jc w:val="center"/>
              <w:rPr>
                <w:bCs/>
              </w:rPr>
            </w:pPr>
            <w:r w:rsidRPr="00CE72EB">
              <w:rPr>
                <w:bCs/>
                <w:spacing w:val="-2"/>
              </w:rPr>
              <w:t xml:space="preserve">Address: </w:t>
            </w:r>
            <w:r w:rsidRPr="00CE72EB">
              <w:rPr>
                <w:bCs/>
                <w:i/>
                <w:iCs/>
              </w:rPr>
              <w:t>_________________________</w:t>
            </w:r>
          </w:p>
        </w:tc>
        <w:tc>
          <w:tcPr>
            <w:tcW w:w="201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rPr>
            </w:pPr>
          </w:p>
        </w:tc>
      </w:tr>
    </w:tbl>
    <w:p w:rsidR="000B3397" w:rsidRPr="00CE72EB" w:rsidRDefault="000B3397" w:rsidP="000B3397">
      <w:pPr>
        <w:jc w:val="center"/>
        <w:rPr>
          <w:b/>
          <w:sz w:val="32"/>
          <w:szCs w:val="32"/>
        </w:rPr>
      </w:pPr>
    </w:p>
    <w:bookmarkEnd w:id="506"/>
    <w:p w:rsidR="007B586E" w:rsidRPr="00CE72EB" w:rsidRDefault="007B586E" w:rsidP="000B3397">
      <w:pPr>
        <w:jc w:val="center"/>
        <w:rPr>
          <w:iCs/>
        </w:rPr>
      </w:pPr>
      <w:r w:rsidRPr="00CE72EB">
        <w:br w:type="page"/>
      </w:r>
    </w:p>
    <w:p w:rsidR="000B3397" w:rsidRPr="00CE72EB" w:rsidRDefault="000B3397" w:rsidP="00DF1785">
      <w:pPr>
        <w:pStyle w:val="S4-Header2"/>
      </w:pPr>
      <w:bookmarkStart w:id="507" w:name="_Toc473902831"/>
      <w:r w:rsidRPr="00CE72EB">
        <w:rPr>
          <w:szCs w:val="32"/>
        </w:rPr>
        <w:t>Form EXP - 4.2(a)</w:t>
      </w:r>
      <w:r w:rsidR="00DF1785" w:rsidRPr="00CE72EB">
        <w:rPr>
          <w:szCs w:val="32"/>
        </w:rPr>
        <w:t xml:space="preserve">: </w:t>
      </w:r>
      <w:bookmarkStart w:id="508" w:name="_Toc108424569"/>
      <w:r w:rsidRPr="00CE72EB">
        <w:t>Specific Construction and Contract Management Experience</w:t>
      </w:r>
      <w:bookmarkEnd w:id="507"/>
      <w:bookmarkEnd w:id="508"/>
    </w:p>
    <w:p w:rsidR="00AB4D20" w:rsidRPr="00CE72EB" w:rsidRDefault="00AB4D20" w:rsidP="00AB4D20">
      <w:pPr>
        <w:spacing w:before="288" w:after="324" w:line="264" w:lineRule="exact"/>
        <w:jc w:val="right"/>
        <w:rPr>
          <w:spacing w:val="-4"/>
        </w:rPr>
      </w:pPr>
      <w:r w:rsidRPr="00CE72EB">
        <w:rPr>
          <w:spacing w:val="-4"/>
        </w:rPr>
        <w:t xml:space="preserve">Bidder’s Name: </w:t>
      </w:r>
      <w:r w:rsidRPr="00CE72EB">
        <w:rPr>
          <w:i/>
          <w:iCs/>
          <w:spacing w:val="-6"/>
        </w:rPr>
        <w:t>________________</w:t>
      </w:r>
      <w:r w:rsidRPr="00CE72EB">
        <w:rPr>
          <w:i/>
          <w:iCs/>
          <w:spacing w:val="-6"/>
        </w:rPr>
        <w:br/>
      </w:r>
      <w:r w:rsidRPr="00CE72EB">
        <w:rPr>
          <w:spacing w:val="-4"/>
        </w:rPr>
        <w:t xml:space="preserve">Date: </w:t>
      </w:r>
      <w:r w:rsidRPr="00CE72EB">
        <w:rPr>
          <w:i/>
          <w:iCs/>
          <w:spacing w:val="-6"/>
        </w:rPr>
        <w:t>______________________</w:t>
      </w:r>
      <w:r w:rsidRPr="00CE72EB">
        <w:rPr>
          <w:i/>
          <w:iCs/>
          <w:spacing w:val="-6"/>
        </w:rPr>
        <w:br/>
      </w:r>
      <w:r w:rsidRPr="00CE72EB">
        <w:rPr>
          <w:spacing w:val="-4"/>
        </w:rPr>
        <w:t>Joint Venture Member’s Name_________________________</w:t>
      </w:r>
      <w:r w:rsidRPr="00CE72EB">
        <w:rPr>
          <w:i/>
          <w:iCs/>
          <w:spacing w:val="-6"/>
        </w:rPr>
        <w:br/>
      </w:r>
      <w:r w:rsidRPr="00CE72EB">
        <w:rPr>
          <w:spacing w:val="-4"/>
        </w:rPr>
        <w:t xml:space="preserve">ICB No. and title: </w:t>
      </w:r>
      <w:r w:rsidRPr="00CE72EB">
        <w:rPr>
          <w:i/>
          <w:iCs/>
          <w:spacing w:val="-6"/>
        </w:rPr>
        <w:t>___________________________</w:t>
      </w:r>
      <w:r w:rsidRPr="00CE72EB">
        <w:rPr>
          <w:i/>
          <w:iCs/>
          <w:spacing w:val="-6"/>
        </w:rPr>
        <w:br/>
      </w:r>
      <w:r w:rsidRPr="00CE72EB">
        <w:rPr>
          <w:spacing w:val="-4"/>
        </w:rPr>
        <w:t xml:space="preserve">Page </w:t>
      </w:r>
      <w:r w:rsidRPr="00CE72EB">
        <w:rPr>
          <w:i/>
          <w:iCs/>
          <w:spacing w:val="-6"/>
        </w:rPr>
        <w:t>_______________</w:t>
      </w:r>
      <w:r w:rsidRPr="00CE72EB">
        <w:rPr>
          <w:spacing w:val="-4"/>
        </w:rPr>
        <w:t xml:space="preserve">of </w:t>
      </w:r>
      <w:r w:rsidRPr="00CE72EB">
        <w:rPr>
          <w:i/>
          <w:iCs/>
          <w:spacing w:val="-6"/>
        </w:rPr>
        <w:t>______________</w:t>
      </w:r>
      <w:r w:rsidRPr="00CE72EB">
        <w:rPr>
          <w:spacing w:val="-4"/>
        </w:rPr>
        <w:t>pages</w:t>
      </w:r>
    </w:p>
    <w:tbl>
      <w:tblPr>
        <w:tblW w:w="9450" w:type="dxa"/>
        <w:tblInd w:w="3" w:type="dxa"/>
        <w:tblLayout w:type="fixed"/>
        <w:tblCellMar>
          <w:left w:w="0" w:type="dxa"/>
          <w:right w:w="0" w:type="dxa"/>
        </w:tblCellMar>
        <w:tblLook w:val="0000" w:firstRow="0" w:lastRow="0" w:firstColumn="0" w:lastColumn="0" w:noHBand="0" w:noVBand="0"/>
      </w:tblPr>
      <w:tblGrid>
        <w:gridCol w:w="3559"/>
        <w:gridCol w:w="1301"/>
        <w:gridCol w:w="90"/>
        <w:gridCol w:w="1530"/>
        <w:gridCol w:w="1944"/>
        <w:gridCol w:w="1026"/>
      </w:tblGrid>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tabs>
                <w:tab w:val="left" w:pos="1404"/>
                <w:tab w:val="left" w:pos="2988"/>
              </w:tabs>
              <w:spacing w:before="180"/>
              <w:ind w:left="59"/>
              <w:rPr>
                <w:b/>
                <w:bCs/>
                <w:spacing w:val="4"/>
              </w:rPr>
            </w:pPr>
            <w:r w:rsidRPr="00CE72EB">
              <w:rPr>
                <w:b/>
                <w:bCs/>
                <w:spacing w:val="4"/>
              </w:rPr>
              <w:t>Similar Contract No.</w:t>
            </w:r>
          </w:p>
          <w:p w:rsidR="000B3397" w:rsidRPr="00CE72EB" w:rsidRDefault="000B3397" w:rsidP="00AE3FF7">
            <w:pPr>
              <w:ind w:left="90" w:right="49"/>
              <w:rPr>
                <w:bCs/>
                <w:i/>
                <w:iCs/>
              </w:rPr>
            </w:pPr>
          </w:p>
        </w:tc>
        <w:tc>
          <w:tcPr>
            <w:tcW w:w="5891"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r w:rsidRPr="00CE72EB">
              <w:rPr>
                <w:b/>
                <w:bCs/>
                <w:spacing w:val="4"/>
              </w:rPr>
              <w:t>Information</w:t>
            </w:r>
          </w:p>
        </w:tc>
      </w:tr>
      <w:tr w:rsidR="000B3397" w:rsidRPr="00CE72EB" w:rsidTr="00AE3FF7">
        <w:trPr>
          <w:trHeight w:hRule="exact" w:val="413"/>
        </w:trPr>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42"/>
              <w:rPr>
                <w:bCs/>
                <w:spacing w:val="-8"/>
              </w:rPr>
            </w:pPr>
            <w:r w:rsidRPr="00CE72EB">
              <w:rPr>
                <w:bCs/>
                <w:spacing w:val="-8"/>
              </w:rPr>
              <w:t>Contract Identification</w:t>
            </w:r>
          </w:p>
        </w:tc>
        <w:tc>
          <w:tcPr>
            <w:tcW w:w="5891"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right="471"/>
              <w:jc w:val="right"/>
              <w:rPr>
                <w:bCs/>
                <w:i/>
                <w:iCs/>
                <w:spacing w:val="2"/>
              </w:rPr>
            </w:pPr>
          </w:p>
        </w:tc>
      </w:tr>
      <w:tr w:rsidR="000B3397" w:rsidRPr="00CE72EB" w:rsidTr="00AE3FF7">
        <w:trPr>
          <w:trHeight w:hRule="exact" w:val="408"/>
        </w:trPr>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42"/>
              <w:rPr>
                <w:bCs/>
                <w:spacing w:val="-10"/>
              </w:rPr>
            </w:pPr>
            <w:r w:rsidRPr="00CE72EB">
              <w:rPr>
                <w:bCs/>
                <w:spacing w:val="-10"/>
              </w:rPr>
              <w:t>Award date</w:t>
            </w:r>
          </w:p>
        </w:tc>
        <w:tc>
          <w:tcPr>
            <w:tcW w:w="5891"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right="741"/>
              <w:jc w:val="right"/>
              <w:rPr>
                <w:bCs/>
                <w:i/>
                <w:iCs/>
                <w:spacing w:val="2"/>
              </w:rPr>
            </w:pPr>
          </w:p>
        </w:tc>
      </w:tr>
      <w:tr w:rsidR="000B3397" w:rsidRPr="00CE72EB" w:rsidTr="00AE3FF7">
        <w:trPr>
          <w:trHeight w:hRule="exact" w:val="413"/>
        </w:trPr>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42"/>
              <w:rPr>
                <w:bCs/>
                <w:spacing w:val="-4"/>
              </w:rPr>
            </w:pPr>
            <w:r w:rsidRPr="00CE72EB">
              <w:rPr>
                <w:bCs/>
                <w:spacing w:val="-4"/>
              </w:rPr>
              <w:t>Completion date</w:t>
            </w:r>
          </w:p>
        </w:tc>
        <w:tc>
          <w:tcPr>
            <w:tcW w:w="5891"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right="381"/>
              <w:jc w:val="right"/>
              <w:rPr>
                <w:bCs/>
                <w:i/>
                <w:iCs/>
                <w:spacing w:val="2"/>
              </w:rPr>
            </w:pPr>
          </w:p>
        </w:tc>
      </w:tr>
      <w:tr w:rsidR="000B3397" w:rsidRPr="00CE72EB" w:rsidTr="00AE3FF7">
        <w:trPr>
          <w:trHeight w:hRule="exact" w:val="1109"/>
        </w:trPr>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42"/>
              <w:rPr>
                <w:bCs/>
                <w:spacing w:val="-4"/>
              </w:rPr>
            </w:pPr>
            <w:r w:rsidRPr="00CE72EB">
              <w:rPr>
                <w:bCs/>
                <w:spacing w:val="-4"/>
              </w:rPr>
              <w:t>Role in Contract</w:t>
            </w:r>
          </w:p>
          <w:p w:rsidR="000B3397" w:rsidRPr="00CE72EB" w:rsidRDefault="000B3397" w:rsidP="00AE3FF7">
            <w:pPr>
              <w:spacing w:after="396"/>
              <w:ind w:left="42"/>
              <w:rPr>
                <w:bCs/>
                <w:i/>
                <w:iCs/>
                <w:spacing w:val="2"/>
              </w:rPr>
            </w:pPr>
          </w:p>
        </w:tc>
        <w:tc>
          <w:tcPr>
            <w:tcW w:w="1391" w:type="dxa"/>
            <w:gridSpan w:val="2"/>
            <w:tcBorders>
              <w:top w:val="single" w:sz="2" w:space="0" w:color="auto"/>
              <w:left w:val="single" w:sz="2" w:space="0" w:color="auto"/>
              <w:bottom w:val="single" w:sz="2" w:space="0" w:color="auto"/>
              <w:right w:val="single" w:sz="2" w:space="0" w:color="auto"/>
            </w:tcBorders>
            <w:vAlign w:val="center"/>
          </w:tcPr>
          <w:p w:rsidR="000B3397" w:rsidRPr="00CE72EB" w:rsidRDefault="000B3397" w:rsidP="00AE3FF7">
            <w:pPr>
              <w:ind w:right="374"/>
              <w:jc w:val="center"/>
              <w:rPr>
                <w:bCs/>
                <w:spacing w:val="-4"/>
              </w:rPr>
            </w:pPr>
            <w:r w:rsidRPr="00CE72EB">
              <w:rPr>
                <w:bCs/>
                <w:spacing w:val="-4"/>
              </w:rPr>
              <w:t xml:space="preserve">Prime Contractor </w:t>
            </w:r>
            <w:r w:rsidRPr="00CE72EB">
              <w:rPr>
                <w:rFonts w:ascii="MS Mincho" w:eastAsia="MS Mincho" w:hAnsi="MS Mincho" w:cs="MS Mincho"/>
                <w:spacing w:val="-2"/>
              </w:rPr>
              <w:sym w:font="Wingdings" w:char="F0A8"/>
            </w:r>
          </w:p>
        </w:tc>
        <w:tc>
          <w:tcPr>
            <w:tcW w:w="1530" w:type="dxa"/>
            <w:tcBorders>
              <w:top w:val="single" w:sz="2" w:space="0" w:color="auto"/>
              <w:left w:val="single" w:sz="2" w:space="0" w:color="auto"/>
              <w:bottom w:val="single" w:sz="2" w:space="0" w:color="auto"/>
              <w:right w:val="single" w:sz="2" w:space="0" w:color="auto"/>
            </w:tcBorders>
            <w:vAlign w:val="center"/>
          </w:tcPr>
          <w:p w:rsidR="000B3397" w:rsidRPr="00CE72EB" w:rsidRDefault="000B3397" w:rsidP="00AE3FF7">
            <w:pPr>
              <w:ind w:right="374"/>
              <w:jc w:val="center"/>
              <w:rPr>
                <w:rFonts w:ascii="MS Mincho" w:eastAsia="MS Mincho" w:hAnsi="MS Mincho" w:cs="MS Mincho"/>
                <w:spacing w:val="-2"/>
              </w:rPr>
            </w:pPr>
            <w:r w:rsidRPr="00CE72EB">
              <w:rPr>
                <w:bCs/>
                <w:spacing w:val="-4"/>
              </w:rPr>
              <w:t xml:space="preserve">Member in </w:t>
            </w:r>
            <w:r w:rsidRPr="00CE72EB">
              <w:rPr>
                <w:bCs/>
                <w:spacing w:val="-4"/>
              </w:rPr>
              <w:br/>
              <w:t>JV</w:t>
            </w:r>
            <w:r w:rsidRPr="00CE72EB">
              <w:rPr>
                <w:rFonts w:ascii="MS Mincho" w:eastAsia="MS Mincho" w:hAnsi="MS Mincho" w:cs="MS Mincho"/>
                <w:spacing w:val="-2"/>
              </w:rPr>
              <w:t xml:space="preserve"> </w:t>
            </w:r>
          </w:p>
          <w:p w:rsidR="000B3397" w:rsidRPr="00CE72EB" w:rsidRDefault="000B3397" w:rsidP="00AE3FF7">
            <w:pPr>
              <w:ind w:right="374"/>
              <w:jc w:val="center"/>
              <w:rPr>
                <w:bCs/>
                <w:spacing w:val="-4"/>
              </w:rPr>
            </w:pPr>
            <w:r w:rsidRPr="00CE72EB">
              <w:rPr>
                <w:rFonts w:ascii="MS Mincho" w:eastAsia="MS Mincho" w:hAnsi="MS Mincho" w:cs="MS Mincho"/>
                <w:spacing w:val="-2"/>
              </w:rPr>
              <w:sym w:font="Wingdings" w:char="F0A8"/>
            </w:r>
          </w:p>
        </w:tc>
        <w:tc>
          <w:tcPr>
            <w:tcW w:w="1944" w:type="dxa"/>
            <w:tcBorders>
              <w:top w:val="single" w:sz="2" w:space="0" w:color="auto"/>
              <w:left w:val="single" w:sz="2" w:space="0" w:color="auto"/>
              <w:bottom w:val="single" w:sz="2" w:space="0" w:color="auto"/>
              <w:right w:val="single" w:sz="2" w:space="0" w:color="auto"/>
            </w:tcBorders>
            <w:vAlign w:val="center"/>
          </w:tcPr>
          <w:p w:rsidR="000B3397" w:rsidRPr="00CE72EB" w:rsidRDefault="000B3397" w:rsidP="00AE3FF7">
            <w:pPr>
              <w:jc w:val="center"/>
              <w:rPr>
                <w:bCs/>
                <w:spacing w:val="-4"/>
              </w:rPr>
            </w:pPr>
            <w:r w:rsidRPr="00CE72EB">
              <w:rPr>
                <w:bCs/>
                <w:spacing w:val="-4"/>
              </w:rPr>
              <w:t>Management Contractor</w:t>
            </w:r>
          </w:p>
          <w:p w:rsidR="000B3397" w:rsidRPr="00CE72EB" w:rsidRDefault="000B3397" w:rsidP="00AE3FF7">
            <w:pPr>
              <w:jc w:val="center"/>
              <w:rPr>
                <w:bCs/>
                <w:spacing w:val="-4"/>
              </w:rPr>
            </w:pPr>
            <w:r w:rsidRPr="00CE72EB">
              <w:rPr>
                <w:rFonts w:ascii="MS Mincho" w:eastAsia="MS Mincho" w:hAnsi="MS Mincho" w:cs="MS Mincho"/>
                <w:spacing w:val="-2"/>
              </w:rPr>
              <w:sym w:font="Wingdings" w:char="F0A8"/>
            </w:r>
          </w:p>
        </w:tc>
        <w:tc>
          <w:tcPr>
            <w:tcW w:w="1026" w:type="dxa"/>
            <w:tcBorders>
              <w:top w:val="single" w:sz="2" w:space="0" w:color="auto"/>
              <w:left w:val="single" w:sz="2" w:space="0" w:color="auto"/>
              <w:bottom w:val="single" w:sz="2" w:space="0" w:color="auto"/>
              <w:right w:val="single" w:sz="2" w:space="0" w:color="auto"/>
            </w:tcBorders>
            <w:vAlign w:val="center"/>
          </w:tcPr>
          <w:p w:rsidR="000B3397" w:rsidRPr="00CE72EB" w:rsidRDefault="000B3397" w:rsidP="00AE3FF7">
            <w:pPr>
              <w:jc w:val="center"/>
              <w:rPr>
                <w:bCs/>
                <w:spacing w:val="-4"/>
              </w:rPr>
            </w:pPr>
            <w:r w:rsidRPr="00CE72EB">
              <w:rPr>
                <w:bCs/>
                <w:spacing w:val="-4"/>
              </w:rPr>
              <w:t xml:space="preserve">Sub-contractor </w:t>
            </w:r>
            <w:r w:rsidRPr="00CE72EB">
              <w:rPr>
                <w:rFonts w:ascii="MS Mincho" w:eastAsia="MS Mincho" w:hAnsi="MS Mincho" w:cs="MS Mincho"/>
                <w:spacing w:val="-2"/>
              </w:rPr>
              <w:sym w:font="Wingdings" w:char="F0A8"/>
            </w:r>
          </w:p>
        </w:tc>
      </w:tr>
      <w:tr w:rsidR="000B3397" w:rsidRPr="00CE72EB" w:rsidTr="00AE3FF7">
        <w:tc>
          <w:tcPr>
            <w:tcW w:w="3559" w:type="dxa"/>
            <w:tcBorders>
              <w:top w:val="single" w:sz="2" w:space="0" w:color="auto"/>
              <w:left w:val="single" w:sz="2" w:space="0" w:color="auto"/>
              <w:right w:val="single" w:sz="2" w:space="0" w:color="auto"/>
            </w:tcBorders>
          </w:tcPr>
          <w:p w:rsidR="000B3397" w:rsidRPr="00CE72EB" w:rsidRDefault="000B3397" w:rsidP="00AE3FF7">
            <w:pPr>
              <w:spacing w:before="144" w:after="324"/>
              <w:ind w:left="42"/>
              <w:rPr>
                <w:bCs/>
                <w:spacing w:val="-11"/>
              </w:rPr>
            </w:pPr>
            <w:r w:rsidRPr="00CE72EB">
              <w:rPr>
                <w:bCs/>
                <w:spacing w:val="-11"/>
              </w:rPr>
              <w:t>Total Contract Amount</w:t>
            </w:r>
          </w:p>
        </w:tc>
        <w:tc>
          <w:tcPr>
            <w:tcW w:w="2921" w:type="dxa"/>
            <w:gridSpan w:val="3"/>
            <w:tcBorders>
              <w:top w:val="single" w:sz="2" w:space="0" w:color="auto"/>
              <w:left w:val="single" w:sz="2" w:space="0" w:color="auto"/>
              <w:right w:val="single" w:sz="2" w:space="0" w:color="auto"/>
            </w:tcBorders>
          </w:tcPr>
          <w:p w:rsidR="000B3397" w:rsidRPr="00CE72EB" w:rsidRDefault="000B3397" w:rsidP="00AE3FF7">
            <w:pPr>
              <w:spacing w:before="144"/>
              <w:ind w:left="61"/>
              <w:rPr>
                <w:bCs/>
                <w:i/>
                <w:iCs/>
                <w:spacing w:val="2"/>
              </w:rPr>
            </w:pPr>
          </w:p>
        </w:tc>
        <w:tc>
          <w:tcPr>
            <w:tcW w:w="2970" w:type="dxa"/>
            <w:gridSpan w:val="2"/>
            <w:tcBorders>
              <w:top w:val="single" w:sz="2" w:space="0" w:color="auto"/>
              <w:left w:val="single" w:sz="2" w:space="0" w:color="auto"/>
              <w:right w:val="single" w:sz="2" w:space="0" w:color="auto"/>
            </w:tcBorders>
          </w:tcPr>
          <w:p w:rsidR="000B3397" w:rsidRPr="00CE72EB" w:rsidRDefault="000B3397" w:rsidP="00AE3FF7">
            <w:pPr>
              <w:spacing w:before="144"/>
              <w:ind w:left="61"/>
              <w:rPr>
                <w:bCs/>
                <w:i/>
                <w:iCs/>
                <w:spacing w:val="2"/>
              </w:rPr>
            </w:pPr>
            <w:r w:rsidRPr="00CE72EB">
              <w:rPr>
                <w:bCs/>
                <w:spacing w:val="-4"/>
              </w:rPr>
              <w:t xml:space="preserve">US$ </w:t>
            </w:r>
            <w:r w:rsidRPr="00CE72EB">
              <w:rPr>
                <w:bCs/>
                <w:i/>
                <w:iCs/>
                <w:spacing w:val="2"/>
              </w:rPr>
              <w:t>*</w:t>
            </w:r>
          </w:p>
        </w:tc>
      </w:tr>
      <w:tr w:rsidR="000B3397" w:rsidRPr="00CE72EB" w:rsidTr="00AE3FF7">
        <w:tc>
          <w:tcPr>
            <w:tcW w:w="3559" w:type="dxa"/>
            <w:tcBorders>
              <w:top w:val="single" w:sz="2" w:space="0" w:color="auto"/>
              <w:left w:val="single" w:sz="2" w:space="0" w:color="auto"/>
              <w:right w:val="single" w:sz="2" w:space="0" w:color="auto"/>
            </w:tcBorders>
          </w:tcPr>
          <w:p w:rsidR="000B3397" w:rsidRPr="00CE72EB" w:rsidRDefault="000B3397" w:rsidP="00AE3FF7">
            <w:pPr>
              <w:spacing w:before="288"/>
              <w:ind w:left="42"/>
              <w:rPr>
                <w:bCs/>
              </w:rPr>
            </w:pPr>
            <w:r w:rsidRPr="00CE72EB">
              <w:rPr>
                <w:bCs/>
              </w:rPr>
              <w:t>If member in a JV or sub-contractor, specify participation in total Contract amount</w:t>
            </w:r>
          </w:p>
        </w:tc>
        <w:tc>
          <w:tcPr>
            <w:tcW w:w="1301" w:type="dxa"/>
            <w:tcBorders>
              <w:top w:val="single" w:sz="2" w:space="0" w:color="auto"/>
              <w:left w:val="single" w:sz="2" w:space="0" w:color="auto"/>
              <w:right w:val="single" w:sz="2" w:space="0" w:color="auto"/>
            </w:tcBorders>
          </w:tcPr>
          <w:p w:rsidR="000B3397" w:rsidRPr="00CE72EB" w:rsidRDefault="000B3397" w:rsidP="00AE3FF7">
            <w:pPr>
              <w:spacing w:before="144"/>
              <w:ind w:left="61"/>
              <w:rPr>
                <w:bCs/>
                <w:i/>
                <w:iCs/>
              </w:rPr>
            </w:pPr>
          </w:p>
        </w:tc>
        <w:tc>
          <w:tcPr>
            <w:tcW w:w="1620" w:type="dxa"/>
            <w:gridSpan w:val="2"/>
            <w:tcBorders>
              <w:top w:val="single" w:sz="2" w:space="0" w:color="auto"/>
              <w:left w:val="single" w:sz="2" w:space="0" w:color="auto"/>
              <w:right w:val="single" w:sz="2" w:space="0" w:color="auto"/>
            </w:tcBorders>
          </w:tcPr>
          <w:p w:rsidR="000B3397" w:rsidRPr="00CE72EB" w:rsidRDefault="000B3397" w:rsidP="00AE3FF7">
            <w:pPr>
              <w:spacing w:before="144"/>
              <w:ind w:left="61"/>
              <w:rPr>
                <w:bCs/>
                <w:i/>
                <w:iCs/>
              </w:rPr>
            </w:pPr>
          </w:p>
        </w:tc>
        <w:tc>
          <w:tcPr>
            <w:tcW w:w="2970" w:type="dxa"/>
            <w:gridSpan w:val="2"/>
            <w:tcBorders>
              <w:top w:val="single" w:sz="2" w:space="0" w:color="auto"/>
              <w:left w:val="single" w:sz="2" w:space="0" w:color="auto"/>
              <w:right w:val="single" w:sz="2" w:space="0" w:color="auto"/>
            </w:tcBorders>
          </w:tcPr>
          <w:p w:rsidR="000B3397" w:rsidRPr="00CE72EB" w:rsidRDefault="000B3397" w:rsidP="00AE3FF7">
            <w:pPr>
              <w:spacing w:before="144"/>
              <w:ind w:left="61"/>
              <w:rPr>
                <w:bCs/>
                <w:i/>
                <w:iCs/>
              </w:rPr>
            </w:pPr>
            <w:r w:rsidRPr="00CE72EB">
              <w:rPr>
                <w:bCs/>
                <w:i/>
                <w:spacing w:val="-4"/>
              </w:rPr>
              <w:t>*</w:t>
            </w: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42"/>
              <w:rPr>
                <w:bCs/>
              </w:rPr>
            </w:pPr>
            <w:r w:rsidRPr="00CE72EB">
              <w:rPr>
                <w:bCs/>
              </w:rPr>
              <w:t>Employer's Name:</w:t>
            </w:r>
          </w:p>
        </w:tc>
        <w:tc>
          <w:tcPr>
            <w:tcW w:w="5891"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rPr>
                <w:bCs/>
                <w:i/>
                <w:iCs/>
              </w:rPr>
            </w:pP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42"/>
              <w:rPr>
                <w:bCs/>
              </w:rPr>
            </w:pPr>
            <w:r w:rsidRPr="00CE72EB">
              <w:rPr>
                <w:bCs/>
              </w:rPr>
              <w:t>Address:</w:t>
            </w:r>
          </w:p>
          <w:p w:rsidR="000B3397" w:rsidRPr="00CE72EB" w:rsidRDefault="000B3397" w:rsidP="00AE3FF7">
            <w:pPr>
              <w:spacing w:before="252"/>
              <w:ind w:left="42"/>
              <w:rPr>
                <w:bCs/>
              </w:rPr>
            </w:pPr>
            <w:r w:rsidRPr="00CE72EB">
              <w:rPr>
                <w:bCs/>
              </w:rPr>
              <w:t>Telephone/fax number</w:t>
            </w:r>
          </w:p>
          <w:p w:rsidR="000B3397" w:rsidRPr="00CE72EB" w:rsidRDefault="000B3397" w:rsidP="00AE3FF7">
            <w:pPr>
              <w:spacing w:before="540" w:after="252"/>
              <w:ind w:left="42"/>
              <w:rPr>
                <w:bCs/>
              </w:rPr>
            </w:pPr>
            <w:r w:rsidRPr="00CE72EB">
              <w:rPr>
                <w:bCs/>
              </w:rPr>
              <w:t>E-mail:</w:t>
            </w:r>
          </w:p>
        </w:tc>
        <w:tc>
          <w:tcPr>
            <w:tcW w:w="5891"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288" w:after="120"/>
              <w:rPr>
                <w:bCs/>
                <w:i/>
                <w:iCs/>
                <w:spacing w:val="2"/>
              </w:rPr>
            </w:pPr>
          </w:p>
        </w:tc>
      </w:tr>
    </w:tbl>
    <w:p w:rsidR="000B3397" w:rsidRPr="00CE72EB" w:rsidRDefault="000B3397" w:rsidP="000B3397">
      <w:pPr>
        <w:jc w:val="center"/>
        <w:rPr>
          <w:b/>
          <w:sz w:val="32"/>
          <w:szCs w:val="32"/>
        </w:rPr>
      </w:pPr>
      <w:r w:rsidRPr="00CE72EB">
        <w:rPr>
          <w:b/>
          <w:sz w:val="32"/>
          <w:szCs w:val="32"/>
        </w:rPr>
        <w:br w:type="page"/>
      </w:r>
      <w:r w:rsidRPr="00CE72EB" w:rsidDel="00C11C3F">
        <w:rPr>
          <w:b/>
          <w:sz w:val="32"/>
          <w:szCs w:val="32"/>
        </w:rPr>
        <w:lastRenderedPageBreak/>
        <w:t xml:space="preserve"> </w:t>
      </w:r>
      <w:r w:rsidRPr="00CE72EB">
        <w:rPr>
          <w:b/>
          <w:sz w:val="32"/>
          <w:szCs w:val="32"/>
        </w:rPr>
        <w:t>Form EXP - 4.2(a) (cont.)</w:t>
      </w:r>
    </w:p>
    <w:p w:rsidR="000B3397" w:rsidRPr="00CE72EB" w:rsidRDefault="000B3397" w:rsidP="000B3397">
      <w:pPr>
        <w:jc w:val="center"/>
        <w:rPr>
          <w:b/>
          <w:sz w:val="32"/>
          <w:szCs w:val="36"/>
        </w:rPr>
      </w:pPr>
      <w:r w:rsidRPr="00CE72EB">
        <w:rPr>
          <w:b/>
          <w:sz w:val="32"/>
          <w:szCs w:val="36"/>
        </w:rPr>
        <w:t>Specific Construction and Contract Management Experience (cont.)</w:t>
      </w:r>
    </w:p>
    <w:p w:rsidR="000B3397" w:rsidRPr="00CE72EB" w:rsidRDefault="000B3397" w:rsidP="000B3397">
      <w:pPr>
        <w:jc w:val="center"/>
        <w:rPr>
          <w:b/>
          <w:sz w:val="36"/>
          <w:szCs w:val="36"/>
        </w:rPr>
      </w:pPr>
    </w:p>
    <w:tbl>
      <w:tblPr>
        <w:tblW w:w="0" w:type="auto"/>
        <w:tblInd w:w="3" w:type="dxa"/>
        <w:tblLayout w:type="fixed"/>
        <w:tblCellMar>
          <w:left w:w="0" w:type="dxa"/>
          <w:right w:w="0" w:type="dxa"/>
        </w:tblCellMar>
        <w:tblLook w:val="0000" w:firstRow="0" w:lastRow="0" w:firstColumn="0" w:lastColumn="0" w:noHBand="0" w:noVBand="0"/>
      </w:tblPr>
      <w:tblGrid>
        <w:gridCol w:w="3559"/>
        <w:gridCol w:w="5623"/>
      </w:tblGrid>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r w:rsidRPr="00CE72EB">
              <w:rPr>
                <w:b/>
                <w:bCs/>
                <w:spacing w:val="4"/>
              </w:rPr>
              <w:t>Similar Contract No.</w:t>
            </w:r>
          </w:p>
          <w:p w:rsidR="000B3397" w:rsidRPr="00CE72EB" w:rsidRDefault="000B3397" w:rsidP="00AE3FF7">
            <w:pPr>
              <w:jc w:val="center"/>
              <w:rPr>
                <w:bCs/>
                <w:i/>
                <w:iCs/>
              </w:rPr>
            </w:pPr>
          </w:p>
        </w:tc>
        <w:tc>
          <w:tcPr>
            <w:tcW w:w="562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r w:rsidRPr="00CE72EB">
              <w:rPr>
                <w:b/>
                <w:bCs/>
                <w:spacing w:val="4"/>
              </w:rPr>
              <w:t>Information</w:t>
            </w: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477372">
            <w:pPr>
              <w:jc w:val="center"/>
              <w:rPr>
                <w:b/>
                <w:bCs/>
                <w:spacing w:val="4"/>
              </w:rPr>
            </w:pPr>
            <w:r w:rsidRPr="00CE72EB">
              <w:t>Description of the similarity in accordance with Sub-Factor 4.2(a) of Section III:</w:t>
            </w:r>
          </w:p>
        </w:tc>
        <w:tc>
          <w:tcPr>
            <w:tcW w:w="562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477372">
            <w:pPr>
              <w:spacing w:before="120" w:after="120"/>
              <w:ind w:left="86"/>
            </w:pPr>
            <w:r w:rsidRPr="00CE72EB">
              <w:t>1. Amount</w:t>
            </w:r>
          </w:p>
        </w:tc>
        <w:tc>
          <w:tcPr>
            <w:tcW w:w="562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477372">
            <w:pPr>
              <w:spacing w:before="120" w:after="120"/>
              <w:ind w:left="86"/>
            </w:pPr>
            <w:r w:rsidRPr="00CE72EB">
              <w:t>2. Physical size of required works items</w:t>
            </w:r>
          </w:p>
        </w:tc>
        <w:tc>
          <w:tcPr>
            <w:tcW w:w="562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477372">
            <w:pPr>
              <w:spacing w:before="120" w:after="120"/>
              <w:ind w:left="86"/>
            </w:pPr>
            <w:r w:rsidRPr="00CE72EB">
              <w:t>3. Complexity</w:t>
            </w:r>
          </w:p>
        </w:tc>
        <w:tc>
          <w:tcPr>
            <w:tcW w:w="562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0B3397" w:rsidP="00477372">
            <w:pPr>
              <w:spacing w:before="120" w:after="120"/>
              <w:ind w:left="86"/>
            </w:pPr>
            <w:r w:rsidRPr="00CE72EB">
              <w:t>4. Methods/Technology</w:t>
            </w:r>
          </w:p>
        </w:tc>
        <w:tc>
          <w:tcPr>
            <w:tcW w:w="562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p>
        </w:tc>
      </w:tr>
      <w:tr w:rsidR="000B3397" w:rsidRPr="00CE72EB" w:rsidTr="00AE3FF7">
        <w:tc>
          <w:tcPr>
            <w:tcW w:w="3559" w:type="dxa"/>
            <w:tcBorders>
              <w:top w:val="single" w:sz="2" w:space="0" w:color="auto"/>
              <w:left w:val="single" w:sz="2" w:space="0" w:color="auto"/>
              <w:bottom w:val="single" w:sz="2" w:space="0" w:color="auto"/>
              <w:right w:val="single" w:sz="2" w:space="0" w:color="auto"/>
            </w:tcBorders>
          </w:tcPr>
          <w:p w:rsidR="000B3397" w:rsidRPr="00CE72EB" w:rsidRDefault="00301412" w:rsidP="00477372">
            <w:pPr>
              <w:spacing w:before="120" w:after="120"/>
              <w:ind w:left="86"/>
            </w:pPr>
            <w:r w:rsidRPr="00CE72EB">
              <w:t>5. Construction rate for key activities</w:t>
            </w:r>
          </w:p>
        </w:tc>
        <w:tc>
          <w:tcPr>
            <w:tcW w:w="5623"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
                <w:bCs/>
                <w:spacing w:val="4"/>
              </w:rPr>
            </w:pPr>
          </w:p>
        </w:tc>
      </w:tr>
      <w:tr w:rsidR="00301412" w:rsidRPr="00CE72EB" w:rsidTr="00AE3FF7">
        <w:tc>
          <w:tcPr>
            <w:tcW w:w="3559" w:type="dxa"/>
            <w:tcBorders>
              <w:top w:val="single" w:sz="2" w:space="0" w:color="auto"/>
              <w:left w:val="single" w:sz="2" w:space="0" w:color="auto"/>
              <w:bottom w:val="single" w:sz="2" w:space="0" w:color="auto"/>
              <w:right w:val="single" w:sz="2" w:space="0" w:color="auto"/>
            </w:tcBorders>
          </w:tcPr>
          <w:p w:rsidR="00301412" w:rsidRPr="00CE72EB" w:rsidRDefault="00301412" w:rsidP="00477372">
            <w:pPr>
              <w:spacing w:before="120" w:after="120"/>
              <w:ind w:left="86"/>
            </w:pPr>
            <w:r w:rsidRPr="00CE72EB">
              <w:t>6. Other Characteristics</w:t>
            </w:r>
          </w:p>
        </w:tc>
        <w:tc>
          <w:tcPr>
            <w:tcW w:w="5623" w:type="dxa"/>
            <w:tcBorders>
              <w:top w:val="single" w:sz="2" w:space="0" w:color="auto"/>
              <w:left w:val="single" w:sz="2" w:space="0" w:color="auto"/>
              <w:bottom w:val="single" w:sz="2" w:space="0" w:color="auto"/>
              <w:right w:val="single" w:sz="2" w:space="0" w:color="auto"/>
            </w:tcBorders>
          </w:tcPr>
          <w:p w:rsidR="00301412" w:rsidRPr="00CE72EB" w:rsidRDefault="00301412" w:rsidP="00AE3FF7">
            <w:pPr>
              <w:jc w:val="center"/>
              <w:rPr>
                <w:b/>
                <w:bCs/>
                <w:spacing w:val="4"/>
              </w:rPr>
            </w:pPr>
          </w:p>
        </w:tc>
      </w:tr>
    </w:tbl>
    <w:p w:rsidR="000B3397" w:rsidRPr="00CE72EB" w:rsidRDefault="000B3397" w:rsidP="00DF1785">
      <w:pPr>
        <w:pStyle w:val="S4-Header2"/>
      </w:pPr>
      <w:r w:rsidRPr="00CE72EB">
        <w:br w:type="page"/>
      </w:r>
      <w:bookmarkStart w:id="509" w:name="_Toc473902832"/>
      <w:r w:rsidRPr="00CE72EB">
        <w:rPr>
          <w:szCs w:val="32"/>
        </w:rPr>
        <w:lastRenderedPageBreak/>
        <w:t xml:space="preserve">Form EXP </w:t>
      </w:r>
      <w:r w:rsidRPr="00CE72EB">
        <w:rPr>
          <w:spacing w:val="22"/>
          <w:szCs w:val="32"/>
        </w:rPr>
        <w:t xml:space="preserve">- </w:t>
      </w:r>
      <w:r w:rsidRPr="00CE72EB">
        <w:rPr>
          <w:spacing w:val="21"/>
          <w:szCs w:val="32"/>
        </w:rPr>
        <w:t>4.2(b)</w:t>
      </w:r>
      <w:r w:rsidR="00DF1785" w:rsidRPr="00CE72EB">
        <w:rPr>
          <w:spacing w:val="21"/>
          <w:szCs w:val="32"/>
        </w:rPr>
        <w:t xml:space="preserve">: </w:t>
      </w:r>
      <w:bookmarkStart w:id="510" w:name="_Toc108424570"/>
      <w:r w:rsidRPr="00CE72EB">
        <w:t>Construction Experience in Key Activities</w:t>
      </w:r>
      <w:bookmarkEnd w:id="509"/>
      <w:bookmarkEnd w:id="510"/>
    </w:p>
    <w:p w:rsidR="005B7347" w:rsidRPr="00CE72EB" w:rsidRDefault="00AB4D20" w:rsidP="005B7347">
      <w:pPr>
        <w:spacing w:before="288" w:after="324" w:line="264" w:lineRule="exact"/>
        <w:jc w:val="right"/>
        <w:rPr>
          <w:bCs/>
          <w:i/>
          <w:iCs/>
        </w:rPr>
      </w:pPr>
      <w:r w:rsidRPr="00CE72EB">
        <w:rPr>
          <w:spacing w:val="-4"/>
        </w:rPr>
        <w:t xml:space="preserve">Bidder’s Name: </w:t>
      </w:r>
      <w:r w:rsidRPr="00CE72EB">
        <w:rPr>
          <w:i/>
          <w:iCs/>
          <w:spacing w:val="-6"/>
        </w:rPr>
        <w:t>________________</w:t>
      </w:r>
      <w:r w:rsidRPr="00CE72EB">
        <w:rPr>
          <w:i/>
          <w:iCs/>
          <w:spacing w:val="-6"/>
        </w:rPr>
        <w:br/>
      </w:r>
      <w:r w:rsidRPr="00CE72EB">
        <w:rPr>
          <w:spacing w:val="-4"/>
        </w:rPr>
        <w:t xml:space="preserve">Date: </w:t>
      </w:r>
      <w:r w:rsidRPr="00CE72EB">
        <w:rPr>
          <w:i/>
          <w:iCs/>
          <w:spacing w:val="-6"/>
        </w:rPr>
        <w:t>______________________</w:t>
      </w:r>
      <w:r w:rsidRPr="00CE72EB">
        <w:rPr>
          <w:i/>
          <w:iCs/>
          <w:spacing w:val="-6"/>
        </w:rPr>
        <w:br/>
      </w:r>
      <w:r w:rsidRPr="00CE72EB">
        <w:rPr>
          <w:spacing w:val="-4"/>
        </w:rPr>
        <w:t>Joint Venture Member’s Name_________________________</w:t>
      </w:r>
      <w:r w:rsidRPr="00CE72EB">
        <w:rPr>
          <w:i/>
          <w:iCs/>
          <w:spacing w:val="-6"/>
        </w:rPr>
        <w:br/>
      </w:r>
      <w:r w:rsidR="005B7347" w:rsidRPr="00CE72EB">
        <w:rPr>
          <w:bCs/>
          <w:spacing w:val="-2"/>
        </w:rPr>
        <w:t>Sub-contractor's Name</w:t>
      </w:r>
      <w:r w:rsidR="009E655F" w:rsidRPr="00CE72EB">
        <w:rPr>
          <w:rStyle w:val="FootnoteReference"/>
          <w:bCs/>
          <w:spacing w:val="-2"/>
        </w:rPr>
        <w:footnoteReference w:id="23"/>
      </w:r>
      <w:r w:rsidR="005B7347" w:rsidRPr="00CE72EB">
        <w:rPr>
          <w:bCs/>
          <w:spacing w:val="-2"/>
        </w:rPr>
        <w:t xml:space="preserve"> (as per ITB 34.2 and 34.3): </w:t>
      </w:r>
      <w:r w:rsidR="005B7347" w:rsidRPr="00CE72EB">
        <w:rPr>
          <w:bCs/>
          <w:i/>
          <w:iCs/>
        </w:rPr>
        <w:t>________________</w:t>
      </w:r>
    </w:p>
    <w:p w:rsidR="00AB4D20" w:rsidRPr="00CE72EB" w:rsidRDefault="00AB4D20" w:rsidP="005B7347">
      <w:pPr>
        <w:spacing w:before="288" w:after="324" w:line="264" w:lineRule="exact"/>
        <w:jc w:val="right"/>
        <w:rPr>
          <w:bCs/>
          <w:i/>
          <w:iCs/>
        </w:rPr>
      </w:pPr>
      <w:r w:rsidRPr="00CE72EB">
        <w:rPr>
          <w:spacing w:val="-4"/>
        </w:rPr>
        <w:t xml:space="preserve">ICB No. and title: </w:t>
      </w:r>
      <w:r w:rsidRPr="00CE72EB">
        <w:rPr>
          <w:i/>
          <w:iCs/>
          <w:spacing w:val="-6"/>
        </w:rPr>
        <w:t>___________________________</w:t>
      </w:r>
      <w:r w:rsidRPr="00CE72EB">
        <w:rPr>
          <w:i/>
          <w:iCs/>
          <w:spacing w:val="-6"/>
        </w:rPr>
        <w:br/>
      </w:r>
      <w:r w:rsidRPr="00CE72EB">
        <w:rPr>
          <w:spacing w:val="-4"/>
        </w:rPr>
        <w:t xml:space="preserve">Page </w:t>
      </w:r>
      <w:r w:rsidRPr="00CE72EB">
        <w:rPr>
          <w:i/>
          <w:iCs/>
          <w:spacing w:val="-6"/>
        </w:rPr>
        <w:t>_______________</w:t>
      </w:r>
      <w:r w:rsidRPr="00CE72EB">
        <w:rPr>
          <w:spacing w:val="-4"/>
        </w:rPr>
        <w:t xml:space="preserve">of </w:t>
      </w:r>
      <w:r w:rsidRPr="00CE72EB">
        <w:rPr>
          <w:i/>
          <w:iCs/>
          <w:spacing w:val="-6"/>
        </w:rPr>
        <w:t>______________</w:t>
      </w:r>
      <w:r w:rsidRPr="00CE72EB">
        <w:rPr>
          <w:spacing w:val="-4"/>
        </w:rPr>
        <w:t>pages</w:t>
      </w:r>
    </w:p>
    <w:p w:rsidR="000B3397" w:rsidRPr="00CE72EB" w:rsidRDefault="000B3397" w:rsidP="000B3397">
      <w:pPr>
        <w:rPr>
          <w:bCs/>
          <w:i/>
          <w:iCs/>
          <w:spacing w:val="2"/>
        </w:rPr>
      </w:pPr>
      <w:r w:rsidRPr="00CE72EB">
        <w:rPr>
          <w:bCs/>
          <w:spacing w:val="-2"/>
        </w:rPr>
        <w:t xml:space="preserve">Sub-contractor's Name (as per ITB 34.2 and 34.3): </w:t>
      </w:r>
      <w:r w:rsidRPr="00CE72EB">
        <w:rPr>
          <w:bCs/>
          <w:i/>
          <w:iCs/>
        </w:rPr>
        <w:t>________________</w:t>
      </w:r>
    </w:p>
    <w:p w:rsidR="000B3397" w:rsidRPr="00CE72EB" w:rsidRDefault="000B3397" w:rsidP="000B3397">
      <w:pPr>
        <w:pStyle w:val="Style11"/>
        <w:spacing w:line="240" w:lineRule="auto"/>
        <w:ind w:right="144"/>
        <w:rPr>
          <w:bCs/>
          <w:spacing w:val="-6"/>
        </w:rPr>
      </w:pPr>
      <w:r w:rsidRPr="00CE72EB">
        <w:rPr>
          <w:bCs/>
          <w:spacing w:val="-2"/>
        </w:rPr>
        <w:t xml:space="preserve">All Sub-contractors for key activities must complete the information in this form as per ITB </w:t>
      </w:r>
      <w:r w:rsidRPr="00CE72EB">
        <w:rPr>
          <w:bCs/>
          <w:spacing w:val="-6"/>
        </w:rPr>
        <w:t>34.2 and 34.3 and Section III, Qualification Criteria and Requirements, Sub-Factor 4.2.</w:t>
      </w:r>
    </w:p>
    <w:p w:rsidR="000B3397" w:rsidRPr="00CE72EB" w:rsidRDefault="000B3397" w:rsidP="000B3397">
      <w:pPr>
        <w:rPr>
          <w:bCs/>
          <w:i/>
          <w:iCs/>
          <w:spacing w:val="2"/>
        </w:rPr>
      </w:pPr>
    </w:p>
    <w:p w:rsidR="000B3397" w:rsidRPr="00CE72EB" w:rsidRDefault="000B3397" w:rsidP="000B3397">
      <w:pPr>
        <w:pStyle w:val="Style11"/>
        <w:tabs>
          <w:tab w:val="left" w:pos="720"/>
        </w:tabs>
        <w:spacing w:after="72" w:line="240" w:lineRule="auto"/>
        <w:ind w:right="144" w:firstLine="72"/>
        <w:rPr>
          <w:bCs/>
          <w:i/>
          <w:iCs/>
          <w:spacing w:val="-2"/>
        </w:rPr>
      </w:pPr>
      <w:r w:rsidRPr="00CE72EB">
        <w:rPr>
          <w:bCs/>
          <w:spacing w:val="-2"/>
        </w:rPr>
        <w:t>1.</w:t>
      </w:r>
      <w:r w:rsidRPr="00CE72EB">
        <w:rPr>
          <w:bCs/>
          <w:spacing w:val="-2"/>
        </w:rPr>
        <w:tab/>
        <w:t xml:space="preserve">Key Activity No One: </w:t>
      </w:r>
      <w:r w:rsidRPr="00CE72EB">
        <w:rPr>
          <w:bCs/>
          <w:i/>
          <w:iCs/>
          <w:spacing w:val="2"/>
        </w:rPr>
        <w:t>________________________</w:t>
      </w:r>
    </w:p>
    <w:p w:rsidR="000B3397" w:rsidRPr="00CE72EB" w:rsidRDefault="000B3397" w:rsidP="000B3397">
      <w:pPr>
        <w:pStyle w:val="Style11"/>
        <w:tabs>
          <w:tab w:val="left" w:pos="720"/>
        </w:tabs>
        <w:spacing w:after="72" w:line="240" w:lineRule="auto"/>
        <w:ind w:right="144" w:firstLine="72"/>
        <w:rPr>
          <w:bCs/>
          <w:i/>
          <w:iCs/>
          <w:spacing w:val="-2"/>
        </w:rPr>
      </w:pPr>
    </w:p>
    <w:tbl>
      <w:tblPr>
        <w:tblW w:w="0" w:type="auto"/>
        <w:tblInd w:w="3" w:type="dxa"/>
        <w:tblLayout w:type="fixed"/>
        <w:tblCellMar>
          <w:left w:w="0" w:type="dxa"/>
          <w:right w:w="0" w:type="dxa"/>
        </w:tblCellMar>
        <w:tblLook w:val="0000" w:firstRow="0" w:lastRow="0" w:firstColumn="0" w:lastColumn="0" w:noHBand="0" w:noVBand="0"/>
      </w:tblPr>
      <w:tblGrid>
        <w:gridCol w:w="3835"/>
        <w:gridCol w:w="1385"/>
        <w:gridCol w:w="420"/>
        <w:gridCol w:w="1020"/>
        <w:gridCol w:w="1350"/>
        <w:gridCol w:w="1271"/>
        <w:gridCol w:w="11"/>
      </w:tblGrid>
      <w:tr w:rsidR="000B3397" w:rsidRPr="00CE72EB" w:rsidTr="00AE3FF7">
        <w:trPr>
          <w:gridAfter w:val="1"/>
          <w:wAfter w:w="11" w:type="dxa"/>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46"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20"/>
              <w:ind w:right="1757"/>
              <w:jc w:val="right"/>
              <w:rPr>
                <w:b/>
                <w:bCs/>
                <w:spacing w:val="12"/>
              </w:rPr>
            </w:pPr>
            <w:r w:rsidRPr="00CE72EB">
              <w:rPr>
                <w:b/>
                <w:bCs/>
                <w:spacing w:val="12"/>
              </w:rPr>
              <w:t>Information</w:t>
            </w:r>
          </w:p>
        </w:tc>
      </w:tr>
      <w:tr w:rsidR="000B3397" w:rsidRPr="00CE72EB" w:rsidTr="00AE3FF7">
        <w:trPr>
          <w:gridAfter w:val="1"/>
          <w:wAfter w:w="11" w:type="dxa"/>
          <w:trHeight w:hRule="exact" w:val="413"/>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65"/>
              <w:rPr>
                <w:bCs/>
                <w:spacing w:val="-8"/>
              </w:rPr>
            </w:pPr>
            <w:r w:rsidRPr="00CE72EB">
              <w:rPr>
                <w:bCs/>
                <w:spacing w:val="-8"/>
              </w:rPr>
              <w:t>Contract Identification</w:t>
            </w:r>
          </w:p>
        </w:tc>
        <w:tc>
          <w:tcPr>
            <w:tcW w:w="5446"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425"/>
              <w:rPr>
                <w:bCs/>
                <w:i/>
                <w:iCs/>
                <w:spacing w:val="2"/>
              </w:rPr>
            </w:pPr>
          </w:p>
        </w:tc>
      </w:tr>
      <w:tr w:rsidR="000B3397" w:rsidRPr="00CE72EB" w:rsidTr="00AE3FF7">
        <w:trPr>
          <w:gridAfter w:val="1"/>
          <w:wAfter w:w="11" w:type="dxa"/>
          <w:trHeight w:hRule="exact" w:val="408"/>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65"/>
              <w:rPr>
                <w:bCs/>
                <w:spacing w:val="-10"/>
              </w:rPr>
            </w:pPr>
            <w:r w:rsidRPr="00CE72EB">
              <w:rPr>
                <w:bCs/>
                <w:spacing w:val="-10"/>
              </w:rPr>
              <w:t>Award date</w:t>
            </w:r>
          </w:p>
        </w:tc>
        <w:tc>
          <w:tcPr>
            <w:tcW w:w="5446"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245"/>
              <w:rPr>
                <w:bCs/>
                <w:i/>
                <w:iCs/>
                <w:spacing w:val="2"/>
              </w:rPr>
            </w:pPr>
          </w:p>
        </w:tc>
      </w:tr>
      <w:tr w:rsidR="000B3397" w:rsidRPr="00CE72EB" w:rsidTr="00AE3FF7">
        <w:trPr>
          <w:gridAfter w:val="1"/>
          <w:wAfter w:w="11" w:type="dxa"/>
          <w:trHeight w:hRule="exact" w:val="413"/>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65"/>
              <w:rPr>
                <w:bCs/>
                <w:spacing w:val="-2"/>
              </w:rPr>
            </w:pPr>
            <w:r w:rsidRPr="00CE72EB">
              <w:rPr>
                <w:bCs/>
                <w:spacing w:val="-2"/>
              </w:rPr>
              <w:t>Completion date</w:t>
            </w:r>
          </w:p>
        </w:tc>
        <w:tc>
          <w:tcPr>
            <w:tcW w:w="5446" w:type="dxa"/>
            <w:gridSpan w:val="5"/>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245"/>
              <w:rPr>
                <w:bCs/>
                <w:i/>
                <w:iCs/>
                <w:spacing w:val="2"/>
              </w:rPr>
            </w:pPr>
          </w:p>
        </w:tc>
      </w:tr>
      <w:tr w:rsidR="000B3397" w:rsidRPr="00CE72EB" w:rsidTr="00AE3FF7">
        <w:trPr>
          <w:gridAfter w:val="1"/>
          <w:wAfter w:w="11" w:type="dxa"/>
          <w:trHeight w:hRule="exact" w:val="1109"/>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65"/>
              <w:rPr>
                <w:bCs/>
                <w:spacing w:val="-2"/>
              </w:rPr>
            </w:pPr>
            <w:r w:rsidRPr="00CE72EB">
              <w:rPr>
                <w:bCs/>
                <w:spacing w:val="-2"/>
              </w:rPr>
              <w:t>Role in Contract</w:t>
            </w:r>
          </w:p>
          <w:p w:rsidR="000B3397" w:rsidRPr="00CE72EB" w:rsidRDefault="000B3397" w:rsidP="00AE3FF7">
            <w:pPr>
              <w:spacing w:after="396"/>
              <w:ind w:left="46"/>
              <w:rPr>
                <w:bCs/>
                <w:i/>
                <w:iCs/>
                <w:spacing w:val="2"/>
              </w:rPr>
            </w:pPr>
          </w:p>
        </w:tc>
        <w:tc>
          <w:tcPr>
            <w:tcW w:w="1385" w:type="dxa"/>
            <w:tcBorders>
              <w:top w:val="single" w:sz="2" w:space="0" w:color="auto"/>
              <w:left w:val="single" w:sz="2" w:space="0" w:color="auto"/>
              <w:bottom w:val="single" w:sz="2" w:space="0" w:color="auto"/>
              <w:right w:val="single" w:sz="2" w:space="0" w:color="auto"/>
            </w:tcBorders>
            <w:vAlign w:val="center"/>
          </w:tcPr>
          <w:p w:rsidR="000B3397" w:rsidRPr="00CE72EB" w:rsidRDefault="000B3397" w:rsidP="00477372">
            <w:pPr>
              <w:jc w:val="center"/>
              <w:rPr>
                <w:bCs/>
                <w:spacing w:val="-4"/>
              </w:rPr>
            </w:pPr>
            <w:r w:rsidRPr="00CE72EB">
              <w:rPr>
                <w:bCs/>
                <w:spacing w:val="-4"/>
              </w:rPr>
              <w:t>Prime Contractor</w:t>
            </w:r>
          </w:p>
          <w:p w:rsidR="000B3397" w:rsidRPr="00CE72EB" w:rsidRDefault="000B3397" w:rsidP="00477372">
            <w:pPr>
              <w:jc w:val="center"/>
              <w:rPr>
                <w:bCs/>
                <w:spacing w:val="-4"/>
              </w:rPr>
            </w:pPr>
            <w:r w:rsidRPr="00CE72EB">
              <w:rPr>
                <w:rFonts w:eastAsia="MS Mincho"/>
                <w:spacing w:val="-2"/>
              </w:rPr>
              <w:sym w:font="Wingdings" w:char="F0A8"/>
            </w:r>
          </w:p>
        </w:tc>
        <w:tc>
          <w:tcPr>
            <w:tcW w:w="1440" w:type="dxa"/>
            <w:gridSpan w:val="2"/>
            <w:tcBorders>
              <w:top w:val="single" w:sz="2" w:space="0" w:color="auto"/>
              <w:left w:val="single" w:sz="2" w:space="0" w:color="auto"/>
              <w:bottom w:val="single" w:sz="2" w:space="0" w:color="auto"/>
              <w:right w:val="single" w:sz="2" w:space="0" w:color="auto"/>
            </w:tcBorders>
            <w:vAlign w:val="center"/>
          </w:tcPr>
          <w:p w:rsidR="000B3397" w:rsidRPr="00CE72EB" w:rsidRDefault="000B3397" w:rsidP="00477372">
            <w:pPr>
              <w:ind w:right="374"/>
              <w:jc w:val="center"/>
              <w:rPr>
                <w:rFonts w:eastAsia="MS Mincho"/>
                <w:spacing w:val="-2"/>
              </w:rPr>
            </w:pPr>
            <w:r w:rsidRPr="00CE72EB">
              <w:rPr>
                <w:bCs/>
                <w:spacing w:val="-4"/>
              </w:rPr>
              <w:t xml:space="preserve">Member in </w:t>
            </w:r>
            <w:r w:rsidRPr="00CE72EB">
              <w:rPr>
                <w:bCs/>
                <w:spacing w:val="-4"/>
              </w:rPr>
              <w:br/>
              <w:t>JV</w:t>
            </w:r>
          </w:p>
          <w:p w:rsidR="000B3397" w:rsidRPr="00CE72EB" w:rsidRDefault="000B3397" w:rsidP="00477372">
            <w:pPr>
              <w:ind w:right="374"/>
              <w:jc w:val="center"/>
              <w:rPr>
                <w:bCs/>
                <w:spacing w:val="-4"/>
              </w:rPr>
            </w:pPr>
            <w:r w:rsidRPr="00CE72EB">
              <w:rPr>
                <w:rFonts w:eastAsia="MS Mincho"/>
                <w:spacing w:val="-2"/>
              </w:rPr>
              <w:sym w:font="Wingdings" w:char="F0A8"/>
            </w:r>
          </w:p>
        </w:tc>
        <w:tc>
          <w:tcPr>
            <w:tcW w:w="1350" w:type="dxa"/>
            <w:tcBorders>
              <w:top w:val="single" w:sz="2" w:space="0" w:color="auto"/>
              <w:left w:val="single" w:sz="2" w:space="0" w:color="auto"/>
              <w:bottom w:val="single" w:sz="2" w:space="0" w:color="auto"/>
              <w:right w:val="single" w:sz="2" w:space="0" w:color="auto"/>
            </w:tcBorders>
            <w:vAlign w:val="center"/>
          </w:tcPr>
          <w:p w:rsidR="000B3397" w:rsidRPr="00CE72EB" w:rsidRDefault="000B3397" w:rsidP="00477372">
            <w:pPr>
              <w:jc w:val="center"/>
              <w:rPr>
                <w:bCs/>
                <w:spacing w:val="-4"/>
              </w:rPr>
            </w:pPr>
            <w:r w:rsidRPr="00CE72EB">
              <w:rPr>
                <w:bCs/>
                <w:spacing w:val="-4"/>
              </w:rPr>
              <w:t>Management Contractor</w:t>
            </w:r>
          </w:p>
          <w:p w:rsidR="000B3397" w:rsidRPr="00CE72EB" w:rsidRDefault="000B3397" w:rsidP="00477372">
            <w:pPr>
              <w:jc w:val="center"/>
              <w:rPr>
                <w:bCs/>
                <w:spacing w:val="-4"/>
              </w:rPr>
            </w:pPr>
            <w:r w:rsidRPr="00CE72EB">
              <w:rPr>
                <w:rFonts w:eastAsia="MS Mincho"/>
                <w:spacing w:val="-2"/>
              </w:rPr>
              <w:sym w:font="Wingdings" w:char="F0A8"/>
            </w:r>
          </w:p>
        </w:tc>
        <w:tc>
          <w:tcPr>
            <w:tcW w:w="1271" w:type="dxa"/>
            <w:tcBorders>
              <w:top w:val="single" w:sz="2" w:space="0" w:color="auto"/>
              <w:left w:val="single" w:sz="2" w:space="0" w:color="auto"/>
              <w:bottom w:val="single" w:sz="2" w:space="0" w:color="auto"/>
              <w:right w:val="single" w:sz="2" w:space="0" w:color="auto"/>
            </w:tcBorders>
            <w:vAlign w:val="center"/>
          </w:tcPr>
          <w:p w:rsidR="000B3397" w:rsidRPr="00CE72EB" w:rsidRDefault="000B3397" w:rsidP="00477372">
            <w:pPr>
              <w:jc w:val="center"/>
              <w:rPr>
                <w:bCs/>
                <w:spacing w:val="-4"/>
              </w:rPr>
            </w:pPr>
            <w:r w:rsidRPr="00CE72EB">
              <w:rPr>
                <w:bCs/>
                <w:spacing w:val="-4"/>
              </w:rPr>
              <w:t>Sub-contractor</w:t>
            </w:r>
          </w:p>
          <w:p w:rsidR="000B3397" w:rsidRPr="00CE72EB" w:rsidRDefault="000B3397" w:rsidP="00477372">
            <w:pPr>
              <w:jc w:val="center"/>
              <w:rPr>
                <w:bCs/>
                <w:spacing w:val="-4"/>
              </w:rPr>
            </w:pPr>
            <w:r w:rsidRPr="00CE72EB">
              <w:rPr>
                <w:rFonts w:eastAsia="MS Mincho"/>
                <w:spacing w:val="-2"/>
              </w:rPr>
              <w:sym w:font="Wingdings" w:char="F0A8"/>
            </w:r>
          </w:p>
        </w:tc>
      </w:tr>
      <w:tr w:rsidR="000B3397" w:rsidRPr="00CE72EB" w:rsidTr="00AE3FF7">
        <w:trPr>
          <w:gridAfter w:val="1"/>
          <w:wAfter w:w="11" w:type="dxa"/>
          <w:trHeight w:val="877"/>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144"/>
              <w:ind w:left="72"/>
              <w:rPr>
                <w:bCs/>
                <w:spacing w:val="-11"/>
              </w:rPr>
            </w:pPr>
            <w:r w:rsidRPr="00CE72EB">
              <w:rPr>
                <w:bCs/>
                <w:spacing w:val="-11"/>
              </w:rPr>
              <w:t>Total Contract Amount</w:t>
            </w:r>
          </w:p>
        </w:tc>
        <w:tc>
          <w:tcPr>
            <w:tcW w:w="2825" w:type="dxa"/>
            <w:gridSpan w:val="3"/>
            <w:tcBorders>
              <w:top w:val="single" w:sz="2" w:space="0" w:color="auto"/>
              <w:left w:val="single" w:sz="2" w:space="0" w:color="auto"/>
              <w:bottom w:val="single" w:sz="2" w:space="0" w:color="auto"/>
              <w:right w:val="single" w:sz="2" w:space="0" w:color="auto"/>
            </w:tcBorders>
            <w:vAlign w:val="center"/>
          </w:tcPr>
          <w:p w:rsidR="000B3397" w:rsidRPr="00CE72EB" w:rsidRDefault="000B3397" w:rsidP="00AE3FF7">
            <w:pPr>
              <w:ind w:left="72"/>
              <w:rPr>
                <w:bCs/>
                <w:i/>
                <w:iCs/>
                <w:spacing w:val="2"/>
              </w:rPr>
            </w:pPr>
          </w:p>
        </w:tc>
        <w:tc>
          <w:tcPr>
            <w:tcW w:w="2621" w:type="dxa"/>
            <w:gridSpan w:val="2"/>
            <w:tcBorders>
              <w:top w:val="single" w:sz="2" w:space="0" w:color="auto"/>
              <w:left w:val="single" w:sz="2" w:space="0" w:color="auto"/>
              <w:bottom w:val="single" w:sz="2" w:space="0" w:color="auto"/>
              <w:right w:val="single" w:sz="2" w:space="0" w:color="auto"/>
            </w:tcBorders>
            <w:vAlign w:val="center"/>
          </w:tcPr>
          <w:p w:rsidR="000B3397" w:rsidRPr="00CE72EB" w:rsidRDefault="000B3397" w:rsidP="00AE3FF7">
            <w:pPr>
              <w:ind w:left="47" w:right="101"/>
              <w:rPr>
                <w:bCs/>
                <w:i/>
                <w:iCs/>
                <w:spacing w:val="2"/>
              </w:rPr>
            </w:pPr>
            <w:r w:rsidRPr="00CE72EB">
              <w:rPr>
                <w:bCs/>
                <w:spacing w:val="-2"/>
              </w:rPr>
              <w:t xml:space="preserve">US$ </w:t>
            </w:r>
          </w:p>
        </w:tc>
      </w:tr>
      <w:tr w:rsidR="000B3397" w:rsidRPr="00CE72EB" w:rsidTr="00AE3FF7">
        <w:trPr>
          <w:gridAfter w:val="1"/>
          <w:wAfter w:w="11" w:type="dxa"/>
          <w:cantSplit/>
          <w:trHeight w:val="439"/>
        </w:trPr>
        <w:tc>
          <w:tcPr>
            <w:tcW w:w="3835" w:type="dxa"/>
            <w:tcBorders>
              <w:top w:val="single" w:sz="2" w:space="0" w:color="auto"/>
              <w:left w:val="single" w:sz="2" w:space="0" w:color="auto"/>
              <w:bottom w:val="single" w:sz="4" w:space="0" w:color="auto"/>
              <w:right w:val="single" w:sz="2" w:space="0" w:color="auto"/>
            </w:tcBorders>
          </w:tcPr>
          <w:p w:rsidR="000B3397" w:rsidRPr="00CE72EB" w:rsidRDefault="000B3397" w:rsidP="00AE3FF7">
            <w:pPr>
              <w:ind w:left="72"/>
              <w:rPr>
                <w:bCs/>
              </w:rPr>
            </w:pPr>
            <w:r w:rsidRPr="00CE72EB">
              <w:rPr>
                <w:bCs/>
              </w:rPr>
              <w:t>Quantity (Volume, number or rate of production, as applicable) performed under the contract per year or part of the year</w:t>
            </w:r>
          </w:p>
          <w:p w:rsidR="000B3397" w:rsidRPr="00CE72EB" w:rsidRDefault="000B3397" w:rsidP="00AE3FF7">
            <w:pPr>
              <w:ind w:left="72"/>
              <w:rPr>
                <w:bCs/>
              </w:rPr>
            </w:pPr>
          </w:p>
        </w:tc>
        <w:tc>
          <w:tcPr>
            <w:tcW w:w="1805"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7"/>
              <w:jc w:val="center"/>
              <w:rPr>
                <w:bCs/>
                <w:iCs/>
                <w:spacing w:val="2"/>
              </w:rPr>
            </w:pPr>
            <w:r w:rsidRPr="00CE72EB">
              <w:rPr>
                <w:bCs/>
                <w:iCs/>
                <w:spacing w:val="2"/>
              </w:rPr>
              <w:t>Total quantity in the contract</w:t>
            </w:r>
          </w:p>
          <w:p w:rsidR="000B3397" w:rsidRPr="00CE72EB" w:rsidRDefault="000B3397" w:rsidP="00AE3FF7">
            <w:pPr>
              <w:ind w:left="37"/>
              <w:jc w:val="center"/>
              <w:rPr>
                <w:bCs/>
                <w:iCs/>
                <w:spacing w:val="2"/>
              </w:rPr>
            </w:pPr>
            <w:r w:rsidRPr="00CE72EB">
              <w:rPr>
                <w:bCs/>
                <w:iCs/>
                <w:spacing w:val="2"/>
              </w:rPr>
              <w:t>(i)</w:t>
            </w:r>
          </w:p>
        </w:tc>
        <w:tc>
          <w:tcPr>
            <w:tcW w:w="2370"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iCs/>
                <w:spacing w:val="2"/>
              </w:rPr>
            </w:pPr>
            <w:r w:rsidRPr="00CE72EB">
              <w:rPr>
                <w:bCs/>
                <w:iCs/>
                <w:spacing w:val="2"/>
              </w:rPr>
              <w:t xml:space="preserve">Percentage </w:t>
            </w:r>
          </w:p>
          <w:p w:rsidR="000B3397" w:rsidRPr="00CE72EB" w:rsidRDefault="000B3397" w:rsidP="00AE3FF7">
            <w:pPr>
              <w:jc w:val="center"/>
              <w:rPr>
                <w:bCs/>
                <w:iCs/>
                <w:spacing w:val="2"/>
              </w:rPr>
            </w:pPr>
            <w:r w:rsidRPr="00CE72EB">
              <w:rPr>
                <w:bCs/>
                <w:iCs/>
                <w:spacing w:val="2"/>
              </w:rPr>
              <w:t>participation</w:t>
            </w:r>
          </w:p>
          <w:p w:rsidR="000B3397" w:rsidRPr="00CE72EB" w:rsidRDefault="000B3397" w:rsidP="00AE3FF7">
            <w:pPr>
              <w:jc w:val="center"/>
              <w:rPr>
                <w:bCs/>
                <w:iCs/>
                <w:spacing w:val="2"/>
              </w:rPr>
            </w:pPr>
            <w:r w:rsidRPr="00CE72EB">
              <w:rPr>
                <w:bCs/>
                <w:iCs/>
                <w:spacing w:val="2"/>
              </w:rPr>
              <w:t>(ii)</w:t>
            </w:r>
          </w:p>
        </w:tc>
        <w:tc>
          <w:tcPr>
            <w:tcW w:w="1271"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2"/>
              <w:jc w:val="center"/>
              <w:rPr>
                <w:bCs/>
                <w:iCs/>
                <w:spacing w:val="2"/>
              </w:rPr>
            </w:pPr>
            <w:r w:rsidRPr="00CE72EB">
              <w:rPr>
                <w:bCs/>
                <w:iCs/>
                <w:spacing w:val="2"/>
              </w:rPr>
              <w:t xml:space="preserve">Actual Quantity Performed </w:t>
            </w:r>
          </w:p>
          <w:p w:rsidR="000B3397" w:rsidRPr="00CE72EB" w:rsidRDefault="000B3397" w:rsidP="00AE3FF7">
            <w:pPr>
              <w:ind w:left="32"/>
              <w:jc w:val="center"/>
              <w:rPr>
                <w:bCs/>
                <w:i/>
                <w:iCs/>
                <w:spacing w:val="2"/>
              </w:rPr>
            </w:pPr>
            <w:r w:rsidRPr="00CE72EB">
              <w:rPr>
                <w:bCs/>
                <w:iCs/>
                <w:spacing w:val="2"/>
              </w:rPr>
              <w:t>(i) x (ii)</w:t>
            </w:r>
            <w:r w:rsidRPr="00CE72EB">
              <w:rPr>
                <w:bCs/>
                <w:i/>
                <w:iCs/>
                <w:spacing w:val="2"/>
              </w:rPr>
              <w:t xml:space="preserve"> </w:t>
            </w:r>
          </w:p>
        </w:tc>
      </w:tr>
      <w:tr w:rsidR="000B3397" w:rsidRPr="00CE72EB" w:rsidTr="00AE3FF7">
        <w:trPr>
          <w:gridAfter w:val="1"/>
          <w:wAfter w:w="11" w:type="dxa"/>
          <w:cantSplit/>
          <w:trHeight w:hRule="exact" w:val="438"/>
        </w:trPr>
        <w:tc>
          <w:tcPr>
            <w:tcW w:w="3835" w:type="dxa"/>
            <w:tcBorders>
              <w:top w:val="single" w:sz="2" w:space="0" w:color="auto"/>
              <w:left w:val="single" w:sz="2" w:space="0" w:color="auto"/>
              <w:bottom w:val="single" w:sz="4" w:space="0" w:color="auto"/>
              <w:right w:val="single" w:sz="2" w:space="0" w:color="auto"/>
            </w:tcBorders>
            <w:vAlign w:val="center"/>
          </w:tcPr>
          <w:p w:rsidR="000B3397" w:rsidRPr="00CE72EB" w:rsidRDefault="000B3397" w:rsidP="00AE3FF7">
            <w:pPr>
              <w:ind w:left="72"/>
              <w:jc w:val="center"/>
              <w:rPr>
                <w:bCs/>
              </w:rPr>
            </w:pPr>
            <w:r w:rsidRPr="00CE72EB">
              <w:rPr>
                <w:bCs/>
              </w:rPr>
              <w:t>Year 1</w:t>
            </w:r>
          </w:p>
        </w:tc>
        <w:tc>
          <w:tcPr>
            <w:tcW w:w="1805"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7"/>
              <w:jc w:val="center"/>
              <w:rPr>
                <w:bCs/>
                <w:i/>
                <w:iCs/>
                <w:spacing w:val="2"/>
              </w:rPr>
            </w:pPr>
          </w:p>
        </w:tc>
        <w:tc>
          <w:tcPr>
            <w:tcW w:w="2370"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i/>
                <w:iCs/>
                <w:spacing w:val="2"/>
              </w:rPr>
            </w:pPr>
          </w:p>
        </w:tc>
        <w:tc>
          <w:tcPr>
            <w:tcW w:w="1271"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2"/>
              <w:jc w:val="center"/>
              <w:rPr>
                <w:bCs/>
                <w:i/>
                <w:iCs/>
                <w:spacing w:val="2"/>
              </w:rPr>
            </w:pPr>
          </w:p>
        </w:tc>
      </w:tr>
      <w:tr w:rsidR="000B3397" w:rsidRPr="00CE72EB" w:rsidTr="00AE3FF7">
        <w:trPr>
          <w:gridAfter w:val="1"/>
          <w:wAfter w:w="11" w:type="dxa"/>
          <w:cantSplit/>
          <w:trHeight w:hRule="exact" w:val="438"/>
        </w:trPr>
        <w:tc>
          <w:tcPr>
            <w:tcW w:w="3835" w:type="dxa"/>
            <w:tcBorders>
              <w:top w:val="single" w:sz="2" w:space="0" w:color="auto"/>
              <w:left w:val="single" w:sz="2" w:space="0" w:color="auto"/>
              <w:bottom w:val="single" w:sz="4" w:space="0" w:color="auto"/>
              <w:right w:val="single" w:sz="2" w:space="0" w:color="auto"/>
            </w:tcBorders>
            <w:vAlign w:val="center"/>
          </w:tcPr>
          <w:p w:rsidR="000B3397" w:rsidRPr="00CE72EB" w:rsidRDefault="000B3397" w:rsidP="00AE3FF7">
            <w:pPr>
              <w:ind w:left="72"/>
              <w:jc w:val="center"/>
              <w:rPr>
                <w:bCs/>
              </w:rPr>
            </w:pPr>
            <w:r w:rsidRPr="00CE72EB">
              <w:rPr>
                <w:bCs/>
              </w:rPr>
              <w:t>Year 2</w:t>
            </w:r>
          </w:p>
        </w:tc>
        <w:tc>
          <w:tcPr>
            <w:tcW w:w="1805"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7"/>
              <w:jc w:val="center"/>
              <w:rPr>
                <w:bCs/>
                <w:i/>
                <w:iCs/>
                <w:spacing w:val="2"/>
              </w:rPr>
            </w:pPr>
          </w:p>
        </w:tc>
        <w:tc>
          <w:tcPr>
            <w:tcW w:w="2370"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i/>
                <w:iCs/>
                <w:spacing w:val="2"/>
              </w:rPr>
            </w:pPr>
          </w:p>
        </w:tc>
        <w:tc>
          <w:tcPr>
            <w:tcW w:w="1271"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2"/>
              <w:jc w:val="center"/>
              <w:rPr>
                <w:bCs/>
                <w:i/>
                <w:iCs/>
                <w:spacing w:val="2"/>
              </w:rPr>
            </w:pPr>
          </w:p>
        </w:tc>
      </w:tr>
      <w:tr w:rsidR="000B3397" w:rsidRPr="00CE72EB" w:rsidTr="00AE3FF7">
        <w:trPr>
          <w:gridAfter w:val="1"/>
          <w:wAfter w:w="11" w:type="dxa"/>
          <w:cantSplit/>
          <w:trHeight w:hRule="exact" w:val="438"/>
        </w:trPr>
        <w:tc>
          <w:tcPr>
            <w:tcW w:w="3835" w:type="dxa"/>
            <w:tcBorders>
              <w:top w:val="single" w:sz="2" w:space="0" w:color="auto"/>
              <w:left w:val="single" w:sz="2" w:space="0" w:color="auto"/>
              <w:bottom w:val="single" w:sz="4" w:space="0" w:color="auto"/>
              <w:right w:val="single" w:sz="2" w:space="0" w:color="auto"/>
            </w:tcBorders>
            <w:vAlign w:val="center"/>
          </w:tcPr>
          <w:p w:rsidR="000B3397" w:rsidRPr="00CE72EB" w:rsidRDefault="000B3397" w:rsidP="00AE3FF7">
            <w:pPr>
              <w:ind w:left="72"/>
              <w:jc w:val="center"/>
              <w:rPr>
                <w:bCs/>
              </w:rPr>
            </w:pPr>
            <w:r w:rsidRPr="00CE72EB">
              <w:rPr>
                <w:bCs/>
              </w:rPr>
              <w:t>Year 3</w:t>
            </w:r>
          </w:p>
        </w:tc>
        <w:tc>
          <w:tcPr>
            <w:tcW w:w="1805"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7"/>
              <w:jc w:val="center"/>
              <w:rPr>
                <w:bCs/>
                <w:i/>
                <w:iCs/>
                <w:spacing w:val="2"/>
              </w:rPr>
            </w:pPr>
          </w:p>
        </w:tc>
        <w:tc>
          <w:tcPr>
            <w:tcW w:w="2370" w:type="dxa"/>
            <w:gridSpan w:val="2"/>
            <w:tcBorders>
              <w:top w:val="single" w:sz="2" w:space="0" w:color="auto"/>
              <w:left w:val="single" w:sz="2" w:space="0" w:color="auto"/>
              <w:bottom w:val="single" w:sz="2" w:space="0" w:color="auto"/>
              <w:right w:val="single" w:sz="2" w:space="0" w:color="auto"/>
            </w:tcBorders>
          </w:tcPr>
          <w:p w:rsidR="000B3397" w:rsidRPr="00CE72EB" w:rsidRDefault="000B3397" w:rsidP="00AE3FF7">
            <w:pPr>
              <w:jc w:val="center"/>
              <w:rPr>
                <w:bCs/>
                <w:i/>
                <w:iCs/>
                <w:spacing w:val="2"/>
              </w:rPr>
            </w:pPr>
          </w:p>
        </w:tc>
        <w:tc>
          <w:tcPr>
            <w:tcW w:w="1271"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32"/>
              <w:jc w:val="center"/>
              <w:rPr>
                <w:bCs/>
                <w:i/>
                <w:iCs/>
                <w:spacing w:val="2"/>
              </w:rPr>
            </w:pPr>
          </w:p>
        </w:tc>
      </w:tr>
      <w:tr w:rsidR="000B3397" w:rsidRPr="00CE72EB" w:rsidTr="00AE3FF7">
        <w:trPr>
          <w:gridAfter w:val="1"/>
          <w:wAfter w:w="11" w:type="dxa"/>
          <w:cantSplit/>
          <w:trHeight w:hRule="exact" w:val="438"/>
        </w:trPr>
        <w:tc>
          <w:tcPr>
            <w:tcW w:w="3835" w:type="dxa"/>
            <w:tcBorders>
              <w:top w:val="single" w:sz="2" w:space="0" w:color="auto"/>
              <w:left w:val="single" w:sz="2" w:space="0" w:color="auto"/>
              <w:bottom w:val="single" w:sz="4" w:space="0" w:color="auto"/>
              <w:right w:val="single" w:sz="2" w:space="0" w:color="auto"/>
            </w:tcBorders>
            <w:vAlign w:val="center"/>
          </w:tcPr>
          <w:p w:rsidR="000B3397" w:rsidRPr="00CE72EB" w:rsidRDefault="000B3397" w:rsidP="00AE3FF7">
            <w:pPr>
              <w:ind w:left="72"/>
              <w:jc w:val="center"/>
              <w:rPr>
                <w:bCs/>
              </w:rPr>
            </w:pPr>
            <w:r w:rsidRPr="00CE72EB">
              <w:rPr>
                <w:bCs/>
              </w:rPr>
              <w:t>Year 4</w:t>
            </w:r>
          </w:p>
        </w:tc>
        <w:tc>
          <w:tcPr>
            <w:tcW w:w="1805" w:type="dxa"/>
            <w:gridSpan w:val="2"/>
            <w:tcBorders>
              <w:top w:val="single" w:sz="2" w:space="0" w:color="auto"/>
              <w:left w:val="single" w:sz="2" w:space="0" w:color="auto"/>
              <w:bottom w:val="single" w:sz="4" w:space="0" w:color="auto"/>
              <w:right w:val="single" w:sz="2" w:space="0" w:color="auto"/>
            </w:tcBorders>
          </w:tcPr>
          <w:p w:rsidR="000B3397" w:rsidRPr="00CE72EB" w:rsidRDefault="000B3397" w:rsidP="00AE3FF7">
            <w:pPr>
              <w:ind w:left="37"/>
              <w:jc w:val="center"/>
              <w:rPr>
                <w:bCs/>
                <w:i/>
                <w:iCs/>
                <w:spacing w:val="2"/>
              </w:rPr>
            </w:pPr>
          </w:p>
        </w:tc>
        <w:tc>
          <w:tcPr>
            <w:tcW w:w="2370" w:type="dxa"/>
            <w:gridSpan w:val="2"/>
            <w:tcBorders>
              <w:top w:val="single" w:sz="2" w:space="0" w:color="auto"/>
              <w:left w:val="single" w:sz="2" w:space="0" w:color="auto"/>
              <w:bottom w:val="single" w:sz="4" w:space="0" w:color="auto"/>
              <w:right w:val="single" w:sz="2" w:space="0" w:color="auto"/>
            </w:tcBorders>
          </w:tcPr>
          <w:p w:rsidR="000B3397" w:rsidRPr="00CE72EB" w:rsidRDefault="000B3397" w:rsidP="00AE3FF7">
            <w:pPr>
              <w:jc w:val="center"/>
              <w:rPr>
                <w:bCs/>
                <w:i/>
                <w:iCs/>
                <w:spacing w:val="2"/>
              </w:rPr>
            </w:pPr>
          </w:p>
        </w:tc>
        <w:tc>
          <w:tcPr>
            <w:tcW w:w="1271" w:type="dxa"/>
            <w:tcBorders>
              <w:top w:val="single" w:sz="2" w:space="0" w:color="auto"/>
              <w:left w:val="single" w:sz="2" w:space="0" w:color="auto"/>
              <w:bottom w:val="single" w:sz="4" w:space="0" w:color="auto"/>
              <w:right w:val="single" w:sz="2" w:space="0" w:color="auto"/>
            </w:tcBorders>
          </w:tcPr>
          <w:p w:rsidR="000B3397" w:rsidRPr="00CE72EB" w:rsidRDefault="000B3397" w:rsidP="00AE3FF7">
            <w:pPr>
              <w:ind w:left="32"/>
              <w:jc w:val="center"/>
              <w:rPr>
                <w:bCs/>
                <w:i/>
                <w:iCs/>
                <w:spacing w:val="2"/>
              </w:rPr>
            </w:pPr>
          </w:p>
        </w:tc>
      </w:tr>
      <w:tr w:rsidR="000B3397" w:rsidRPr="00CE72EB" w:rsidTr="00AE3FF7">
        <w:trPr>
          <w:trHeight w:hRule="exact" w:val="901"/>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40"/>
              <w:rPr>
                <w:spacing w:val="-4"/>
              </w:rPr>
            </w:pPr>
            <w:r w:rsidRPr="00CE72EB">
              <w:rPr>
                <w:spacing w:val="-4"/>
              </w:rPr>
              <w:lastRenderedPageBreak/>
              <w:t>Employer’s Name:</w:t>
            </w:r>
          </w:p>
        </w:tc>
        <w:tc>
          <w:tcPr>
            <w:tcW w:w="5457" w:type="dxa"/>
            <w:gridSpan w:val="6"/>
            <w:tcBorders>
              <w:top w:val="single" w:sz="2" w:space="0" w:color="auto"/>
              <w:left w:val="single" w:sz="2" w:space="0" w:color="auto"/>
              <w:bottom w:val="single" w:sz="2" w:space="0" w:color="auto"/>
              <w:right w:val="single" w:sz="2" w:space="0" w:color="auto"/>
            </w:tcBorders>
          </w:tcPr>
          <w:p w:rsidR="000B3397" w:rsidRPr="00CE72EB" w:rsidRDefault="000B3397" w:rsidP="00AE3FF7">
            <w:pPr>
              <w:rPr>
                <w:i/>
                <w:iCs/>
                <w:spacing w:val="-4"/>
              </w:rPr>
            </w:pPr>
            <w:r w:rsidRPr="00CE72EB">
              <w:rPr>
                <w:i/>
                <w:iCs/>
                <w:spacing w:val="-4"/>
              </w:rPr>
              <w:t xml:space="preserve"> </w:t>
            </w:r>
          </w:p>
        </w:tc>
      </w:tr>
      <w:tr w:rsidR="000B3397" w:rsidRPr="00CE72EB" w:rsidTr="00AE3FF7">
        <w:trPr>
          <w:trHeight w:val="1507"/>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40"/>
              <w:rPr>
                <w:spacing w:val="-4"/>
              </w:rPr>
            </w:pPr>
            <w:r w:rsidRPr="00CE72EB">
              <w:rPr>
                <w:spacing w:val="-4"/>
              </w:rPr>
              <w:t>Address:</w:t>
            </w:r>
          </w:p>
          <w:p w:rsidR="000B3397" w:rsidRPr="00CE72EB" w:rsidRDefault="000B3397" w:rsidP="00AE3FF7">
            <w:pPr>
              <w:spacing w:before="252"/>
              <w:ind w:left="40"/>
              <w:rPr>
                <w:spacing w:val="-4"/>
              </w:rPr>
            </w:pPr>
            <w:r w:rsidRPr="00CE72EB">
              <w:rPr>
                <w:spacing w:val="-4"/>
              </w:rPr>
              <w:t>Telephone/fax number</w:t>
            </w:r>
          </w:p>
          <w:p w:rsidR="000B3397" w:rsidRPr="00CE72EB" w:rsidRDefault="000B3397" w:rsidP="00AE3FF7">
            <w:pPr>
              <w:spacing w:before="504" w:after="252"/>
              <w:ind w:left="40"/>
              <w:rPr>
                <w:spacing w:val="-4"/>
              </w:rPr>
            </w:pPr>
            <w:r w:rsidRPr="00CE72EB">
              <w:rPr>
                <w:spacing w:val="-4"/>
              </w:rPr>
              <w:t>E-mail:</w:t>
            </w:r>
          </w:p>
        </w:tc>
        <w:tc>
          <w:tcPr>
            <w:tcW w:w="5457" w:type="dxa"/>
            <w:gridSpan w:val="6"/>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252" w:after="252"/>
              <w:rPr>
                <w:i/>
                <w:iCs/>
                <w:spacing w:val="-4"/>
              </w:rPr>
            </w:pPr>
          </w:p>
        </w:tc>
      </w:tr>
    </w:tbl>
    <w:p w:rsidR="000B3397" w:rsidRPr="00CE72EB" w:rsidRDefault="000B3397" w:rsidP="000B3397">
      <w:pPr>
        <w:pStyle w:val="Style11"/>
        <w:tabs>
          <w:tab w:val="left" w:pos="720"/>
        </w:tabs>
        <w:spacing w:after="72" w:line="240" w:lineRule="auto"/>
        <w:ind w:right="144" w:firstLine="72"/>
        <w:rPr>
          <w:bCs/>
          <w:i/>
          <w:iCs/>
          <w:spacing w:val="-2"/>
        </w:rPr>
      </w:pPr>
    </w:p>
    <w:p w:rsidR="000B3397" w:rsidRPr="00CE72EB" w:rsidRDefault="000B3397" w:rsidP="000B3397">
      <w:r w:rsidRPr="00CE72EB">
        <w:br w:type="page"/>
      </w:r>
    </w:p>
    <w:tbl>
      <w:tblPr>
        <w:tblW w:w="0" w:type="auto"/>
        <w:tblInd w:w="3" w:type="dxa"/>
        <w:tblLayout w:type="fixed"/>
        <w:tblCellMar>
          <w:left w:w="0" w:type="dxa"/>
          <w:right w:w="0" w:type="dxa"/>
        </w:tblCellMar>
        <w:tblLook w:val="0000" w:firstRow="0" w:lastRow="0" w:firstColumn="0" w:lastColumn="0" w:noHBand="0" w:noVBand="0"/>
      </w:tblPr>
      <w:tblGrid>
        <w:gridCol w:w="3835"/>
        <w:gridCol w:w="5455"/>
      </w:tblGrid>
      <w:tr w:rsidR="000B3397" w:rsidRPr="00CE72EB" w:rsidTr="00AE3FF7">
        <w:trPr>
          <w:trHeight w:hRule="exact" w:val="801"/>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5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252"/>
              <w:ind w:right="20"/>
              <w:jc w:val="center"/>
              <w:rPr>
                <w:b/>
                <w:bCs/>
                <w:spacing w:val="4"/>
                <w:sz w:val="26"/>
                <w:szCs w:val="26"/>
              </w:rPr>
            </w:pPr>
            <w:r w:rsidRPr="00CE72EB">
              <w:rPr>
                <w:b/>
                <w:bCs/>
                <w:spacing w:val="4"/>
                <w:sz w:val="26"/>
                <w:szCs w:val="26"/>
              </w:rPr>
              <w:t>Information</w:t>
            </w:r>
          </w:p>
        </w:tc>
      </w:tr>
      <w:tr w:rsidR="000B3397" w:rsidRPr="00CE72EB" w:rsidTr="00AE3FF7">
        <w:trPr>
          <w:trHeight w:hRule="exact" w:val="403"/>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40"/>
              <w:rPr>
                <w:spacing w:val="-4"/>
              </w:rPr>
            </w:pPr>
            <w:r w:rsidRPr="00CE72EB">
              <w:rPr>
                <w:spacing w:val="-4"/>
              </w:rPr>
              <w:t>Employer’s Name:</w:t>
            </w:r>
          </w:p>
        </w:tc>
        <w:tc>
          <w:tcPr>
            <w:tcW w:w="545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rPr>
                <w:i/>
                <w:iCs/>
                <w:spacing w:val="-4"/>
              </w:rPr>
            </w:pPr>
            <w:r w:rsidRPr="00CE72EB">
              <w:rPr>
                <w:i/>
                <w:iCs/>
                <w:spacing w:val="-4"/>
              </w:rPr>
              <w:t xml:space="preserve"> </w:t>
            </w:r>
          </w:p>
        </w:tc>
      </w:tr>
      <w:tr w:rsidR="000B3397" w:rsidRPr="00CE72EB" w:rsidTr="00AE3FF7">
        <w:trPr>
          <w:trHeight w:hRule="exact" w:val="2050"/>
        </w:trPr>
        <w:tc>
          <w:tcPr>
            <w:tcW w:w="383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40"/>
              <w:rPr>
                <w:spacing w:val="-4"/>
              </w:rPr>
            </w:pPr>
            <w:r w:rsidRPr="00CE72EB">
              <w:rPr>
                <w:spacing w:val="-4"/>
              </w:rPr>
              <w:t>Address:</w:t>
            </w:r>
          </w:p>
          <w:p w:rsidR="000B3397" w:rsidRPr="00CE72EB" w:rsidRDefault="000B3397" w:rsidP="00AE3FF7">
            <w:pPr>
              <w:spacing w:before="252"/>
              <w:ind w:left="40"/>
              <w:rPr>
                <w:spacing w:val="-4"/>
              </w:rPr>
            </w:pPr>
            <w:r w:rsidRPr="00CE72EB">
              <w:rPr>
                <w:spacing w:val="-4"/>
              </w:rPr>
              <w:t>Telephone/fax number</w:t>
            </w:r>
          </w:p>
          <w:p w:rsidR="000B3397" w:rsidRPr="00CE72EB" w:rsidRDefault="000B3397" w:rsidP="00AE3FF7">
            <w:pPr>
              <w:spacing w:before="504" w:after="252"/>
              <w:ind w:left="40"/>
              <w:rPr>
                <w:spacing w:val="-4"/>
              </w:rPr>
            </w:pPr>
            <w:r w:rsidRPr="00CE72EB">
              <w:rPr>
                <w:spacing w:val="-4"/>
              </w:rPr>
              <w:t>E-mail:</w:t>
            </w:r>
          </w:p>
        </w:tc>
        <w:tc>
          <w:tcPr>
            <w:tcW w:w="5455"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rPr>
                <w:i/>
                <w:iCs/>
                <w:spacing w:val="-4"/>
              </w:rPr>
            </w:pPr>
          </w:p>
          <w:p w:rsidR="000B3397" w:rsidRPr="00CE72EB" w:rsidRDefault="000B3397" w:rsidP="00AE3FF7">
            <w:pPr>
              <w:spacing w:before="252"/>
              <w:rPr>
                <w:i/>
                <w:iCs/>
                <w:spacing w:val="-4"/>
              </w:rPr>
            </w:pPr>
          </w:p>
          <w:p w:rsidR="000B3397" w:rsidRPr="00CE72EB" w:rsidRDefault="000B3397" w:rsidP="00AE3FF7">
            <w:pPr>
              <w:spacing w:before="252" w:after="252"/>
              <w:rPr>
                <w:i/>
                <w:iCs/>
                <w:spacing w:val="-4"/>
              </w:rPr>
            </w:pPr>
          </w:p>
        </w:tc>
      </w:tr>
    </w:tbl>
    <w:p w:rsidR="000B3397" w:rsidRPr="00CE72EB" w:rsidRDefault="000B3397" w:rsidP="000B3397">
      <w:pPr>
        <w:spacing w:after="200"/>
        <w:jc w:val="center"/>
      </w:pPr>
    </w:p>
    <w:p w:rsidR="000B3397" w:rsidRPr="00CE72EB" w:rsidRDefault="000B3397" w:rsidP="000B3397">
      <w:pPr>
        <w:pStyle w:val="Style20"/>
        <w:spacing w:before="0" w:after="120" w:line="240" w:lineRule="auto"/>
        <w:rPr>
          <w:spacing w:val="-4"/>
        </w:rPr>
      </w:pPr>
      <w:r w:rsidRPr="00CE72EB">
        <w:rPr>
          <w:spacing w:val="-4"/>
        </w:rPr>
        <w:t xml:space="preserve">2. Activity No. Two </w:t>
      </w:r>
    </w:p>
    <w:p w:rsidR="000B3397" w:rsidRPr="00CE72EB" w:rsidRDefault="000B3397" w:rsidP="000B3397">
      <w:pPr>
        <w:pStyle w:val="Style20"/>
        <w:spacing w:before="0" w:after="120" w:line="240" w:lineRule="auto"/>
        <w:rPr>
          <w:spacing w:val="-4"/>
        </w:rPr>
      </w:pPr>
      <w:r w:rsidRPr="00CE72EB">
        <w:rPr>
          <w:spacing w:val="-4"/>
        </w:rPr>
        <w:t>3. …………………</w:t>
      </w:r>
    </w:p>
    <w:p w:rsidR="000B3397" w:rsidRPr="00CE72EB" w:rsidRDefault="000B3397" w:rsidP="000B3397">
      <w:pPr>
        <w:pStyle w:val="Style20"/>
        <w:spacing w:before="0" w:after="120" w:line="240" w:lineRule="auto"/>
        <w:rPr>
          <w:spacing w:val="-4"/>
        </w:rPr>
      </w:pPr>
    </w:p>
    <w:tbl>
      <w:tblPr>
        <w:tblW w:w="0" w:type="auto"/>
        <w:tblInd w:w="3" w:type="dxa"/>
        <w:tblLayout w:type="fixed"/>
        <w:tblCellMar>
          <w:left w:w="0" w:type="dxa"/>
          <w:right w:w="0" w:type="dxa"/>
        </w:tblCellMar>
        <w:tblLook w:val="0000" w:firstRow="0" w:lastRow="0" w:firstColumn="0" w:lastColumn="0" w:noHBand="0" w:noVBand="0"/>
      </w:tblPr>
      <w:tblGrid>
        <w:gridCol w:w="3870"/>
        <w:gridCol w:w="5400"/>
      </w:tblGrid>
      <w:tr w:rsidR="000B3397" w:rsidRPr="00CE72EB" w:rsidTr="00AE3FF7">
        <w:trPr>
          <w:trHeight w:hRule="exact" w:val="801"/>
        </w:trPr>
        <w:tc>
          <w:tcPr>
            <w:tcW w:w="387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0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spacing w:before="252"/>
              <w:jc w:val="center"/>
              <w:rPr>
                <w:b/>
                <w:bCs/>
                <w:spacing w:val="4"/>
                <w:sz w:val="26"/>
                <w:szCs w:val="26"/>
              </w:rPr>
            </w:pPr>
            <w:r w:rsidRPr="00CE72EB">
              <w:rPr>
                <w:b/>
                <w:bCs/>
                <w:spacing w:val="4"/>
                <w:sz w:val="26"/>
                <w:szCs w:val="26"/>
              </w:rPr>
              <w:t>Information</w:t>
            </w:r>
          </w:p>
        </w:tc>
      </w:tr>
      <w:tr w:rsidR="000B3397" w:rsidRPr="00CE72EB" w:rsidTr="00AE3FF7">
        <w:trPr>
          <w:trHeight w:hRule="exact" w:val="878"/>
        </w:trPr>
        <w:tc>
          <w:tcPr>
            <w:tcW w:w="387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40"/>
              <w:rPr>
                <w:spacing w:val="-4"/>
              </w:rPr>
            </w:pPr>
            <w:r w:rsidRPr="00CE72EB">
              <w:rPr>
                <w:spacing w:val="-4"/>
              </w:rPr>
              <w:t>Description of the key activities in accordance with Sub-Factor 4.2(b) of Section III:</w:t>
            </w:r>
          </w:p>
        </w:tc>
        <w:tc>
          <w:tcPr>
            <w:tcW w:w="540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ind w:left="40"/>
              <w:rPr>
                <w:spacing w:val="-4"/>
              </w:rPr>
            </w:pPr>
          </w:p>
        </w:tc>
      </w:tr>
      <w:tr w:rsidR="000B3397" w:rsidRPr="00CE72EB" w:rsidTr="00AE3FF7">
        <w:trPr>
          <w:trHeight w:hRule="exact" w:val="710"/>
        </w:trPr>
        <w:tc>
          <w:tcPr>
            <w:tcW w:w="387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00" w:type="dxa"/>
            <w:tcBorders>
              <w:top w:val="single" w:sz="2" w:space="0" w:color="auto"/>
              <w:left w:val="single" w:sz="2" w:space="0" w:color="auto"/>
              <w:bottom w:val="single" w:sz="2" w:space="0" w:color="auto"/>
              <w:right w:val="single" w:sz="2" w:space="0" w:color="auto"/>
            </w:tcBorders>
          </w:tcPr>
          <w:p w:rsidR="000B3397" w:rsidRPr="00CE72EB" w:rsidRDefault="000B3397" w:rsidP="00AE3FF7">
            <w:pPr>
              <w:rPr>
                <w:i/>
                <w:iCs/>
                <w:spacing w:val="-4"/>
              </w:rPr>
            </w:pPr>
          </w:p>
          <w:p w:rsidR="000B3397" w:rsidRPr="00CE72EB" w:rsidRDefault="000B3397" w:rsidP="00AE3FF7">
            <w:pPr>
              <w:rPr>
                <w:i/>
                <w:iCs/>
                <w:spacing w:val="-4"/>
              </w:rPr>
            </w:pPr>
          </w:p>
        </w:tc>
      </w:tr>
      <w:tr w:rsidR="000B3397" w:rsidRPr="00CE72EB" w:rsidTr="00AE3FF7">
        <w:trPr>
          <w:trHeight w:hRule="exact" w:val="710"/>
        </w:trPr>
        <w:tc>
          <w:tcPr>
            <w:tcW w:w="387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0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r>
      <w:tr w:rsidR="000B3397" w:rsidRPr="00CE72EB" w:rsidTr="00AE3FF7">
        <w:trPr>
          <w:trHeight w:hRule="exact" w:val="706"/>
        </w:trPr>
        <w:tc>
          <w:tcPr>
            <w:tcW w:w="387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0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r>
      <w:tr w:rsidR="000B3397" w:rsidRPr="00CE72EB" w:rsidTr="00AE3FF7">
        <w:trPr>
          <w:trHeight w:hRule="exact" w:val="710"/>
        </w:trPr>
        <w:tc>
          <w:tcPr>
            <w:tcW w:w="387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0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r>
      <w:tr w:rsidR="000B3397" w:rsidRPr="00CE72EB" w:rsidTr="00AE3FF7">
        <w:trPr>
          <w:trHeight w:hRule="exact" w:val="816"/>
        </w:trPr>
        <w:tc>
          <w:tcPr>
            <w:tcW w:w="387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c>
          <w:tcPr>
            <w:tcW w:w="5400" w:type="dxa"/>
            <w:tcBorders>
              <w:top w:val="single" w:sz="2" w:space="0" w:color="auto"/>
              <w:left w:val="single" w:sz="2" w:space="0" w:color="auto"/>
              <w:bottom w:val="single" w:sz="2" w:space="0" w:color="auto"/>
              <w:right w:val="single" w:sz="2" w:space="0" w:color="auto"/>
            </w:tcBorders>
          </w:tcPr>
          <w:p w:rsidR="000B3397" w:rsidRPr="00CE72EB" w:rsidRDefault="000B3397" w:rsidP="00AE3FF7"/>
        </w:tc>
      </w:tr>
    </w:tbl>
    <w:p w:rsidR="000B3397" w:rsidRPr="00CE72EB" w:rsidRDefault="000B3397" w:rsidP="000B3397">
      <w:pPr>
        <w:spacing w:after="468" w:line="576" w:lineRule="exact"/>
        <w:jc w:val="center"/>
        <w:rPr>
          <w:b/>
          <w:bCs/>
          <w:spacing w:val="6"/>
          <w:sz w:val="46"/>
          <w:szCs w:val="46"/>
        </w:rPr>
        <w:sectPr w:rsidR="000B3397" w:rsidRPr="00CE72EB" w:rsidSect="009E7638">
          <w:headerReference w:type="even" r:id="rId37"/>
          <w:headerReference w:type="default" r:id="rId38"/>
          <w:type w:val="oddPage"/>
          <w:pgSz w:w="12240" w:h="15840"/>
          <w:pgMar w:top="1440" w:right="1440" w:bottom="1440" w:left="1440" w:header="720" w:footer="720" w:gutter="0"/>
          <w:cols w:space="720"/>
          <w:noEndnote/>
          <w:titlePg/>
          <w:docGrid w:linePitch="326"/>
        </w:sectPr>
      </w:pPr>
    </w:p>
    <w:p w:rsidR="007B586E" w:rsidRPr="00CE72EB" w:rsidRDefault="007B586E">
      <w:pPr>
        <w:pStyle w:val="Subtitle"/>
        <w:ind w:left="180" w:right="288"/>
        <w:rPr>
          <w:rFonts w:cs="Arial"/>
        </w:rPr>
      </w:pPr>
      <w:bookmarkStart w:id="511" w:name="_Toc333923377"/>
      <w:r w:rsidRPr="00CE72EB">
        <w:rPr>
          <w:rFonts w:cs="Arial"/>
        </w:rPr>
        <w:lastRenderedPageBreak/>
        <w:t xml:space="preserve">Section V - </w:t>
      </w:r>
      <w:r w:rsidRPr="00CE72EB">
        <w:t>Eligible Countries</w:t>
      </w:r>
      <w:bookmarkEnd w:id="511"/>
    </w:p>
    <w:p w:rsidR="007B586E" w:rsidRPr="00CE72EB" w:rsidRDefault="007B586E">
      <w:pPr>
        <w:pStyle w:val="Heading5"/>
        <w:jc w:val="center"/>
        <w:rPr>
          <w:rFonts w:ascii="Arial" w:hAnsi="Arial"/>
          <w:b w:val="0"/>
          <w:bCs w:val="0"/>
          <w:sz w:val="20"/>
        </w:rPr>
      </w:pPr>
    </w:p>
    <w:p w:rsidR="007B586E" w:rsidRPr="00CE72EB" w:rsidRDefault="007B586E">
      <w:pPr>
        <w:pStyle w:val="Heading5"/>
        <w:jc w:val="center"/>
        <w:rPr>
          <w:rFonts w:ascii="Arial" w:hAnsi="Arial"/>
          <w:b w:val="0"/>
          <w:bCs w:val="0"/>
          <w:sz w:val="20"/>
        </w:rPr>
      </w:pPr>
    </w:p>
    <w:p w:rsidR="00002A9A" w:rsidRPr="00CE72EB" w:rsidRDefault="00002A9A" w:rsidP="00002A9A">
      <w:pPr>
        <w:jc w:val="center"/>
        <w:rPr>
          <w:b/>
        </w:rPr>
      </w:pPr>
      <w:bookmarkStart w:id="512" w:name="_Toc78357427"/>
      <w:r w:rsidRPr="00CE72EB">
        <w:rPr>
          <w:b/>
        </w:rPr>
        <w:t>Eligibility for the Provision of Goods, Works and Services in Bank-Financed Procurement</w:t>
      </w:r>
    </w:p>
    <w:p w:rsidR="00002A9A" w:rsidRPr="00CE72EB" w:rsidRDefault="00002A9A" w:rsidP="00002A9A">
      <w:pPr>
        <w:jc w:val="center"/>
      </w:pPr>
    </w:p>
    <w:p w:rsidR="00002A9A" w:rsidRPr="00CE72EB" w:rsidRDefault="00002A9A" w:rsidP="00002A9A">
      <w:pPr>
        <w:jc w:val="center"/>
      </w:pPr>
    </w:p>
    <w:p w:rsidR="00002A9A" w:rsidRPr="00CE72EB" w:rsidRDefault="00002A9A" w:rsidP="00002A9A">
      <w:r w:rsidRPr="00CE72EB">
        <w:tab/>
      </w:r>
    </w:p>
    <w:p w:rsidR="000B3397" w:rsidRPr="00CE72EB" w:rsidRDefault="00002A9A" w:rsidP="000B3397">
      <w:pPr>
        <w:pStyle w:val="BodyTextIndent2"/>
        <w:tabs>
          <w:tab w:val="clear" w:pos="720"/>
        </w:tabs>
        <w:ind w:left="0" w:firstLine="0"/>
        <w:jc w:val="both"/>
        <w:rPr>
          <w:rFonts w:ascii="Times New Roman" w:hAnsi="Times New Roman"/>
          <w:sz w:val="24"/>
          <w:szCs w:val="24"/>
        </w:rPr>
      </w:pPr>
      <w:r w:rsidRPr="00CE72EB">
        <w:rPr>
          <w:rFonts w:ascii="Times New Roman" w:hAnsi="Times New Roman"/>
          <w:sz w:val="24"/>
          <w:szCs w:val="24"/>
        </w:rPr>
        <w:t>1.</w:t>
      </w:r>
      <w:r w:rsidR="00B135C1" w:rsidRPr="00CE72EB">
        <w:rPr>
          <w:rFonts w:ascii="Times New Roman" w:hAnsi="Times New Roman"/>
          <w:sz w:val="24"/>
          <w:szCs w:val="24"/>
        </w:rPr>
        <w:t xml:space="preserve"> </w:t>
      </w:r>
      <w:r w:rsidR="000B3397" w:rsidRPr="00CE72EB">
        <w:rPr>
          <w:rFonts w:ascii="Times New Roman" w:hAnsi="Times New Roman"/>
          <w:sz w:val="24"/>
          <w:szCs w:val="24"/>
        </w:rPr>
        <w:t>In reference to ITB 4.7, and 5.1, for the information of the Bidders, at the present time firms, goods and services from the following countries are excluded from this bidding process:</w:t>
      </w:r>
    </w:p>
    <w:p w:rsidR="000B3397" w:rsidRPr="00CE72EB" w:rsidRDefault="000B3397" w:rsidP="000B3397">
      <w:pPr>
        <w:pStyle w:val="BodyTextIndent"/>
        <w:ind w:left="1440" w:hanging="720"/>
        <w:rPr>
          <w:rFonts w:ascii="Times New Roman" w:hAnsi="Times New Roman" w:cs="Times New Roman"/>
          <w:sz w:val="24"/>
        </w:rPr>
      </w:pPr>
    </w:p>
    <w:p w:rsidR="000B3397" w:rsidRPr="00CE72EB" w:rsidRDefault="000B3397" w:rsidP="00EB5341">
      <w:pPr>
        <w:tabs>
          <w:tab w:val="left" w:pos="1440"/>
        </w:tabs>
        <w:spacing w:line="468" w:lineRule="atLeast"/>
        <w:ind w:left="3600" w:hanging="2880"/>
        <w:rPr>
          <w:i/>
          <w:iCs/>
          <w:spacing w:val="-4"/>
        </w:rPr>
      </w:pPr>
      <w:r w:rsidRPr="00CE72EB">
        <w:rPr>
          <w:spacing w:val="-2"/>
        </w:rPr>
        <w:t>Under ITB 4.7 (a) and 5.1</w:t>
      </w:r>
      <w:r w:rsidRPr="00CE72EB">
        <w:rPr>
          <w:spacing w:val="-2"/>
        </w:rPr>
        <w:tab/>
      </w:r>
      <w:r w:rsidRPr="00CE72EB">
        <w:rPr>
          <w:i/>
          <w:iCs/>
          <w:spacing w:val="-4"/>
        </w:rPr>
        <w:t xml:space="preserve"> [insert a list of the countries following approval by the Bank to apply the restriction or state “none”]</w:t>
      </w:r>
    </w:p>
    <w:p w:rsidR="000B3397" w:rsidRPr="00CE72EB" w:rsidRDefault="000B3397" w:rsidP="00EB5341">
      <w:pPr>
        <w:tabs>
          <w:tab w:val="left" w:pos="1440"/>
        </w:tabs>
        <w:spacing w:line="468" w:lineRule="atLeast"/>
        <w:ind w:left="3600" w:hanging="2880"/>
        <w:rPr>
          <w:i/>
          <w:iCs/>
          <w:spacing w:val="-4"/>
        </w:rPr>
      </w:pPr>
      <w:r w:rsidRPr="00CE72EB">
        <w:rPr>
          <w:spacing w:val="-7"/>
        </w:rPr>
        <w:t>Under ITB 4.7 (b) and 5.1</w:t>
      </w:r>
      <w:r w:rsidRPr="00CE72EB">
        <w:rPr>
          <w:spacing w:val="-7"/>
        </w:rPr>
        <w:tab/>
      </w:r>
      <w:r w:rsidRPr="00CE72EB">
        <w:rPr>
          <w:i/>
          <w:iCs/>
          <w:spacing w:val="-4"/>
        </w:rPr>
        <w:t xml:space="preserve"> [insert a list of the countries following approval by the Bank to apply the restriction or state “none”]</w:t>
      </w:r>
    </w:p>
    <w:p w:rsidR="00002A9A" w:rsidRPr="00CE72EB" w:rsidRDefault="00002A9A" w:rsidP="000B3397">
      <w:pPr>
        <w:pStyle w:val="BodyTextIndent2"/>
        <w:tabs>
          <w:tab w:val="clear" w:pos="8741"/>
        </w:tabs>
        <w:ind w:left="0" w:firstLine="0"/>
        <w:jc w:val="both"/>
        <w:rPr>
          <w:rFonts w:ascii="Times New Roman" w:hAnsi="Times New Roman"/>
          <w:b/>
          <w:i/>
          <w:sz w:val="24"/>
          <w:szCs w:val="24"/>
        </w:rPr>
      </w:pPr>
    </w:p>
    <w:p w:rsidR="007B586E" w:rsidRPr="00CE72EB" w:rsidRDefault="007B586E"/>
    <w:bookmarkEnd w:id="512"/>
    <w:p w:rsidR="007B586E" w:rsidRPr="00CE72EB" w:rsidRDefault="007B586E"/>
    <w:p w:rsidR="00477372" w:rsidRPr="00CE72EB" w:rsidRDefault="00477372">
      <w:pPr>
        <w:sectPr w:rsidR="00477372" w:rsidRPr="00CE72EB">
          <w:headerReference w:type="even" r:id="rId39"/>
          <w:headerReference w:type="default" r:id="rId40"/>
          <w:footerReference w:type="even" r:id="rId41"/>
          <w:footerReference w:type="default" r:id="rId42"/>
          <w:headerReference w:type="first" r:id="rId43"/>
          <w:type w:val="oddPage"/>
          <w:pgSz w:w="12240" w:h="15840" w:code="1"/>
          <w:pgMar w:top="1440" w:right="1440" w:bottom="1440" w:left="1800" w:header="720" w:footer="720" w:gutter="0"/>
          <w:paperSrc w:first="15" w:other="15"/>
          <w:cols w:space="720"/>
          <w:titlePg/>
        </w:sectPr>
      </w:pPr>
    </w:p>
    <w:p w:rsidR="001A418F" w:rsidRPr="00CE72EB" w:rsidRDefault="001A418F" w:rsidP="001A418F">
      <w:pPr>
        <w:pStyle w:val="Header1"/>
        <w:rPr>
          <w:sz w:val="36"/>
          <w:szCs w:val="36"/>
        </w:rPr>
      </w:pPr>
      <w:r w:rsidRPr="00CE72EB">
        <w:rPr>
          <w:sz w:val="36"/>
          <w:szCs w:val="36"/>
        </w:rPr>
        <w:lastRenderedPageBreak/>
        <w:t>Section VI. Bank Policy - Corrupt and Fraudulent Practices</w:t>
      </w:r>
    </w:p>
    <w:p w:rsidR="00B97C75" w:rsidRPr="00CE72EB" w:rsidRDefault="00B97C75" w:rsidP="00477372">
      <w:pPr>
        <w:adjustRightInd w:val="0"/>
        <w:spacing w:after="120"/>
        <w:jc w:val="center"/>
      </w:pPr>
      <w:r w:rsidRPr="00CE72EB">
        <w:t>(Section VI shall not be modified)</w:t>
      </w:r>
    </w:p>
    <w:p w:rsidR="001A418F" w:rsidRPr="00CE72EB" w:rsidRDefault="001A418F" w:rsidP="001A418F">
      <w:pPr>
        <w:adjustRightInd w:val="0"/>
        <w:spacing w:after="120"/>
        <w:rPr>
          <w:b/>
        </w:rPr>
      </w:pPr>
      <w:r w:rsidRPr="00CE72EB">
        <w:rPr>
          <w:b/>
        </w:rPr>
        <w:t>Guidelines for Procurement of Goods, Works, and Non-Consulting Services under IBRD Loans and IDA Credits &amp; Grants by World Bank Borrowers, dated January 2011</w:t>
      </w:r>
      <w:r w:rsidR="00B97C75" w:rsidRPr="00CE72EB">
        <w:rPr>
          <w:b/>
        </w:rPr>
        <w:t>:</w:t>
      </w:r>
    </w:p>
    <w:p w:rsidR="001A418F" w:rsidRPr="00CE72EB" w:rsidRDefault="001A418F" w:rsidP="001A418F">
      <w:pPr>
        <w:adjustRightInd w:val="0"/>
        <w:spacing w:after="120"/>
        <w:ind w:left="540" w:hanging="540"/>
      </w:pPr>
      <w:r w:rsidRPr="00CE72EB">
        <w:t>“</w:t>
      </w:r>
      <w:r w:rsidRPr="00CE72EB">
        <w:rPr>
          <w:b/>
        </w:rPr>
        <w:t>Fraud and Corruption:</w:t>
      </w:r>
    </w:p>
    <w:p w:rsidR="001A418F" w:rsidRPr="00CE72EB" w:rsidRDefault="001A418F" w:rsidP="00477372">
      <w:pPr>
        <w:pStyle w:val="Default"/>
        <w:spacing w:after="160"/>
        <w:ind w:left="576" w:hanging="576"/>
        <w:jc w:val="both"/>
        <w:rPr>
          <w:sz w:val="23"/>
          <w:szCs w:val="23"/>
        </w:rPr>
      </w:pPr>
      <w:r w:rsidRPr="00CE72EB">
        <w:rPr>
          <w:sz w:val="23"/>
          <w:szCs w:val="23"/>
        </w:rPr>
        <w:t>1.16</w:t>
      </w:r>
      <w:r w:rsidR="00477372" w:rsidRPr="00CE72EB">
        <w:rPr>
          <w:sz w:val="23"/>
          <w:szCs w:val="23"/>
        </w:rPr>
        <w:tab/>
      </w:r>
      <w:r w:rsidRPr="00CE72EB">
        <w:rPr>
          <w:sz w:val="23"/>
          <w:szCs w:val="23"/>
        </w:rPr>
        <w:t>It is the Bank’s policy to require that Borrowers (including beneficiaries of Bank loans), bidders, suppliers, contractors and their agents (whether declared or not), sub-contractors, sub-consultants, service providers or suppliers, and any personnel thereof, observe the highest standard of ethics during the procurement and execution of Bank-financed contracts.</w:t>
      </w:r>
      <w:r w:rsidRPr="00CE72EB">
        <w:rPr>
          <w:rStyle w:val="FootnoteReference"/>
          <w:sz w:val="23"/>
          <w:szCs w:val="23"/>
        </w:rPr>
        <w:footnoteReference w:id="24"/>
      </w:r>
      <w:r w:rsidRPr="00CE72EB">
        <w:rPr>
          <w:sz w:val="23"/>
          <w:szCs w:val="23"/>
        </w:rPr>
        <w:t xml:space="preserve"> In pursuance of this policy, the Bank: </w:t>
      </w:r>
    </w:p>
    <w:p w:rsidR="001A418F" w:rsidRPr="00CE72EB" w:rsidRDefault="00477372" w:rsidP="00477372">
      <w:pPr>
        <w:pStyle w:val="Default"/>
        <w:spacing w:after="160"/>
        <w:ind w:left="1152" w:hanging="576"/>
        <w:jc w:val="both"/>
        <w:rPr>
          <w:sz w:val="23"/>
          <w:szCs w:val="23"/>
        </w:rPr>
      </w:pPr>
      <w:r w:rsidRPr="00CE72EB">
        <w:rPr>
          <w:sz w:val="23"/>
          <w:szCs w:val="23"/>
        </w:rPr>
        <w:t>(a)</w:t>
      </w:r>
      <w:r w:rsidRPr="00CE72EB">
        <w:rPr>
          <w:sz w:val="23"/>
          <w:szCs w:val="23"/>
        </w:rPr>
        <w:tab/>
      </w:r>
      <w:r w:rsidR="001A418F" w:rsidRPr="00CE72EB">
        <w:rPr>
          <w:sz w:val="23"/>
          <w:szCs w:val="23"/>
        </w:rPr>
        <w:t xml:space="preserve">defines, for the purposes of this provision, the terms set forth below as follows: </w:t>
      </w:r>
    </w:p>
    <w:p w:rsidR="001A418F" w:rsidRPr="00CE72EB" w:rsidRDefault="001A418F" w:rsidP="00477372">
      <w:pPr>
        <w:adjustRightInd w:val="0"/>
        <w:spacing w:after="160"/>
        <w:ind w:left="1728" w:hanging="576"/>
        <w:jc w:val="both"/>
      </w:pPr>
      <w:r w:rsidRPr="00CE72EB">
        <w:t xml:space="preserve">(i) </w:t>
      </w:r>
      <w:r w:rsidRPr="00CE72EB">
        <w:rPr>
          <w:sz w:val="23"/>
          <w:szCs w:val="23"/>
        </w:rPr>
        <w:t>“corrupt practice” is the offering, giving, receiving, or soliciting, directly or indirectly, of anything of value to influence improperly the actions of another party;</w:t>
      </w:r>
      <w:r w:rsidRPr="00CE72EB">
        <w:rPr>
          <w:rStyle w:val="FootnoteReference"/>
        </w:rPr>
        <w:footnoteReference w:id="25"/>
      </w:r>
      <w:r w:rsidRPr="00CE72EB">
        <w:t>;</w:t>
      </w:r>
    </w:p>
    <w:p w:rsidR="001A418F" w:rsidRPr="00CE72EB" w:rsidRDefault="001A418F" w:rsidP="00477372">
      <w:pPr>
        <w:adjustRightInd w:val="0"/>
        <w:spacing w:after="160"/>
        <w:ind w:left="1728" w:hanging="576"/>
        <w:jc w:val="both"/>
      </w:pPr>
      <w:r w:rsidRPr="00CE72EB">
        <w:t xml:space="preserve">(ii) </w:t>
      </w:r>
      <w:r w:rsidRPr="00CE72EB">
        <w:tab/>
      </w:r>
      <w:r w:rsidRPr="00CE72EB">
        <w:rPr>
          <w:sz w:val="23"/>
          <w:szCs w:val="23"/>
        </w:rPr>
        <w:t>“fraudulent practice” is any act or omission, including a misrepresentation, that knowingly or recklessly misleads, or attempts to mislead, a party to obtain a financial or other benefit or to avoid an obligation;</w:t>
      </w:r>
      <w:r w:rsidRPr="00CE72EB">
        <w:rPr>
          <w:rStyle w:val="FootnoteReference"/>
        </w:rPr>
        <w:footnoteReference w:id="26"/>
      </w:r>
    </w:p>
    <w:p w:rsidR="001A418F" w:rsidRPr="00CE72EB" w:rsidRDefault="001A418F" w:rsidP="00477372">
      <w:pPr>
        <w:adjustRightInd w:val="0"/>
        <w:spacing w:after="160"/>
        <w:ind w:left="1728" w:hanging="576"/>
        <w:jc w:val="both"/>
      </w:pPr>
      <w:r w:rsidRPr="00CE72EB">
        <w:t>(iii)</w:t>
      </w:r>
      <w:r w:rsidRPr="00CE72EB">
        <w:tab/>
      </w:r>
      <w:r w:rsidRPr="00CE72EB">
        <w:rPr>
          <w:sz w:val="23"/>
          <w:szCs w:val="23"/>
        </w:rPr>
        <w:t>“collusive practice” is an arrangement between two or more parties designed to achieve an improper purpose, including to influence improperly the actions of another party;</w:t>
      </w:r>
      <w:r w:rsidRPr="00CE72EB">
        <w:rPr>
          <w:rStyle w:val="FootnoteReference"/>
          <w:sz w:val="23"/>
          <w:szCs w:val="23"/>
        </w:rPr>
        <w:footnoteReference w:id="27"/>
      </w:r>
    </w:p>
    <w:p w:rsidR="001A418F" w:rsidRPr="00CE72EB" w:rsidRDefault="001A418F" w:rsidP="00477372">
      <w:pPr>
        <w:adjustRightInd w:val="0"/>
        <w:spacing w:after="160"/>
        <w:ind w:left="1728" w:hanging="576"/>
        <w:jc w:val="both"/>
      </w:pPr>
      <w:r w:rsidRPr="00CE72EB">
        <w:t>(iv)</w:t>
      </w:r>
      <w:r w:rsidRPr="00CE72EB">
        <w:tab/>
        <w:t>“</w:t>
      </w:r>
      <w:r w:rsidRPr="00CE72EB">
        <w:rPr>
          <w:sz w:val="23"/>
          <w:szCs w:val="23"/>
        </w:rPr>
        <w:t>coercive</w:t>
      </w:r>
      <w:r w:rsidRPr="00CE72EB">
        <w:t xml:space="preserve"> practice” is impairing or harming, or threatening to impair or harm, directly or indirectly, any party or the property of the party to influence improperly the actions of a party;</w:t>
      </w:r>
      <w:r w:rsidRPr="00CE72EB">
        <w:rPr>
          <w:rStyle w:val="FootnoteReference"/>
        </w:rPr>
        <w:footnoteReference w:id="28"/>
      </w:r>
    </w:p>
    <w:p w:rsidR="001A418F" w:rsidRPr="00CE72EB" w:rsidRDefault="001A418F" w:rsidP="00477372">
      <w:pPr>
        <w:adjustRightInd w:val="0"/>
        <w:spacing w:after="160"/>
        <w:ind w:left="1728" w:hanging="576"/>
        <w:jc w:val="both"/>
        <w:rPr>
          <w:color w:val="000000"/>
        </w:rPr>
      </w:pPr>
      <w:r w:rsidRPr="00CE72EB">
        <w:rPr>
          <w:bCs/>
          <w:color w:val="000000"/>
        </w:rPr>
        <w:t>(v)</w:t>
      </w:r>
      <w:r w:rsidRPr="00CE72EB">
        <w:rPr>
          <w:bCs/>
          <w:color w:val="000000"/>
        </w:rPr>
        <w:tab/>
      </w:r>
      <w:r w:rsidR="00477372" w:rsidRPr="00CE72EB">
        <w:rPr>
          <w:bCs/>
          <w:color w:val="000000"/>
        </w:rPr>
        <w:t>“</w:t>
      </w:r>
      <w:r w:rsidRPr="00CE72EB">
        <w:rPr>
          <w:sz w:val="23"/>
          <w:szCs w:val="23"/>
        </w:rPr>
        <w:t>obstructive</w:t>
      </w:r>
      <w:r w:rsidRPr="00CE72EB">
        <w:rPr>
          <w:bCs/>
          <w:color w:val="000000"/>
        </w:rPr>
        <w:t xml:space="preserve"> practice</w:t>
      </w:r>
      <w:r w:rsidR="00477372" w:rsidRPr="00CE72EB">
        <w:rPr>
          <w:bCs/>
          <w:color w:val="000000"/>
        </w:rPr>
        <w:t>”</w:t>
      </w:r>
      <w:r w:rsidRPr="00CE72EB">
        <w:rPr>
          <w:bCs/>
          <w:color w:val="000000"/>
        </w:rPr>
        <w:t xml:space="preserve"> </w:t>
      </w:r>
      <w:r w:rsidRPr="00CE72EB">
        <w:rPr>
          <w:color w:val="000000"/>
        </w:rPr>
        <w:t>is</w:t>
      </w:r>
    </w:p>
    <w:p w:rsidR="001A418F" w:rsidRPr="00CE72EB" w:rsidRDefault="001A418F" w:rsidP="00477372">
      <w:pPr>
        <w:adjustRightInd w:val="0"/>
        <w:spacing w:after="160"/>
        <w:ind w:left="2304" w:hanging="576"/>
        <w:jc w:val="both"/>
      </w:pPr>
      <w:r w:rsidRPr="00CE72EB">
        <w:rPr>
          <w:bCs/>
          <w:color w:val="000000"/>
        </w:rPr>
        <w:lastRenderedPageBreak/>
        <w:t>(aa)</w:t>
      </w:r>
      <w:r w:rsidRPr="00CE72EB">
        <w:tab/>
      </w:r>
      <w:r w:rsidRPr="00CE72EB">
        <w:rPr>
          <w:color w:val="000000"/>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rsidR="001A418F" w:rsidRPr="00CE72EB" w:rsidRDefault="001A418F" w:rsidP="00477372">
      <w:pPr>
        <w:adjustRightInd w:val="0"/>
        <w:spacing w:after="160"/>
        <w:ind w:left="2304" w:hanging="576"/>
        <w:jc w:val="both"/>
      </w:pPr>
      <w:r w:rsidRPr="00CE72EB">
        <w:rPr>
          <w:bCs/>
          <w:color w:val="000000"/>
        </w:rPr>
        <w:t>(bb)</w:t>
      </w:r>
      <w:r w:rsidRPr="00CE72EB">
        <w:rPr>
          <w:bCs/>
          <w:color w:val="000000"/>
        </w:rPr>
        <w:tab/>
        <w:t>acts intended to materially impede the exercise of the Bank’s inspection and audit rights provided for under paragraph 1.16(e) below.</w:t>
      </w:r>
    </w:p>
    <w:p w:rsidR="001A418F" w:rsidRPr="00CE72EB" w:rsidRDefault="001A418F" w:rsidP="00477372">
      <w:pPr>
        <w:autoSpaceDE w:val="0"/>
        <w:autoSpaceDN w:val="0"/>
        <w:adjustRightInd w:val="0"/>
        <w:spacing w:after="160"/>
        <w:ind w:left="1152" w:hanging="576"/>
        <w:jc w:val="both"/>
      </w:pPr>
      <w:r w:rsidRPr="00CE72EB">
        <w:t>(b)</w:t>
      </w:r>
      <w:r w:rsidRPr="00CE72EB">
        <w:tab/>
        <w:t>will reject a proposal for award if it determines that the bidder recommended for award, or any of its personnel, or its agents, or its sub-consultants, sub-contractors, service providers, suppliers and/or their employees, has, directly or indirectly, engaged in corrupt, fraudulent, collusive, coercive, or obstructive practices in competing for the contract in question;</w:t>
      </w:r>
    </w:p>
    <w:p w:rsidR="001A418F" w:rsidRPr="00CE72EB" w:rsidRDefault="001A418F" w:rsidP="00477372">
      <w:pPr>
        <w:autoSpaceDE w:val="0"/>
        <w:autoSpaceDN w:val="0"/>
        <w:adjustRightInd w:val="0"/>
        <w:spacing w:after="160"/>
        <w:ind w:left="1152" w:hanging="576"/>
        <w:jc w:val="both"/>
      </w:pPr>
      <w:r w:rsidRPr="00CE72EB">
        <w:t>(c)</w:t>
      </w:r>
      <w:r w:rsidRPr="00CE72EB">
        <w:tab/>
        <w:t>will declare misprocurement and cancel the portion of the loan allocated to a contract if it determines at any time that representatives of the Borrower or of a recipient of any part of the proceeds of the loan engaged in corrupt, fraudulent, collusive, coercive, or obstructive practices during the procurement or the implementation of the contract in question, without the Borrower having taken timely and appropriate action satisfactory to the Bank to address such practices when they occur, including by failing to inform the Bank in a timely manner at the time they knew of the practices;</w:t>
      </w:r>
    </w:p>
    <w:p w:rsidR="001A418F" w:rsidRPr="00CE72EB" w:rsidRDefault="001A418F" w:rsidP="00477372">
      <w:pPr>
        <w:autoSpaceDE w:val="0"/>
        <w:autoSpaceDN w:val="0"/>
        <w:adjustRightInd w:val="0"/>
        <w:spacing w:after="160"/>
        <w:ind w:left="1152" w:hanging="576"/>
        <w:jc w:val="both"/>
      </w:pPr>
      <w:r w:rsidRPr="00CE72EB">
        <w:t>(d)</w:t>
      </w:r>
      <w:r w:rsidRPr="00CE72EB">
        <w:tab/>
        <w:t>will sanction a firm or individual, at any time, in accordance with the prevailing Bank’s sanctions procedures,</w:t>
      </w:r>
      <w:r w:rsidRPr="00CE72EB">
        <w:rPr>
          <w:rStyle w:val="FootnoteReference"/>
        </w:rPr>
        <w:footnoteReference w:id="29"/>
      </w:r>
      <w:r w:rsidRPr="00CE72EB">
        <w:t xml:space="preserve"> including by publicly declaring such firm or individual ineligible, either indefinitely or for a stated period of time: (i) to be awarded a Bank-financed contract; and (ii) to be a nominated</w:t>
      </w:r>
      <w:r w:rsidRPr="00CE72EB">
        <w:rPr>
          <w:rStyle w:val="FootnoteReference"/>
        </w:rPr>
        <w:footnoteReference w:id="30"/>
      </w:r>
      <w:r w:rsidRPr="00CE72EB">
        <w:t>;</w:t>
      </w:r>
    </w:p>
    <w:p w:rsidR="001A418F" w:rsidRPr="00CE72EB" w:rsidRDefault="001A418F" w:rsidP="00477372">
      <w:pPr>
        <w:autoSpaceDE w:val="0"/>
        <w:autoSpaceDN w:val="0"/>
        <w:adjustRightInd w:val="0"/>
        <w:spacing w:after="160"/>
        <w:ind w:left="1152" w:hanging="576"/>
        <w:jc w:val="both"/>
      </w:pPr>
      <w:r w:rsidRPr="00CE72EB">
        <w:t>(e)</w:t>
      </w:r>
      <w:r w:rsidR="00477372" w:rsidRPr="00CE72EB">
        <w:tab/>
      </w:r>
      <w:r w:rsidRPr="00CE72EB">
        <w:t>will require that a clause be included in bidding documents and in contracts financed by a Bank loan, requiring bidders, suppliers and contractors, and their sub-contractors, agents, personnel, consultants, service providers, or suppliers, to permit the Bank to inspect all accounts, records, and other documents relating to the submission of bids and contract performance, and to have them audited by auditors appointed by the Bank.”</w:t>
      </w:r>
    </w:p>
    <w:p w:rsidR="007B586E" w:rsidRPr="00CE72EB" w:rsidRDefault="007B586E">
      <w:pPr>
        <w:sectPr w:rsidR="007B586E" w:rsidRPr="00CE72EB">
          <w:headerReference w:type="even" r:id="rId44"/>
          <w:type w:val="oddPage"/>
          <w:pgSz w:w="12240" w:h="15840" w:code="1"/>
          <w:pgMar w:top="1440" w:right="1440" w:bottom="1440" w:left="1800" w:header="720" w:footer="720" w:gutter="0"/>
          <w:paperSrc w:first="15" w:other="15"/>
          <w:cols w:space="720"/>
          <w:titlePg/>
        </w:sectPr>
      </w:pPr>
    </w:p>
    <w:p w:rsidR="007B586E" w:rsidRPr="00CE72EB" w:rsidRDefault="007B586E">
      <w:pPr>
        <w:pStyle w:val="Part"/>
      </w:pPr>
      <w:bookmarkStart w:id="513" w:name="_Toc333923378"/>
      <w:r w:rsidRPr="00CE72EB">
        <w:lastRenderedPageBreak/>
        <w:t xml:space="preserve">PART 2 – </w:t>
      </w:r>
      <w:r w:rsidR="001A418F" w:rsidRPr="00CE72EB">
        <w:rPr>
          <w:iCs/>
        </w:rPr>
        <w:t>Works</w:t>
      </w:r>
      <w:r w:rsidR="001A418F" w:rsidRPr="00CE72EB">
        <w:t xml:space="preserve"> </w:t>
      </w:r>
      <w:r w:rsidRPr="00CE72EB">
        <w:t>Requirements</w:t>
      </w:r>
      <w:bookmarkEnd w:id="513"/>
    </w:p>
    <w:p w:rsidR="007B586E" w:rsidRPr="00CE72EB" w:rsidRDefault="007B586E">
      <w:pPr>
        <w:rPr>
          <w:b/>
        </w:rPr>
      </w:pPr>
    </w:p>
    <w:p w:rsidR="007B586E" w:rsidRPr="00CE72EB" w:rsidRDefault="007B586E"/>
    <w:p w:rsidR="007B586E" w:rsidRPr="00CE72EB" w:rsidRDefault="007B586E">
      <w:pPr>
        <w:sectPr w:rsidR="007B586E" w:rsidRPr="00CE72EB">
          <w:headerReference w:type="first" r:id="rId45"/>
          <w:type w:val="oddPage"/>
          <w:pgSz w:w="12240" w:h="15840" w:code="1"/>
          <w:pgMar w:top="1440" w:right="1440" w:bottom="1440" w:left="1800" w:header="720" w:footer="720" w:gutter="0"/>
          <w:paperSrc w:first="15" w:other="15"/>
          <w:pgNumType w:start="1"/>
          <w:cols w:space="720"/>
          <w:titlePg/>
        </w:sectPr>
      </w:pPr>
    </w:p>
    <w:p w:rsidR="007B586E" w:rsidRPr="00CE72EB" w:rsidRDefault="007B586E">
      <w:pPr>
        <w:pStyle w:val="Subtitle"/>
        <w:ind w:left="180" w:right="288"/>
        <w:rPr>
          <w:rFonts w:cs="Arial"/>
        </w:rPr>
      </w:pPr>
    </w:p>
    <w:p w:rsidR="007B586E" w:rsidRPr="00CE72EB" w:rsidRDefault="007B586E">
      <w:pPr>
        <w:pStyle w:val="Subtitle"/>
        <w:ind w:left="180" w:right="288"/>
        <w:rPr>
          <w:rFonts w:cs="Arial"/>
        </w:rPr>
      </w:pPr>
      <w:bookmarkStart w:id="514" w:name="_Toc333923379"/>
      <w:r w:rsidRPr="00CE72EB">
        <w:rPr>
          <w:rFonts w:cs="Arial"/>
        </w:rPr>
        <w:t>Section VI</w:t>
      </w:r>
      <w:r w:rsidR="001A418F" w:rsidRPr="00CE72EB">
        <w:rPr>
          <w:rFonts w:cs="Arial"/>
        </w:rPr>
        <w:t>I</w:t>
      </w:r>
      <w:r w:rsidRPr="00CE72EB">
        <w:rPr>
          <w:rFonts w:cs="Arial"/>
        </w:rPr>
        <w:t xml:space="preserve"> - </w:t>
      </w:r>
      <w:r w:rsidR="001A418F" w:rsidRPr="00CE72EB">
        <w:t xml:space="preserve">Works </w:t>
      </w:r>
      <w:r w:rsidRPr="00CE72EB">
        <w:t>Requirements</w:t>
      </w:r>
      <w:bookmarkEnd w:id="514"/>
    </w:p>
    <w:p w:rsidR="007B586E" w:rsidRPr="00CE72EB" w:rsidRDefault="007B586E">
      <w:pPr>
        <w:pStyle w:val="BodyTextIndent"/>
        <w:ind w:left="180" w:right="288"/>
      </w:pPr>
    </w:p>
    <w:p w:rsidR="007B586E" w:rsidRPr="00CE72EB" w:rsidRDefault="007B586E">
      <w:pPr>
        <w:pStyle w:val="BodyTextIndent"/>
        <w:ind w:left="180" w:right="288"/>
        <w:rPr>
          <w:u w:val="single"/>
        </w:rPr>
      </w:pPr>
    </w:p>
    <w:p w:rsidR="007B586E" w:rsidRPr="00CE72EB" w:rsidRDefault="007B586E">
      <w:pPr>
        <w:jc w:val="center"/>
        <w:rPr>
          <w:b/>
          <w:sz w:val="28"/>
          <w:szCs w:val="28"/>
        </w:rPr>
      </w:pPr>
      <w:r w:rsidRPr="00CE72EB">
        <w:rPr>
          <w:b/>
          <w:sz w:val="28"/>
          <w:szCs w:val="28"/>
        </w:rPr>
        <w:t>Table of Contents</w:t>
      </w:r>
    </w:p>
    <w:p w:rsidR="00A743DA" w:rsidRPr="00CE72EB" w:rsidRDefault="007B586E">
      <w:pPr>
        <w:pStyle w:val="TOC1"/>
        <w:tabs>
          <w:tab w:val="right" w:leader="dot" w:pos="8990"/>
        </w:tabs>
        <w:rPr>
          <w:rFonts w:ascii="Calibri" w:hAnsi="Calibri"/>
          <w:b w:val="0"/>
          <w:noProof/>
          <w:sz w:val="22"/>
          <w:szCs w:val="22"/>
        </w:rPr>
      </w:pPr>
      <w:r w:rsidRPr="00CE72EB">
        <w:fldChar w:fldCharType="begin"/>
      </w:r>
      <w:r w:rsidRPr="00CE72EB">
        <w:instrText xml:space="preserve"> TOC \h \z \t "S6-Header 1,1" </w:instrText>
      </w:r>
      <w:r w:rsidRPr="00CE72EB">
        <w:fldChar w:fldCharType="separate"/>
      </w:r>
      <w:hyperlink w:anchor="_Toc473902874" w:history="1">
        <w:r w:rsidR="00A743DA" w:rsidRPr="00CE72EB">
          <w:rPr>
            <w:rStyle w:val="Hyperlink"/>
            <w:noProof/>
          </w:rPr>
          <w:t>Specifications</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_Toc473902874 \h </w:instrText>
        </w:r>
        <w:r w:rsidR="00A743DA" w:rsidRPr="00CE72EB">
          <w:rPr>
            <w:noProof/>
            <w:webHidden/>
          </w:rPr>
        </w:r>
        <w:r w:rsidR="00A743DA" w:rsidRPr="00CE72EB">
          <w:rPr>
            <w:noProof/>
            <w:webHidden/>
          </w:rPr>
          <w:fldChar w:fldCharType="separate"/>
        </w:r>
        <w:r w:rsidR="00A743DA" w:rsidRPr="00CE72EB">
          <w:rPr>
            <w:noProof/>
            <w:webHidden/>
          </w:rPr>
          <w:t>4</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875" w:history="1">
        <w:r w:rsidR="00A743DA" w:rsidRPr="00CE72EB">
          <w:rPr>
            <w:rStyle w:val="Hyperlink"/>
            <w:noProof/>
          </w:rPr>
          <w:t>Environmental, social, health and safety requirements</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_Toc473902875 \h </w:instrText>
        </w:r>
        <w:r w:rsidR="00A743DA" w:rsidRPr="00CE72EB">
          <w:rPr>
            <w:noProof/>
            <w:webHidden/>
          </w:rPr>
        </w:r>
        <w:r w:rsidR="00A743DA" w:rsidRPr="00CE72EB">
          <w:rPr>
            <w:noProof/>
            <w:webHidden/>
          </w:rPr>
          <w:fldChar w:fldCharType="separate"/>
        </w:r>
        <w:r w:rsidR="00A743DA" w:rsidRPr="00CE72EB">
          <w:rPr>
            <w:noProof/>
            <w:webHidden/>
          </w:rPr>
          <w:t>6</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876" w:history="1">
        <w:r w:rsidR="00A743DA" w:rsidRPr="00CE72EB">
          <w:rPr>
            <w:rStyle w:val="Hyperlink"/>
            <w:noProof/>
          </w:rPr>
          <w:t>Drawings</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_Toc473902876 \h </w:instrText>
        </w:r>
        <w:r w:rsidR="00A743DA" w:rsidRPr="00CE72EB">
          <w:rPr>
            <w:noProof/>
            <w:webHidden/>
          </w:rPr>
        </w:r>
        <w:r w:rsidR="00A743DA" w:rsidRPr="00CE72EB">
          <w:rPr>
            <w:noProof/>
            <w:webHidden/>
          </w:rPr>
          <w:fldChar w:fldCharType="separate"/>
        </w:r>
        <w:r w:rsidR="00A743DA" w:rsidRPr="00CE72EB">
          <w:rPr>
            <w:noProof/>
            <w:webHidden/>
          </w:rPr>
          <w:t>10</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877" w:history="1">
        <w:r w:rsidR="00A743DA" w:rsidRPr="00CE72EB">
          <w:rPr>
            <w:rStyle w:val="Hyperlink"/>
            <w:noProof/>
          </w:rPr>
          <w:t>Supplementary Information</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_Toc473902877 \h </w:instrText>
        </w:r>
        <w:r w:rsidR="00A743DA" w:rsidRPr="00CE72EB">
          <w:rPr>
            <w:noProof/>
            <w:webHidden/>
          </w:rPr>
        </w:r>
        <w:r w:rsidR="00A743DA" w:rsidRPr="00CE72EB">
          <w:rPr>
            <w:noProof/>
            <w:webHidden/>
          </w:rPr>
          <w:fldChar w:fldCharType="separate"/>
        </w:r>
        <w:r w:rsidR="00A743DA" w:rsidRPr="00CE72EB">
          <w:rPr>
            <w:noProof/>
            <w:webHidden/>
          </w:rPr>
          <w:t>11</w:t>
        </w:r>
        <w:r w:rsidR="00A743DA" w:rsidRPr="00CE72EB">
          <w:rPr>
            <w:noProof/>
            <w:webHidden/>
          </w:rPr>
          <w:fldChar w:fldCharType="end"/>
        </w:r>
      </w:hyperlink>
    </w:p>
    <w:p w:rsidR="007B586E" w:rsidRPr="00CE72EB" w:rsidRDefault="007B586E">
      <w:pPr>
        <w:pStyle w:val="TOC2"/>
      </w:pPr>
      <w:r w:rsidRPr="00CE72EB">
        <w:fldChar w:fldCharType="end"/>
      </w:r>
    </w:p>
    <w:p w:rsidR="007B586E" w:rsidRPr="00CE72EB" w:rsidRDefault="007B586E">
      <w:pPr>
        <w:pStyle w:val="S6-Header1"/>
      </w:pPr>
      <w:r w:rsidRPr="00CE72EB">
        <w:br w:type="page"/>
      </w:r>
      <w:bookmarkStart w:id="515" w:name="_Toc23233012"/>
      <w:bookmarkStart w:id="516" w:name="_Toc23238061"/>
      <w:bookmarkStart w:id="517" w:name="_Toc41971552"/>
      <w:bookmarkStart w:id="518" w:name="_Toc73867681"/>
      <w:bookmarkStart w:id="519" w:name="_Toc78273063"/>
      <w:bookmarkStart w:id="520" w:name="_Toc473902874"/>
      <w:r w:rsidRPr="00CE72EB">
        <w:lastRenderedPageBreak/>
        <w:t>Specification</w:t>
      </w:r>
      <w:bookmarkEnd w:id="515"/>
      <w:bookmarkEnd w:id="516"/>
      <w:bookmarkEnd w:id="517"/>
      <w:bookmarkEnd w:id="518"/>
      <w:bookmarkEnd w:id="519"/>
      <w:r w:rsidRPr="00CE72EB">
        <w:t>s</w:t>
      </w:r>
      <w:bookmarkEnd w:id="520"/>
    </w:p>
    <w:p w:rsidR="00C514E3" w:rsidRPr="00CE72EB" w:rsidRDefault="00C514E3" w:rsidP="00C514E3">
      <w:pPr>
        <w:spacing w:after="200"/>
        <w:rPr>
          <w:i/>
          <w:iCs/>
        </w:rPr>
      </w:pPr>
      <w:r w:rsidRPr="00CE72EB">
        <w:rPr>
          <w:i/>
          <w:iCs/>
        </w:rPr>
        <w:t>A set of precise and clear Specifications is a prerequisite for bidders to respond realistically and competitively to the requirements of the Employer without qualifying or conditioning their bids.  In the context of international competitive bidding, the Specifications must be drafted to permit the widest possible competition and, at the same time, present a clear statement of the required standards of workmanship, materials, and performance of the goods and services to be procured.  Only if this is done shall the objectives of economy, efficiency, and fairness in procurement be realized, responsiveness of bids be ensured, and the subsequent task of Bid evaluation facilitated.  The Specifications should require that all goods and materials to be incorporated in the Works be new, unused, of the most recent or current models, and incorporate all recent improvements in design and materials unless provided otherwise in the Contract.</w:t>
      </w:r>
    </w:p>
    <w:p w:rsidR="00C514E3" w:rsidRPr="00CE72EB" w:rsidRDefault="00C514E3" w:rsidP="00C514E3">
      <w:pPr>
        <w:spacing w:after="200"/>
        <w:rPr>
          <w:i/>
          <w:iCs/>
        </w:rPr>
      </w:pPr>
      <w:r w:rsidRPr="00CE72EB">
        <w:rPr>
          <w:i/>
          <w:iCs/>
        </w:rPr>
        <w:t>Samples of Specifications from previous similar projects in the same country are useful in to prepare Specifications.  The use of metric units is encouraged by the World Bank.  Most Specifications are normally written specially by the Employer or Project Manager to suit the Contract Works in hand.  There is no standard set of Specifications for universal application in all sectors in all countries, but there are established principles and practices, which are reflected in these documents.</w:t>
      </w:r>
    </w:p>
    <w:p w:rsidR="00C514E3" w:rsidRPr="00CE72EB" w:rsidRDefault="00C514E3" w:rsidP="00C514E3">
      <w:pPr>
        <w:pStyle w:val="BankNormal"/>
        <w:suppressAutoHyphens/>
        <w:spacing w:after="200"/>
        <w:jc w:val="both"/>
        <w:rPr>
          <w:rFonts w:ascii="Times New Roman" w:hAnsi="Times New Roman"/>
          <w:i/>
          <w:iCs/>
          <w:sz w:val="24"/>
          <w:szCs w:val="24"/>
        </w:rPr>
      </w:pPr>
      <w:r w:rsidRPr="00CE72EB">
        <w:rPr>
          <w:rFonts w:ascii="Times New Roman" w:hAnsi="Times New Roman"/>
          <w:i/>
          <w:iCs/>
          <w:sz w:val="24"/>
          <w:szCs w:val="24"/>
        </w:rPr>
        <w:t>There are considerable advantages in standardizing General Specifications for repetitive Works in recognized public sectors, such as highways, ports, railways, urban housing, irrigation, and water supply, in the same country or region where similar conditions prevail. The General Specifications should cover all classes of workmanship, materials, and equipment commonly involved in construction, although not necessarily to be used in a particular Works Contract.  Deletions or addendums should then adapt the General Specifications to apply them to the particular Works.</w:t>
      </w:r>
    </w:p>
    <w:p w:rsidR="00C514E3" w:rsidRPr="00CE72EB" w:rsidRDefault="00C514E3" w:rsidP="00C514E3">
      <w:pPr>
        <w:spacing w:after="200"/>
        <w:rPr>
          <w:i/>
          <w:iCs/>
        </w:rPr>
      </w:pPr>
      <w:r w:rsidRPr="00CE72EB">
        <w:rPr>
          <w:i/>
          <w:iCs/>
        </w:rPr>
        <w:t>Care must be taken in drafting Specifications to ensure that they are not restrictive.  In the Specifications of standards for goods, materials, and workmanship, recognized international standards should be used as much as possible.  Where other particular standards are used, whether national standards of the Borrower’s country or other standards, the Specifications should state that goods, materials, and workmanship that meet other authoritative standards, and which ensure substantially equal or higher quality than the standards mentioned, shall also be acceptable. To that effect, the following sample clause may be inserted in the Special Conditions or Specifications.</w:t>
      </w:r>
    </w:p>
    <w:p w:rsidR="00C514E3" w:rsidRPr="00CE72EB" w:rsidRDefault="00C514E3" w:rsidP="00C514E3">
      <w:pPr>
        <w:spacing w:after="200"/>
        <w:rPr>
          <w:i/>
          <w:iCs/>
        </w:rPr>
      </w:pPr>
      <w:r w:rsidRPr="00CE72EB">
        <w:rPr>
          <w:b/>
          <w:i/>
          <w:iCs/>
        </w:rPr>
        <w:t>“Equivalency of Standards and Codes</w:t>
      </w:r>
    </w:p>
    <w:p w:rsidR="00C514E3" w:rsidRPr="00CE72EB" w:rsidRDefault="00C514E3" w:rsidP="00C514E3">
      <w:pPr>
        <w:spacing w:after="200"/>
        <w:rPr>
          <w:i/>
          <w:iCs/>
        </w:rPr>
      </w:pPr>
      <w:r w:rsidRPr="00CE72EB">
        <w:rPr>
          <w:i/>
          <w:iCs/>
        </w:rPr>
        <w:t xml:space="preserve">Wherever reference is made in the Contract to specific standards and codes to be met by the goods and materials to be furnished, and work performed or tested, the provisions of the latest current edition or revision of the relevant standards and codes in effect shall apply, unless otherwise expressly stated in the Contract.  Where such standards and codes are national, or relate to a particular country or region, other authoritative standards that ensure a substantially equal or higher quality than the standards and codes specified shall be accepted subject to the Project Manager’s prior review and written consent.  Differences </w:t>
      </w:r>
      <w:r w:rsidRPr="00CE72EB">
        <w:rPr>
          <w:i/>
          <w:iCs/>
        </w:rPr>
        <w:lastRenderedPageBreak/>
        <w:t>between the standards specified and the proposed alternative standards shall be fully described in writing by the Contractor and submitted to the Project Manager at least 28 days prior to the date when the Contractor desires the Project Manager’s consent.  In the event the Project Manager determines that such proposed deviations do not ensure substantially equal or higher quality, the Contractor shall comply with the standards specified in the documents.”</w:t>
      </w:r>
    </w:p>
    <w:p w:rsidR="00C514E3" w:rsidRPr="00CE72EB" w:rsidRDefault="00C514E3" w:rsidP="00C514E3">
      <w:pPr>
        <w:spacing w:after="200"/>
        <w:rPr>
          <w:i/>
        </w:rPr>
      </w:pPr>
      <w:r w:rsidRPr="00CE72EB">
        <w:rPr>
          <w:i/>
          <w:iCs/>
        </w:rPr>
        <w:t>These Notes for Preparing Specifications are intended only as information for the Employer or the person drafting the bidding documents.  They should not be included in the final documents.</w:t>
      </w:r>
    </w:p>
    <w:p w:rsidR="007B586E" w:rsidRPr="00CE72EB" w:rsidRDefault="007B586E">
      <w:pPr>
        <w:pStyle w:val="explanatorynotes"/>
        <w:spacing w:after="0" w:line="240" w:lineRule="auto"/>
        <w:ind w:left="180" w:right="288"/>
      </w:pPr>
    </w:p>
    <w:p w:rsidR="008549E3" w:rsidRPr="00CE72EB" w:rsidRDefault="009E69E7" w:rsidP="008549E3">
      <w:pPr>
        <w:pStyle w:val="S6-Header1"/>
      </w:pPr>
      <w:r w:rsidRPr="00CE72EB">
        <w:br w:type="page"/>
      </w:r>
      <w:bookmarkStart w:id="521" w:name="_Toc473887359"/>
      <w:bookmarkStart w:id="522" w:name="_Toc473902875"/>
      <w:bookmarkStart w:id="523" w:name="_Toc466464319"/>
      <w:r w:rsidR="008549E3" w:rsidRPr="00CE72EB">
        <w:lastRenderedPageBreak/>
        <w:t>Environmental, social, health and safety requirements</w:t>
      </w:r>
      <w:bookmarkEnd w:id="521"/>
      <w:bookmarkEnd w:id="522"/>
      <w:r w:rsidR="008549E3" w:rsidRPr="00CE72EB">
        <w:t xml:space="preserve"> </w:t>
      </w:r>
    </w:p>
    <w:p w:rsidR="008549E3" w:rsidRPr="00CE72EB" w:rsidRDefault="008549E3" w:rsidP="008549E3">
      <w:pPr>
        <w:rPr>
          <w:szCs w:val="20"/>
        </w:rPr>
      </w:pPr>
    </w:p>
    <w:p w:rsidR="008549E3" w:rsidRPr="00CE72EB" w:rsidRDefault="008549E3" w:rsidP="008549E3">
      <w:pPr>
        <w:spacing w:after="120"/>
        <w:rPr>
          <w:i/>
          <w:szCs w:val="20"/>
        </w:rPr>
      </w:pPr>
      <w:r w:rsidRPr="00CE72EB">
        <w:rPr>
          <w:i/>
          <w:szCs w:val="20"/>
        </w:rPr>
        <w:t xml:space="preserve">The Employer should use the services of a suitably qualified environmental, social, health and safety specialist/s to prepare the specifications for ESHS working with a procurement specialist/s. </w:t>
      </w:r>
    </w:p>
    <w:p w:rsidR="008549E3" w:rsidRPr="00CE72EB" w:rsidRDefault="008549E3" w:rsidP="008549E3">
      <w:pPr>
        <w:pStyle w:val="Style5"/>
        <w:spacing w:after="120" w:line="240" w:lineRule="auto"/>
        <w:jc w:val="left"/>
        <w:rPr>
          <w:i/>
          <w:szCs w:val="20"/>
        </w:rPr>
      </w:pPr>
      <w:r w:rsidRPr="00CE72EB">
        <w:rPr>
          <w:i/>
          <w:szCs w:val="20"/>
        </w:rPr>
        <w:t>The Employer should attach or refer to the Employer’s environmental, social, health and safety policies that will apply to the project. If these are not available, the Employer should use the following guidance in drafting an appropriate policy for the Works.</w:t>
      </w:r>
    </w:p>
    <w:p w:rsidR="008549E3" w:rsidRPr="00CE72EB" w:rsidRDefault="008549E3" w:rsidP="008549E3">
      <w:pPr>
        <w:widowControl w:val="0"/>
        <w:autoSpaceDE w:val="0"/>
        <w:autoSpaceDN w:val="0"/>
        <w:spacing w:after="120"/>
        <w:rPr>
          <w:i/>
          <w:szCs w:val="20"/>
        </w:rPr>
      </w:pPr>
      <w:r w:rsidRPr="00CE72EB">
        <w:rPr>
          <w:b/>
          <w:smallCaps/>
          <w:sz w:val="28"/>
          <w:szCs w:val="28"/>
        </w:rPr>
        <w:t>Suggested content for an Environmental and Social Policy</w:t>
      </w:r>
    </w:p>
    <w:p w:rsidR="008549E3" w:rsidRPr="00CE72EB" w:rsidRDefault="008549E3" w:rsidP="008549E3">
      <w:pPr>
        <w:widowControl w:val="0"/>
        <w:autoSpaceDE w:val="0"/>
        <w:autoSpaceDN w:val="0"/>
        <w:spacing w:after="120"/>
        <w:rPr>
          <w:rFonts w:eastAsia="Calibri"/>
          <w:i/>
          <w:szCs w:val="22"/>
        </w:rPr>
      </w:pPr>
      <w:r w:rsidRPr="00CE72EB">
        <w:rPr>
          <w:rFonts w:eastAsia="Calibri"/>
          <w:i/>
          <w:szCs w:val="22"/>
        </w:rPr>
        <w:t xml:space="preserve">The Works’ policy goal, as a minimum, should be stated to integrate environmental protection, occupational and community health and safety, gender, equality, child protection, vulnerable people (including those with disabilities), gender-based violence (GBV), HIV/AIDS awareness and prevention and wide stakeholder engagement in the planning processes, programs, and activities of the parties involved in the execution of the Works. </w:t>
      </w:r>
      <w:r w:rsidRPr="00CE72EB">
        <w:rPr>
          <w:i/>
          <w:szCs w:val="20"/>
        </w:rPr>
        <w:t>The Employer is advised to consult with the World Bank to agree the issues to be included which may also address: climate adaptation, land acquisition and resettlement, indigenous people</w:t>
      </w:r>
      <w:r w:rsidRPr="00CE72EB">
        <w:rPr>
          <w:szCs w:val="20"/>
        </w:rPr>
        <w:t>, etc.</w:t>
      </w:r>
      <w:r w:rsidRPr="00CE72EB">
        <w:rPr>
          <w:rFonts w:eastAsia="Calibri"/>
          <w:i/>
          <w:szCs w:val="22"/>
        </w:rPr>
        <w:t xml:space="preserve"> The policy should set the frame for monitoring, continuously improving processes and activities and for reporting on the compliance with the policy. </w:t>
      </w:r>
    </w:p>
    <w:p w:rsidR="008549E3" w:rsidRPr="00CE72EB" w:rsidRDefault="008549E3" w:rsidP="008549E3">
      <w:pPr>
        <w:widowControl w:val="0"/>
        <w:autoSpaceDE w:val="0"/>
        <w:autoSpaceDN w:val="0"/>
        <w:spacing w:after="120"/>
        <w:rPr>
          <w:rFonts w:eastAsia="Calibri"/>
          <w:i/>
          <w:szCs w:val="22"/>
        </w:rPr>
      </w:pPr>
      <w:r w:rsidRPr="00CE72EB">
        <w:rPr>
          <w:rFonts w:eastAsia="Calibri"/>
          <w:i/>
          <w:szCs w:val="22"/>
        </w:rPr>
        <w:t xml:space="preserve">The policy should, as far as possible, be brief but specific and explicit, and measurable, to enable reporting of compliance with the policy in accordance with the Particular Conditions of the Contract Sub-Clause 26.2 and Appendix B to the General Conditions of Contract.  </w:t>
      </w:r>
    </w:p>
    <w:p w:rsidR="008549E3" w:rsidRPr="00CE72EB" w:rsidRDefault="008549E3" w:rsidP="008549E3">
      <w:pPr>
        <w:widowControl w:val="0"/>
        <w:autoSpaceDE w:val="0"/>
        <w:autoSpaceDN w:val="0"/>
        <w:spacing w:after="120"/>
        <w:rPr>
          <w:rFonts w:eastAsia="Calibri"/>
          <w:i/>
          <w:szCs w:val="22"/>
        </w:rPr>
      </w:pPr>
      <w:r w:rsidRPr="00CE72EB">
        <w:rPr>
          <w:rFonts w:eastAsia="Calibri"/>
          <w:i/>
          <w:szCs w:val="22"/>
        </w:rPr>
        <w:t>As a minimum, the policy is set out to the commitments to:</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apply good international industry practice to protect and conserve the natural environment and to minimize unavoidable impacts;</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provide and maintain a healthy and safe work environment and safe systems of work;</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protect the health and safety of local communities and users, with particular concern for those who are disabled, elderly, or otherwise vulnerable;</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 xml:space="preserve">ensure that terms of employment and working conditions of all workers engaged in the Works meet the requirements of the ILO labour conventions to which the host country is a signatory; </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 xml:space="preserve">be intolerant of, and enforce disciplinary measures for illegal activities. To be intolerant of, and enforce disciplinary measures for GBV, child sacrifice, child defilement, and sexual harassment; </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incorporate a gender perspective and provide an enabling environment where women and men have equal opportunity to participate in, and benefit from, planning and development of the Works;</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 xml:space="preserve">work co-operatively, including with end users of the Works, relevant </w:t>
      </w:r>
      <w:r w:rsidRPr="00CE72EB">
        <w:rPr>
          <w:rFonts w:eastAsia="Calibri"/>
          <w:i/>
          <w:szCs w:val="22"/>
        </w:rPr>
        <w:lastRenderedPageBreak/>
        <w:t>authorities, contractors and local communities;</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engage with and listen to affected persons and organisations and be responsive to their concerns, with special regard for vulnerable, disabled, and elderly people;</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provide an environment that fosters the exchange of information, views, and ideas that is free of any fear of retaliation;</w:t>
      </w:r>
    </w:p>
    <w:p w:rsidR="008549E3" w:rsidRPr="00CE72EB" w:rsidRDefault="008549E3" w:rsidP="008549E3">
      <w:pPr>
        <w:widowControl w:val="0"/>
        <w:numPr>
          <w:ilvl w:val="0"/>
          <w:numId w:val="72"/>
        </w:numPr>
        <w:autoSpaceDE w:val="0"/>
        <w:autoSpaceDN w:val="0"/>
        <w:spacing w:after="120" w:line="259" w:lineRule="auto"/>
        <w:rPr>
          <w:rFonts w:eastAsia="Calibri"/>
          <w:i/>
          <w:szCs w:val="22"/>
        </w:rPr>
      </w:pPr>
      <w:r w:rsidRPr="00CE72EB">
        <w:rPr>
          <w:rFonts w:eastAsia="Calibri"/>
          <w:i/>
          <w:szCs w:val="22"/>
        </w:rPr>
        <w:t>minimise the risk of HIV transmission and to mitigate the effects of HIV/AIDS associated with the execution of the Works;</w:t>
      </w:r>
    </w:p>
    <w:p w:rsidR="008549E3" w:rsidRPr="00CE72EB" w:rsidRDefault="008549E3" w:rsidP="008549E3">
      <w:pPr>
        <w:pStyle w:val="Style5"/>
        <w:spacing w:after="120" w:line="240" w:lineRule="auto"/>
        <w:jc w:val="left"/>
        <w:rPr>
          <w:rFonts w:eastAsia="Calibri"/>
          <w:i/>
          <w:szCs w:val="22"/>
        </w:rPr>
      </w:pPr>
      <w:r w:rsidRPr="00CE72EB">
        <w:rPr>
          <w:rFonts w:eastAsia="Calibri"/>
          <w:i/>
          <w:szCs w:val="22"/>
        </w:rPr>
        <w:t>The policy should be signed by the senior manager of the Employer. This is to signal the intent that it will be applied rigorously.</w:t>
      </w:r>
    </w:p>
    <w:p w:rsidR="008549E3" w:rsidRPr="00CE72EB" w:rsidRDefault="008549E3" w:rsidP="008549E3">
      <w:pPr>
        <w:pStyle w:val="Style5"/>
        <w:spacing w:after="120" w:line="240" w:lineRule="auto"/>
        <w:jc w:val="left"/>
        <w:rPr>
          <w:b/>
          <w:smallCaps/>
          <w:sz w:val="28"/>
          <w:szCs w:val="28"/>
        </w:rPr>
      </w:pPr>
      <w:r w:rsidRPr="00CE72EB">
        <w:rPr>
          <w:b/>
          <w:smallCaps/>
          <w:sz w:val="28"/>
          <w:szCs w:val="28"/>
        </w:rPr>
        <w:t>Minimum Content of ESHS requirements</w:t>
      </w:r>
    </w:p>
    <w:p w:rsidR="008549E3" w:rsidRPr="00CE72EB" w:rsidRDefault="008549E3" w:rsidP="008549E3">
      <w:pPr>
        <w:spacing w:after="120"/>
        <w:rPr>
          <w:i/>
          <w:szCs w:val="20"/>
        </w:rPr>
      </w:pPr>
      <w:r w:rsidRPr="00CE72EB">
        <w:rPr>
          <w:i/>
          <w:szCs w:val="20"/>
        </w:rPr>
        <w:t>In preparing detailed specifications for ESHS requirements, the specialists should refer to:</w:t>
      </w:r>
    </w:p>
    <w:p w:rsidR="008549E3" w:rsidRPr="00CE72EB" w:rsidRDefault="008549E3" w:rsidP="008549E3">
      <w:pPr>
        <w:pStyle w:val="ListParagraph"/>
        <w:numPr>
          <w:ilvl w:val="0"/>
          <w:numId w:val="50"/>
        </w:numPr>
        <w:spacing w:after="120"/>
        <w:contextualSpacing w:val="0"/>
        <w:rPr>
          <w:i/>
        </w:rPr>
      </w:pPr>
      <w:r w:rsidRPr="00CE72EB">
        <w:rPr>
          <w:i/>
        </w:rPr>
        <w:t>project reports e.g. ESIA/ESMP</w:t>
      </w:r>
    </w:p>
    <w:p w:rsidR="008549E3" w:rsidRPr="00CE72EB" w:rsidRDefault="008549E3" w:rsidP="008549E3">
      <w:pPr>
        <w:pStyle w:val="ListParagraph"/>
        <w:numPr>
          <w:ilvl w:val="0"/>
          <w:numId w:val="50"/>
        </w:numPr>
        <w:spacing w:after="120"/>
        <w:contextualSpacing w:val="0"/>
        <w:rPr>
          <w:i/>
        </w:rPr>
      </w:pPr>
      <w:r w:rsidRPr="00CE72EB">
        <w:rPr>
          <w:i/>
        </w:rPr>
        <w:t>consent/permit conditions</w:t>
      </w:r>
    </w:p>
    <w:p w:rsidR="008549E3" w:rsidRPr="00CE72EB" w:rsidRDefault="008549E3" w:rsidP="008549E3">
      <w:pPr>
        <w:pStyle w:val="ListParagraph"/>
        <w:numPr>
          <w:ilvl w:val="0"/>
          <w:numId w:val="50"/>
        </w:numPr>
        <w:spacing w:after="120"/>
        <w:contextualSpacing w:val="0"/>
        <w:rPr>
          <w:i/>
        </w:rPr>
      </w:pPr>
      <w:r w:rsidRPr="00CE72EB">
        <w:rPr>
          <w:i/>
        </w:rPr>
        <w:t xml:space="preserve">required standards including World Bank Group EHS Guidelines </w:t>
      </w:r>
    </w:p>
    <w:p w:rsidR="008549E3" w:rsidRPr="00CE72EB" w:rsidRDefault="008549E3" w:rsidP="008549E3">
      <w:pPr>
        <w:pStyle w:val="ListParagraph"/>
        <w:numPr>
          <w:ilvl w:val="0"/>
          <w:numId w:val="50"/>
        </w:numPr>
        <w:spacing w:after="120"/>
        <w:contextualSpacing w:val="0"/>
        <w:rPr>
          <w:i/>
        </w:rPr>
      </w:pPr>
      <w:r w:rsidRPr="00CE72EB">
        <w:rPr>
          <w:i/>
        </w:rPr>
        <w:t>national legal and/or regulatory requirements and standards (where these represent higher standards than the WBG EHS Guidelines)</w:t>
      </w:r>
    </w:p>
    <w:p w:rsidR="008549E3" w:rsidRPr="00CE72EB" w:rsidRDefault="008549E3" w:rsidP="008549E3">
      <w:pPr>
        <w:pStyle w:val="ListParagraph"/>
        <w:numPr>
          <w:ilvl w:val="0"/>
          <w:numId w:val="50"/>
        </w:numPr>
        <w:spacing w:after="120"/>
        <w:contextualSpacing w:val="0"/>
        <w:rPr>
          <w:i/>
        </w:rPr>
      </w:pPr>
      <w:r w:rsidRPr="00CE72EB">
        <w:rPr>
          <w:i/>
        </w:rPr>
        <w:t>relevant international standards e.g. WHO Guidelines for Safe Use of Pesticides</w:t>
      </w:r>
    </w:p>
    <w:p w:rsidR="008549E3" w:rsidRPr="00CE72EB" w:rsidRDefault="008549E3" w:rsidP="008549E3">
      <w:pPr>
        <w:pStyle w:val="ListParagraph"/>
        <w:numPr>
          <w:ilvl w:val="0"/>
          <w:numId w:val="50"/>
        </w:numPr>
        <w:spacing w:after="120"/>
        <w:contextualSpacing w:val="0"/>
        <w:rPr>
          <w:i/>
        </w:rPr>
      </w:pPr>
      <w:r w:rsidRPr="00CE72EB">
        <w:rPr>
          <w:i/>
        </w:rPr>
        <w:t>relevant sector standards e.g. EU Council Directive 91/271/EEC Concerning Urban Waste Water Treatment</w:t>
      </w:r>
    </w:p>
    <w:p w:rsidR="008549E3" w:rsidRPr="00CE72EB" w:rsidRDefault="008549E3" w:rsidP="008549E3">
      <w:pPr>
        <w:pStyle w:val="ListParagraph"/>
        <w:numPr>
          <w:ilvl w:val="0"/>
          <w:numId w:val="50"/>
        </w:numPr>
        <w:spacing w:after="120"/>
        <w:contextualSpacing w:val="0"/>
        <w:rPr>
          <w:i/>
        </w:rPr>
      </w:pPr>
      <w:r w:rsidRPr="00CE72EB">
        <w:rPr>
          <w:i/>
        </w:rPr>
        <w:t>grievance redress mechanisms.</w:t>
      </w:r>
    </w:p>
    <w:p w:rsidR="008549E3" w:rsidRPr="00CE72EB" w:rsidRDefault="008549E3" w:rsidP="008549E3">
      <w:pPr>
        <w:spacing w:after="120"/>
        <w:ind w:left="360"/>
        <w:rPr>
          <w:i/>
          <w:szCs w:val="20"/>
        </w:rPr>
      </w:pPr>
      <w:r w:rsidRPr="00CE72EB">
        <w:rPr>
          <w:i/>
          <w:szCs w:val="20"/>
        </w:rPr>
        <w:t>The ESHS requirements should be prepared in manner that does not conflict with the relevant General Conditions of Contract and Particular Conditions of Contract, and in particular:</w:t>
      </w:r>
    </w:p>
    <w:p w:rsidR="008549E3" w:rsidRPr="00CE72EB" w:rsidRDefault="008549E3" w:rsidP="008549E3">
      <w:pPr>
        <w:spacing w:after="120"/>
        <w:ind w:left="1170"/>
        <w:rPr>
          <w:i/>
          <w:szCs w:val="20"/>
          <w:u w:val="single"/>
        </w:rPr>
      </w:pPr>
      <w:r w:rsidRPr="00CE72EB">
        <w:rPr>
          <w:i/>
          <w:szCs w:val="20"/>
          <w:u w:val="single"/>
        </w:rPr>
        <w:t xml:space="preserve">General Conditions of Contract </w:t>
      </w:r>
    </w:p>
    <w:p w:rsidR="008549E3" w:rsidRPr="00CE72EB" w:rsidRDefault="008549E3" w:rsidP="008549E3">
      <w:pPr>
        <w:tabs>
          <w:tab w:val="left" w:pos="2970"/>
        </w:tabs>
        <w:spacing w:after="120"/>
        <w:ind w:left="1170"/>
        <w:rPr>
          <w:szCs w:val="20"/>
        </w:rPr>
      </w:pPr>
      <w:r w:rsidRPr="00CE72EB">
        <w:rPr>
          <w:szCs w:val="20"/>
        </w:rPr>
        <w:t xml:space="preserve">Sub-clause 3 </w:t>
      </w:r>
      <w:r w:rsidRPr="00CE72EB">
        <w:rPr>
          <w:szCs w:val="20"/>
        </w:rPr>
        <w:tab/>
        <w:t>Language and Law</w:t>
      </w:r>
    </w:p>
    <w:p w:rsidR="008549E3" w:rsidRPr="00CE72EB" w:rsidRDefault="008549E3" w:rsidP="008549E3">
      <w:pPr>
        <w:tabs>
          <w:tab w:val="left" w:pos="2970"/>
        </w:tabs>
        <w:spacing w:after="120"/>
        <w:ind w:left="1170"/>
        <w:rPr>
          <w:szCs w:val="20"/>
        </w:rPr>
      </w:pPr>
      <w:r w:rsidRPr="00CE72EB">
        <w:rPr>
          <w:szCs w:val="20"/>
        </w:rPr>
        <w:t>Sub-clause 7.1</w:t>
      </w:r>
      <w:r w:rsidRPr="00CE72EB">
        <w:rPr>
          <w:szCs w:val="20"/>
        </w:rPr>
        <w:tab/>
        <w:t>Subcontracting</w:t>
      </w:r>
    </w:p>
    <w:p w:rsidR="008549E3" w:rsidRPr="00CE72EB" w:rsidRDefault="008549E3" w:rsidP="008549E3">
      <w:pPr>
        <w:tabs>
          <w:tab w:val="left" w:pos="2970"/>
        </w:tabs>
        <w:spacing w:after="120"/>
        <w:ind w:left="1170"/>
        <w:rPr>
          <w:szCs w:val="20"/>
        </w:rPr>
      </w:pPr>
      <w:r w:rsidRPr="00CE72EB">
        <w:rPr>
          <w:szCs w:val="20"/>
        </w:rPr>
        <w:t>Sub-clause 8.1</w:t>
      </w:r>
      <w:r w:rsidRPr="00CE72EB">
        <w:rPr>
          <w:szCs w:val="20"/>
        </w:rPr>
        <w:tab/>
        <w:t>Other Contractors</w:t>
      </w:r>
    </w:p>
    <w:p w:rsidR="008549E3" w:rsidRPr="00CE72EB" w:rsidRDefault="008549E3" w:rsidP="008549E3">
      <w:pPr>
        <w:tabs>
          <w:tab w:val="left" w:pos="2970"/>
        </w:tabs>
        <w:spacing w:after="120"/>
        <w:ind w:left="1170"/>
        <w:rPr>
          <w:szCs w:val="20"/>
        </w:rPr>
      </w:pPr>
      <w:r w:rsidRPr="00CE72EB">
        <w:rPr>
          <w:szCs w:val="20"/>
        </w:rPr>
        <w:t>Sub-clause  9        Personnel and Equipment</w:t>
      </w:r>
    </w:p>
    <w:p w:rsidR="008549E3" w:rsidRPr="00CE72EB" w:rsidRDefault="008549E3" w:rsidP="008549E3">
      <w:pPr>
        <w:tabs>
          <w:tab w:val="left" w:pos="2970"/>
        </w:tabs>
        <w:spacing w:after="120"/>
        <w:ind w:left="1170"/>
        <w:rPr>
          <w:szCs w:val="20"/>
        </w:rPr>
      </w:pPr>
      <w:r w:rsidRPr="00CE72EB">
        <w:rPr>
          <w:szCs w:val="20"/>
        </w:rPr>
        <w:t>Sub-clause 12       Contractor’s Risks</w:t>
      </w:r>
    </w:p>
    <w:p w:rsidR="008549E3" w:rsidRPr="00CE72EB" w:rsidRDefault="008549E3" w:rsidP="008549E3">
      <w:pPr>
        <w:tabs>
          <w:tab w:val="left" w:pos="2970"/>
        </w:tabs>
        <w:spacing w:after="120"/>
        <w:ind w:left="1170"/>
        <w:rPr>
          <w:szCs w:val="20"/>
        </w:rPr>
      </w:pPr>
      <w:r w:rsidRPr="00CE72EB">
        <w:rPr>
          <w:szCs w:val="20"/>
        </w:rPr>
        <w:t xml:space="preserve">Sub-clause 15.1 </w:t>
      </w:r>
      <w:r w:rsidRPr="00CE72EB">
        <w:rPr>
          <w:szCs w:val="20"/>
        </w:rPr>
        <w:tab/>
        <w:t xml:space="preserve">Contractor to Construct the Works </w:t>
      </w:r>
    </w:p>
    <w:p w:rsidR="008549E3" w:rsidRPr="00CE72EB" w:rsidRDefault="008549E3" w:rsidP="008549E3">
      <w:pPr>
        <w:tabs>
          <w:tab w:val="left" w:pos="2970"/>
        </w:tabs>
        <w:spacing w:after="120"/>
        <w:ind w:left="1170"/>
        <w:rPr>
          <w:szCs w:val="20"/>
        </w:rPr>
      </w:pPr>
      <w:r w:rsidRPr="00CE72EB">
        <w:rPr>
          <w:szCs w:val="20"/>
        </w:rPr>
        <w:t>Sub-clause 18.1</w:t>
      </w:r>
      <w:r w:rsidRPr="00CE72EB">
        <w:rPr>
          <w:szCs w:val="20"/>
        </w:rPr>
        <w:tab/>
        <w:t xml:space="preserve">Safety </w:t>
      </w:r>
    </w:p>
    <w:p w:rsidR="008549E3" w:rsidRPr="00CE72EB" w:rsidRDefault="008549E3" w:rsidP="008549E3">
      <w:pPr>
        <w:tabs>
          <w:tab w:val="left" w:pos="2970"/>
        </w:tabs>
        <w:spacing w:after="120"/>
        <w:ind w:left="1170"/>
        <w:rPr>
          <w:szCs w:val="20"/>
        </w:rPr>
      </w:pPr>
      <w:r w:rsidRPr="00CE72EB">
        <w:rPr>
          <w:szCs w:val="20"/>
        </w:rPr>
        <w:t xml:space="preserve">Sub-clause 19.1 </w:t>
      </w:r>
      <w:r w:rsidRPr="00CE72EB">
        <w:rPr>
          <w:szCs w:val="20"/>
        </w:rPr>
        <w:tab/>
        <w:t>Discoveries</w:t>
      </w:r>
    </w:p>
    <w:p w:rsidR="008549E3" w:rsidRPr="00CE72EB" w:rsidRDefault="008549E3" w:rsidP="008549E3">
      <w:pPr>
        <w:tabs>
          <w:tab w:val="left" w:pos="2970"/>
        </w:tabs>
        <w:spacing w:after="120"/>
        <w:ind w:left="1170"/>
        <w:rPr>
          <w:szCs w:val="20"/>
        </w:rPr>
      </w:pPr>
      <w:r w:rsidRPr="00CE72EB">
        <w:rPr>
          <w:szCs w:val="20"/>
        </w:rPr>
        <w:t>Sub-clause 31       Early Warnings</w:t>
      </w:r>
    </w:p>
    <w:p w:rsidR="008549E3" w:rsidRPr="00CE72EB" w:rsidRDefault="008549E3" w:rsidP="008549E3">
      <w:pPr>
        <w:tabs>
          <w:tab w:val="left" w:pos="2970"/>
        </w:tabs>
        <w:spacing w:after="120"/>
        <w:ind w:left="1170"/>
        <w:rPr>
          <w:szCs w:val="20"/>
        </w:rPr>
      </w:pPr>
      <w:r w:rsidRPr="00CE72EB">
        <w:rPr>
          <w:szCs w:val="20"/>
        </w:rPr>
        <w:lastRenderedPageBreak/>
        <w:br/>
        <w:t xml:space="preserve">Sub-clause 41.4    Payments </w:t>
      </w:r>
    </w:p>
    <w:p w:rsidR="008549E3" w:rsidRPr="00CE72EB" w:rsidRDefault="008549E3" w:rsidP="008549E3">
      <w:pPr>
        <w:tabs>
          <w:tab w:val="left" w:pos="2970"/>
        </w:tabs>
        <w:spacing w:after="120"/>
        <w:ind w:left="2970" w:hanging="2610"/>
        <w:rPr>
          <w:b/>
          <w:smallCaps/>
          <w:sz w:val="28"/>
          <w:szCs w:val="28"/>
        </w:rPr>
      </w:pPr>
      <w:r w:rsidRPr="00CE72EB">
        <w:rPr>
          <w:b/>
          <w:smallCaps/>
          <w:sz w:val="28"/>
          <w:szCs w:val="28"/>
        </w:rPr>
        <w:t>Minimum Requirements for the Code of Conduct</w:t>
      </w:r>
    </w:p>
    <w:p w:rsidR="008549E3" w:rsidRPr="00CE72EB" w:rsidRDefault="008549E3" w:rsidP="008549E3">
      <w:pPr>
        <w:spacing w:after="120"/>
        <w:ind w:left="360"/>
        <w:rPr>
          <w:i/>
          <w:szCs w:val="20"/>
        </w:rPr>
      </w:pPr>
      <w:r w:rsidRPr="00CE72EB">
        <w:rPr>
          <w:i/>
          <w:szCs w:val="20"/>
        </w:rPr>
        <w:t>A minimum requirement for the Code of Conduct should be set out, taking into consideration the issues, impacts, and mitigation measures identified in :</w:t>
      </w:r>
    </w:p>
    <w:p w:rsidR="008549E3" w:rsidRPr="00CE72EB" w:rsidRDefault="008549E3" w:rsidP="008549E3">
      <w:pPr>
        <w:pStyle w:val="ListParagraph"/>
        <w:numPr>
          <w:ilvl w:val="0"/>
          <w:numId w:val="50"/>
        </w:numPr>
        <w:spacing w:after="120"/>
        <w:contextualSpacing w:val="0"/>
        <w:rPr>
          <w:i/>
        </w:rPr>
      </w:pPr>
      <w:r w:rsidRPr="00CE72EB">
        <w:rPr>
          <w:i/>
        </w:rPr>
        <w:t>project reports e.g. ESIA/ESMP</w:t>
      </w:r>
    </w:p>
    <w:p w:rsidR="008549E3" w:rsidRPr="00CE72EB" w:rsidRDefault="008549E3" w:rsidP="008549E3">
      <w:pPr>
        <w:pStyle w:val="ListParagraph"/>
        <w:numPr>
          <w:ilvl w:val="0"/>
          <w:numId w:val="50"/>
        </w:numPr>
        <w:spacing w:after="120"/>
        <w:contextualSpacing w:val="0"/>
        <w:rPr>
          <w:i/>
        </w:rPr>
      </w:pPr>
      <w:r w:rsidRPr="00CE72EB">
        <w:rPr>
          <w:i/>
        </w:rPr>
        <w:t>consent/permit conditions</w:t>
      </w:r>
    </w:p>
    <w:p w:rsidR="008549E3" w:rsidRPr="00CE72EB" w:rsidRDefault="008549E3" w:rsidP="008549E3">
      <w:pPr>
        <w:pStyle w:val="ListParagraph"/>
        <w:numPr>
          <w:ilvl w:val="0"/>
          <w:numId w:val="50"/>
        </w:numPr>
        <w:spacing w:after="120"/>
        <w:contextualSpacing w:val="0"/>
        <w:rPr>
          <w:i/>
        </w:rPr>
      </w:pPr>
      <w:r w:rsidRPr="00CE72EB">
        <w:rPr>
          <w:i/>
        </w:rPr>
        <w:t xml:space="preserve">required standards including World Bank Group EHS Guidelines </w:t>
      </w:r>
    </w:p>
    <w:p w:rsidR="008549E3" w:rsidRPr="00CE72EB" w:rsidRDefault="008549E3" w:rsidP="008549E3">
      <w:pPr>
        <w:pStyle w:val="ListParagraph"/>
        <w:numPr>
          <w:ilvl w:val="0"/>
          <w:numId w:val="50"/>
        </w:numPr>
        <w:spacing w:after="120"/>
        <w:contextualSpacing w:val="0"/>
        <w:rPr>
          <w:i/>
        </w:rPr>
      </w:pPr>
      <w:r w:rsidRPr="00CE72EB">
        <w:rPr>
          <w:i/>
        </w:rPr>
        <w:t>national legal and/or regulatory requirements and standards (where these represent higher standards than the WBG EHS Guidelines)</w:t>
      </w:r>
    </w:p>
    <w:p w:rsidR="008549E3" w:rsidRPr="00CE72EB" w:rsidRDefault="008549E3" w:rsidP="008549E3">
      <w:pPr>
        <w:pStyle w:val="ListParagraph"/>
        <w:numPr>
          <w:ilvl w:val="0"/>
          <w:numId w:val="50"/>
        </w:numPr>
        <w:spacing w:after="120"/>
        <w:contextualSpacing w:val="0"/>
        <w:rPr>
          <w:i/>
        </w:rPr>
      </w:pPr>
      <w:r w:rsidRPr="00CE72EB">
        <w:rPr>
          <w:i/>
        </w:rPr>
        <w:t>relevant  standards e.g. Workers’ Accommodation: Process and Standards (IFC and EBRD)</w:t>
      </w:r>
    </w:p>
    <w:p w:rsidR="008549E3" w:rsidRPr="00CE72EB" w:rsidRDefault="008549E3" w:rsidP="008549E3">
      <w:pPr>
        <w:pStyle w:val="ListParagraph"/>
        <w:numPr>
          <w:ilvl w:val="0"/>
          <w:numId w:val="50"/>
        </w:numPr>
        <w:spacing w:after="120"/>
        <w:contextualSpacing w:val="0"/>
        <w:rPr>
          <w:i/>
        </w:rPr>
      </w:pPr>
      <w:r w:rsidRPr="00CE72EB">
        <w:rPr>
          <w:i/>
        </w:rPr>
        <w:t xml:space="preserve">relevant sector standards e.g. workers accommodation </w:t>
      </w:r>
    </w:p>
    <w:p w:rsidR="008549E3" w:rsidRPr="00CE72EB" w:rsidRDefault="008549E3" w:rsidP="008549E3">
      <w:pPr>
        <w:pStyle w:val="ListParagraph"/>
        <w:numPr>
          <w:ilvl w:val="0"/>
          <w:numId w:val="50"/>
        </w:numPr>
        <w:spacing w:after="120"/>
        <w:contextualSpacing w:val="0"/>
        <w:rPr>
          <w:i/>
        </w:rPr>
      </w:pPr>
      <w:r w:rsidRPr="00CE72EB">
        <w:rPr>
          <w:i/>
        </w:rPr>
        <w:t>grievance redress mechanisms.</w:t>
      </w:r>
    </w:p>
    <w:p w:rsidR="008549E3" w:rsidRPr="00CE72EB" w:rsidRDefault="008549E3" w:rsidP="008549E3">
      <w:pPr>
        <w:spacing w:after="120"/>
        <w:ind w:left="360"/>
        <w:rPr>
          <w:i/>
          <w:color w:val="000000"/>
        </w:rPr>
      </w:pPr>
      <w:r w:rsidRPr="00CE72EB">
        <w:rPr>
          <w:i/>
          <w:color w:val="000000"/>
        </w:rPr>
        <w:t xml:space="preserve">The types of issues identified could include. risks associated with: labor influx, spread of communicable diseases, sexual harassment, gender based violence, illicit behavior and crime, and </w:t>
      </w:r>
      <w:r w:rsidRPr="00CE72EB">
        <w:t>maintaining</w:t>
      </w:r>
      <w:r w:rsidRPr="00CE72EB">
        <w:rPr>
          <w:i/>
          <w:color w:val="000000"/>
        </w:rPr>
        <w:t xml:space="preserve"> a safe environment etc.</w:t>
      </w:r>
    </w:p>
    <w:p w:rsidR="008549E3" w:rsidRPr="00CE72EB" w:rsidRDefault="008549E3" w:rsidP="008549E3">
      <w:pPr>
        <w:spacing w:after="120"/>
        <w:ind w:left="360"/>
        <w:rPr>
          <w:i/>
          <w:color w:val="000000"/>
        </w:rPr>
      </w:pPr>
      <w:r w:rsidRPr="00CE72EB">
        <w:rPr>
          <w:i/>
          <w:color w:val="000000"/>
        </w:rPr>
        <w:t xml:space="preserve"> The minimum Code of Conduct requirement may be based on the following:</w:t>
      </w:r>
    </w:p>
    <w:p w:rsidR="008549E3" w:rsidRPr="00CE72EB" w:rsidRDefault="008549E3" w:rsidP="008549E3">
      <w:pPr>
        <w:rPr>
          <w:b/>
          <w:smallCaps/>
          <w:sz w:val="28"/>
          <w:szCs w:val="28"/>
        </w:rPr>
      </w:pPr>
      <w:r w:rsidRPr="00CE72EB">
        <w:rPr>
          <w:b/>
          <w:smallCaps/>
          <w:sz w:val="28"/>
          <w:szCs w:val="28"/>
        </w:rPr>
        <w:t>Code of Conduct Requirements</w:t>
      </w:r>
    </w:p>
    <w:p w:rsidR="008549E3" w:rsidRPr="00CE72EB" w:rsidRDefault="008549E3" w:rsidP="008549E3">
      <w:pPr>
        <w:jc w:val="center"/>
        <w:rPr>
          <w:b/>
        </w:rPr>
      </w:pPr>
    </w:p>
    <w:p w:rsidR="008549E3" w:rsidRPr="00CE72EB" w:rsidRDefault="008549E3" w:rsidP="008549E3">
      <w:r w:rsidRPr="00CE72EB">
        <w:t>A satisfactory code of conduct will contain obligations on all project staff (including sub-contractors and day workers) that are suitable to address the following issues, as a minimum.  Additional obligations may be added to respond to particular concerns of the region, the location and the project sector or to specific project requirements.  The issues to be addressed include:</w:t>
      </w:r>
    </w:p>
    <w:p w:rsidR="008549E3" w:rsidRPr="00CE72EB" w:rsidRDefault="008549E3" w:rsidP="008549E3">
      <w:pPr>
        <w:pStyle w:val="ListParagraph"/>
        <w:numPr>
          <w:ilvl w:val="0"/>
          <w:numId w:val="67"/>
        </w:numPr>
        <w:spacing w:after="60" w:line="240" w:lineRule="atLeast"/>
        <w:contextualSpacing w:val="0"/>
        <w:jc w:val="left"/>
      </w:pPr>
      <w:r w:rsidRPr="00CE72EB">
        <w:rPr>
          <w:bCs/>
        </w:rPr>
        <w:t xml:space="preserve">Compliance with </w:t>
      </w:r>
      <w:r w:rsidRPr="00CE72EB">
        <w:rPr>
          <w:rFonts w:eastAsia="Calibri" w:cs="Arial"/>
        </w:rPr>
        <w:t>applicable laws, rules, and regulations of the jurisdiction</w:t>
      </w:r>
      <w:r w:rsidRPr="00CE72EB">
        <w:rPr>
          <w:bCs/>
        </w:rPr>
        <w:t xml:space="preserve"> </w:t>
      </w:r>
    </w:p>
    <w:p w:rsidR="008549E3" w:rsidRPr="00CE72EB" w:rsidRDefault="008549E3" w:rsidP="008549E3">
      <w:pPr>
        <w:pStyle w:val="ListParagraph"/>
        <w:numPr>
          <w:ilvl w:val="0"/>
          <w:numId w:val="67"/>
        </w:numPr>
        <w:spacing w:after="60" w:line="240" w:lineRule="atLeast"/>
        <w:contextualSpacing w:val="0"/>
        <w:rPr>
          <w:rFonts w:eastAsia="Calibri" w:cs="Arial"/>
        </w:rPr>
      </w:pPr>
      <w:r w:rsidRPr="00CE72EB">
        <w:rPr>
          <w:rFonts w:eastAsia="Calibri" w:cs="Arial"/>
        </w:rPr>
        <w:t xml:space="preserve">Compliance with applicable health and safety requirements (including wearing prescribed personal protective equipment, preventing avoidable accidents and a duty to report conditions or practices that pose a safety hazard or threaten the environment)  </w:t>
      </w:r>
    </w:p>
    <w:p w:rsidR="008549E3" w:rsidRPr="00CE72EB" w:rsidRDefault="008549E3" w:rsidP="008549E3">
      <w:pPr>
        <w:pStyle w:val="ListParagraph"/>
        <w:numPr>
          <w:ilvl w:val="0"/>
          <w:numId w:val="67"/>
        </w:numPr>
        <w:spacing w:after="60" w:line="240" w:lineRule="atLeast"/>
        <w:contextualSpacing w:val="0"/>
        <w:jc w:val="left"/>
      </w:pPr>
      <w:r w:rsidRPr="00CE72EB">
        <w:t>The use of</w:t>
      </w:r>
      <w:r w:rsidRPr="00CE72EB">
        <w:rPr>
          <w:bCs/>
        </w:rPr>
        <w:t xml:space="preserve"> illegal substances</w:t>
      </w:r>
      <w:r w:rsidRPr="00CE72EB">
        <w:t xml:space="preserve"> </w:t>
      </w:r>
    </w:p>
    <w:p w:rsidR="008549E3" w:rsidRPr="00CE72EB" w:rsidRDefault="008549E3" w:rsidP="008549E3">
      <w:pPr>
        <w:pStyle w:val="ListParagraph"/>
        <w:numPr>
          <w:ilvl w:val="0"/>
          <w:numId w:val="67"/>
        </w:numPr>
        <w:spacing w:after="60" w:line="240" w:lineRule="atLeast"/>
        <w:contextualSpacing w:val="0"/>
        <w:jc w:val="left"/>
      </w:pPr>
      <w:r w:rsidRPr="00CE72EB">
        <w:rPr>
          <w:bCs/>
        </w:rPr>
        <w:t xml:space="preserve">Non-Discrimination (for example on the basis of </w:t>
      </w:r>
      <w:r w:rsidRPr="00CE72EB">
        <w:t>family status, ethnicity, race, gender, religion, language, marital status, birth, age, disability, or political conviction)</w:t>
      </w:r>
      <w:r w:rsidRPr="00CE72EB">
        <w:rPr>
          <w:bCs/>
        </w:rPr>
        <w:t xml:space="preserve"> </w:t>
      </w:r>
    </w:p>
    <w:p w:rsidR="008549E3" w:rsidRPr="00CE72EB" w:rsidRDefault="008549E3" w:rsidP="008549E3">
      <w:pPr>
        <w:pStyle w:val="ListParagraph"/>
        <w:numPr>
          <w:ilvl w:val="0"/>
          <w:numId w:val="67"/>
        </w:numPr>
        <w:spacing w:after="60" w:line="240" w:lineRule="atLeast"/>
        <w:contextualSpacing w:val="0"/>
        <w:jc w:val="left"/>
      </w:pPr>
      <w:r w:rsidRPr="00CE72EB">
        <w:rPr>
          <w:bCs/>
        </w:rPr>
        <w:t xml:space="preserve">Interactions with community members (for example </w:t>
      </w:r>
      <w:r w:rsidRPr="00CE72EB">
        <w:t>to convey an attitude of respect and non-discrimination)</w:t>
      </w:r>
    </w:p>
    <w:p w:rsidR="008549E3" w:rsidRPr="00CE72EB" w:rsidRDefault="008549E3" w:rsidP="008549E3">
      <w:pPr>
        <w:pStyle w:val="ListParagraph"/>
        <w:numPr>
          <w:ilvl w:val="0"/>
          <w:numId w:val="67"/>
        </w:numPr>
        <w:spacing w:after="60" w:line="240" w:lineRule="atLeast"/>
        <w:contextualSpacing w:val="0"/>
      </w:pPr>
      <w:r w:rsidRPr="00CE72EB">
        <w:rPr>
          <w:bCs/>
        </w:rPr>
        <w:t xml:space="preserve">Sexual harassment (for example to </w:t>
      </w:r>
      <w:r w:rsidRPr="00CE72EB">
        <w:t>prohibit use of language or behavior, in particular towards women or children, that is inappropriate, harassing, abusive, sexually provocative, demeaning or culturally inappropriate)</w:t>
      </w:r>
    </w:p>
    <w:p w:rsidR="008549E3" w:rsidRPr="00CE72EB" w:rsidRDefault="008549E3" w:rsidP="008549E3">
      <w:pPr>
        <w:pStyle w:val="ListParagraph"/>
        <w:numPr>
          <w:ilvl w:val="0"/>
          <w:numId w:val="67"/>
        </w:numPr>
        <w:spacing w:after="60" w:line="240" w:lineRule="atLeast"/>
        <w:contextualSpacing w:val="0"/>
      </w:pPr>
      <w:r w:rsidRPr="00CE72EB">
        <w:rPr>
          <w:bCs/>
        </w:rPr>
        <w:lastRenderedPageBreak/>
        <w:t xml:space="preserve">Violence or exploitation (for example </w:t>
      </w:r>
      <w:r w:rsidRPr="00CE72EB">
        <w:t xml:space="preserve">the prohibition of the exchange of money, employment, goods, or services for sex, including sexual favors or other forms of humiliating, degrading or exploitative behavior)  </w:t>
      </w:r>
    </w:p>
    <w:p w:rsidR="008549E3" w:rsidRPr="00CE72EB" w:rsidRDefault="008549E3" w:rsidP="008549E3">
      <w:pPr>
        <w:pStyle w:val="ListParagraph"/>
        <w:numPr>
          <w:ilvl w:val="0"/>
          <w:numId w:val="67"/>
        </w:numPr>
        <w:spacing w:after="60" w:line="240" w:lineRule="atLeast"/>
        <w:contextualSpacing w:val="0"/>
        <w:rPr>
          <w:rFonts w:eastAsia="Calibri" w:cs="Arial"/>
        </w:rPr>
      </w:pPr>
      <w:r w:rsidRPr="00CE72EB">
        <w:rPr>
          <w:bCs/>
        </w:rPr>
        <w:t>Protection of children (including prohibitions against a</w:t>
      </w:r>
      <w:r w:rsidRPr="00CE72EB">
        <w:rPr>
          <w:rFonts w:eastAsia="Calibri" w:cs="Arial"/>
        </w:rPr>
        <w:t xml:space="preserve">buse, defilement, or otherwise unacceptable behavior with children, limiting interactions with children, and ensuring their safety in project areas) </w:t>
      </w:r>
    </w:p>
    <w:p w:rsidR="008549E3" w:rsidRPr="00CE72EB" w:rsidRDefault="008549E3" w:rsidP="008549E3">
      <w:pPr>
        <w:pStyle w:val="ListParagraph"/>
        <w:widowControl w:val="0"/>
        <w:numPr>
          <w:ilvl w:val="0"/>
          <w:numId w:val="67"/>
        </w:numPr>
        <w:spacing w:after="60" w:line="240" w:lineRule="atLeast"/>
        <w:contextualSpacing w:val="0"/>
        <w:rPr>
          <w:rFonts w:eastAsia="Calibri" w:cs="Arial"/>
        </w:rPr>
      </w:pPr>
      <w:r w:rsidRPr="00CE72EB">
        <w:rPr>
          <w:rFonts w:eastAsia="Calibri" w:cs="Arial"/>
        </w:rPr>
        <w:t>Sanitation requirements (for example, to ensure workers use specified sanitary facilities provided by their employer and not open areas)</w:t>
      </w:r>
    </w:p>
    <w:p w:rsidR="008549E3" w:rsidRPr="00CE72EB" w:rsidRDefault="008549E3" w:rsidP="008549E3">
      <w:pPr>
        <w:pStyle w:val="ListParagraph"/>
        <w:numPr>
          <w:ilvl w:val="0"/>
          <w:numId w:val="67"/>
        </w:numPr>
        <w:spacing w:after="60" w:line="240" w:lineRule="atLeast"/>
        <w:contextualSpacing w:val="0"/>
        <w:jc w:val="left"/>
      </w:pPr>
      <w:r w:rsidRPr="00CE72EB">
        <w:t xml:space="preserve">Avoidance of </w:t>
      </w:r>
      <w:r w:rsidRPr="00CE72EB">
        <w:rPr>
          <w:bCs/>
        </w:rPr>
        <w:t>conflicts of interest</w:t>
      </w:r>
      <w:r w:rsidRPr="00CE72EB">
        <w:t xml:space="preserve"> (such that b</w:t>
      </w:r>
      <w:r w:rsidRPr="00CE72EB">
        <w:rPr>
          <w:rFonts w:eastAsia="Calibri" w:cs="Arial"/>
        </w:rPr>
        <w:t>enefits, contracts, or employment, or any sort of preferential treatment or favors, are not provided to any person with whom there is a financial, family, or personal connection)</w:t>
      </w:r>
    </w:p>
    <w:p w:rsidR="008549E3" w:rsidRPr="00CE72EB" w:rsidRDefault="008549E3" w:rsidP="008549E3">
      <w:pPr>
        <w:pStyle w:val="ListParagraph"/>
        <w:widowControl w:val="0"/>
        <w:numPr>
          <w:ilvl w:val="0"/>
          <w:numId w:val="67"/>
        </w:numPr>
        <w:spacing w:after="60" w:line="240" w:lineRule="atLeast"/>
        <w:contextualSpacing w:val="0"/>
        <w:rPr>
          <w:rFonts w:eastAsia="Calibri" w:cs="Arial"/>
        </w:rPr>
      </w:pPr>
      <w:r w:rsidRPr="00CE72EB">
        <w:rPr>
          <w:rFonts w:eastAsia="Calibri" w:cs="Arial"/>
        </w:rPr>
        <w:t>Respecting reasonable work instructions (including regarding environmental and social norms)</w:t>
      </w:r>
    </w:p>
    <w:p w:rsidR="008549E3" w:rsidRPr="00CE72EB" w:rsidRDefault="008549E3" w:rsidP="008549E3">
      <w:pPr>
        <w:pStyle w:val="ListParagraph"/>
        <w:widowControl w:val="0"/>
        <w:numPr>
          <w:ilvl w:val="0"/>
          <w:numId w:val="67"/>
        </w:numPr>
        <w:spacing w:after="60" w:line="240" w:lineRule="atLeast"/>
        <w:contextualSpacing w:val="0"/>
        <w:rPr>
          <w:rFonts w:eastAsia="Calibri" w:cs="Arial"/>
        </w:rPr>
      </w:pPr>
      <w:r w:rsidRPr="00CE72EB">
        <w:rPr>
          <w:rFonts w:eastAsia="Calibri" w:cs="Arial"/>
        </w:rPr>
        <w:t xml:space="preserve">Protection and proper use of property (for example, to prohibit theft, carelessness or waste)  </w:t>
      </w:r>
    </w:p>
    <w:p w:rsidR="008549E3" w:rsidRPr="00CE72EB" w:rsidRDefault="008549E3" w:rsidP="008549E3">
      <w:pPr>
        <w:pStyle w:val="ListParagraph"/>
        <w:widowControl w:val="0"/>
        <w:numPr>
          <w:ilvl w:val="0"/>
          <w:numId w:val="67"/>
        </w:numPr>
        <w:spacing w:after="60" w:line="240" w:lineRule="atLeast"/>
        <w:contextualSpacing w:val="0"/>
        <w:rPr>
          <w:rFonts w:eastAsia="Calibri" w:cs="Arial"/>
        </w:rPr>
      </w:pPr>
      <w:r w:rsidRPr="00CE72EB">
        <w:rPr>
          <w:rFonts w:eastAsia="Calibri" w:cs="Arial"/>
        </w:rPr>
        <w:t>Duty to report violations of this Code</w:t>
      </w:r>
    </w:p>
    <w:p w:rsidR="008549E3" w:rsidRPr="00CE72EB" w:rsidRDefault="008549E3" w:rsidP="008549E3">
      <w:pPr>
        <w:pStyle w:val="ListParagraph"/>
        <w:widowControl w:val="0"/>
        <w:numPr>
          <w:ilvl w:val="0"/>
          <w:numId w:val="67"/>
        </w:numPr>
        <w:spacing w:after="60" w:line="240" w:lineRule="atLeast"/>
        <w:contextualSpacing w:val="0"/>
        <w:rPr>
          <w:rFonts w:eastAsia="Calibri" w:cs="Arial"/>
        </w:rPr>
      </w:pPr>
      <w:r w:rsidRPr="00CE72EB">
        <w:rPr>
          <w:rFonts w:eastAsia="Calibri" w:cs="Arial"/>
        </w:rPr>
        <w:t xml:space="preserve">Non retaliation against workers who report violations of the Code, if that report is made in good faith. </w:t>
      </w:r>
    </w:p>
    <w:p w:rsidR="008549E3" w:rsidRPr="00CE72EB" w:rsidRDefault="008549E3" w:rsidP="008549E3">
      <w:pPr>
        <w:spacing w:before="240" w:after="60" w:line="252" w:lineRule="auto"/>
        <w:contextualSpacing/>
        <w:rPr>
          <w:bCs/>
        </w:rPr>
      </w:pPr>
      <w:r w:rsidRPr="00CE72EB">
        <w:rPr>
          <w:bCs/>
        </w:rPr>
        <w:t xml:space="preserve">The Code of Conduct should be written in plain language and signed by each worker to indicate that they have: </w:t>
      </w:r>
    </w:p>
    <w:p w:rsidR="008549E3" w:rsidRPr="00CE72EB" w:rsidRDefault="008549E3" w:rsidP="008549E3">
      <w:pPr>
        <w:pStyle w:val="ListParagraph"/>
        <w:numPr>
          <w:ilvl w:val="0"/>
          <w:numId w:val="68"/>
        </w:numPr>
        <w:spacing w:line="252" w:lineRule="auto"/>
        <w:jc w:val="left"/>
        <w:rPr>
          <w:bCs/>
        </w:rPr>
      </w:pPr>
      <w:r w:rsidRPr="00CE72EB">
        <w:rPr>
          <w:bCs/>
        </w:rPr>
        <w:t>received a copy of the code;</w:t>
      </w:r>
    </w:p>
    <w:p w:rsidR="008549E3" w:rsidRPr="00CE72EB" w:rsidRDefault="008549E3" w:rsidP="008549E3">
      <w:pPr>
        <w:pStyle w:val="ListParagraph"/>
        <w:numPr>
          <w:ilvl w:val="0"/>
          <w:numId w:val="68"/>
        </w:numPr>
        <w:spacing w:line="252" w:lineRule="auto"/>
        <w:jc w:val="left"/>
        <w:rPr>
          <w:bCs/>
        </w:rPr>
      </w:pPr>
      <w:r w:rsidRPr="00CE72EB">
        <w:rPr>
          <w:bCs/>
        </w:rPr>
        <w:t>had the code explained to them;</w:t>
      </w:r>
    </w:p>
    <w:p w:rsidR="008549E3" w:rsidRPr="00CE72EB" w:rsidRDefault="008549E3" w:rsidP="008549E3">
      <w:pPr>
        <w:pStyle w:val="ListParagraph"/>
        <w:numPr>
          <w:ilvl w:val="0"/>
          <w:numId w:val="68"/>
        </w:numPr>
        <w:spacing w:line="252" w:lineRule="auto"/>
        <w:jc w:val="left"/>
      </w:pPr>
      <w:r w:rsidRPr="00CE72EB">
        <w:rPr>
          <w:bCs/>
        </w:rPr>
        <w:t>acknowledged that adherence to this Code of Conduct</w:t>
      </w:r>
      <w:r w:rsidRPr="00CE72EB">
        <w:t xml:space="preserve"> is a condition of employment; and </w:t>
      </w:r>
    </w:p>
    <w:p w:rsidR="008549E3" w:rsidRPr="00CE72EB" w:rsidRDefault="008549E3" w:rsidP="008549E3">
      <w:pPr>
        <w:pStyle w:val="ListParagraph"/>
        <w:numPr>
          <w:ilvl w:val="0"/>
          <w:numId w:val="68"/>
        </w:numPr>
        <w:spacing w:line="252" w:lineRule="auto"/>
        <w:jc w:val="left"/>
      </w:pPr>
      <w:r w:rsidRPr="00CE72EB">
        <w:t xml:space="preserve">understood that violations of the Code can result in serious consequences, up to and including dismissal, or referral to legal authorities.  </w:t>
      </w:r>
    </w:p>
    <w:p w:rsidR="008549E3" w:rsidRPr="00CE72EB" w:rsidRDefault="008549E3" w:rsidP="008549E3">
      <w:pPr>
        <w:spacing w:after="120"/>
        <w:ind w:left="360"/>
        <w:rPr>
          <w:i/>
          <w:color w:val="000000"/>
        </w:rPr>
      </w:pPr>
    </w:p>
    <w:p w:rsidR="008549E3" w:rsidRPr="00CE72EB" w:rsidRDefault="008549E3" w:rsidP="008549E3">
      <w:pPr>
        <w:tabs>
          <w:tab w:val="left" w:pos="2970"/>
        </w:tabs>
        <w:spacing w:after="120"/>
        <w:ind w:left="2970" w:hanging="2610"/>
        <w:rPr>
          <w:b/>
          <w:smallCaps/>
          <w:sz w:val="28"/>
          <w:szCs w:val="28"/>
        </w:rPr>
      </w:pPr>
      <w:r w:rsidRPr="00CE72EB">
        <w:rPr>
          <w:b/>
          <w:smallCaps/>
          <w:sz w:val="28"/>
          <w:szCs w:val="28"/>
        </w:rPr>
        <w:t>Payment for ESHS Requirements</w:t>
      </w:r>
    </w:p>
    <w:p w:rsidR="008549E3" w:rsidRPr="00CE72EB" w:rsidRDefault="008549E3" w:rsidP="008549E3">
      <w:pPr>
        <w:spacing w:after="120"/>
        <w:ind w:left="360"/>
        <w:rPr>
          <w:szCs w:val="20"/>
        </w:rPr>
      </w:pPr>
      <w:r w:rsidRPr="00CE72EB">
        <w:rPr>
          <w:i/>
          <w:szCs w:val="20"/>
        </w:rPr>
        <w:t xml:space="preserve">The Employer’s ESHS and procurement  specialists should consider how the Contractor will cost the delivery of the ESHS requirements. In the majority of cases, the payment for the delivery of ESHS requirements shall be a subsidiary obligation of the Contractor covered under the prices quoted for other Bill of Quantity items or activities. For example, normally the cost of implementing work place safe systems of work, including the majors necessary for ensuring traffic safety, shall be covered by the Bidder’s rates for the relevant works. In exceptional circumstances, separate line items may be required in the Bill of Quantities or Activity Schedule to cover particular and/or unique ESHS activities, for example: HIV counselling and gender sensitization and awareness. </w:t>
      </w:r>
    </w:p>
    <w:bookmarkEnd w:id="523"/>
    <w:p w:rsidR="007B586E" w:rsidRPr="00CE72EB" w:rsidRDefault="007B586E" w:rsidP="006D2098">
      <w:pPr>
        <w:pStyle w:val="S6-Header1"/>
        <w:jc w:val="left"/>
      </w:pPr>
      <w:r w:rsidRPr="00CE72EB">
        <w:br w:type="page"/>
      </w:r>
      <w:bookmarkStart w:id="524" w:name="_Toc23233013"/>
      <w:bookmarkStart w:id="525" w:name="_Toc23238062"/>
      <w:bookmarkStart w:id="526" w:name="_Toc41971553"/>
      <w:bookmarkStart w:id="527" w:name="_Toc73867682"/>
      <w:bookmarkStart w:id="528" w:name="_Toc78273064"/>
      <w:bookmarkStart w:id="529" w:name="_Toc473902876"/>
      <w:r w:rsidRPr="00CE72EB">
        <w:lastRenderedPageBreak/>
        <w:t>Drawings</w:t>
      </w:r>
      <w:bookmarkEnd w:id="524"/>
      <w:bookmarkEnd w:id="525"/>
      <w:bookmarkEnd w:id="526"/>
      <w:bookmarkEnd w:id="527"/>
      <w:bookmarkEnd w:id="528"/>
      <w:bookmarkEnd w:id="529"/>
    </w:p>
    <w:p w:rsidR="00C514E3" w:rsidRPr="00CE72EB" w:rsidRDefault="00C514E3" w:rsidP="00C514E3">
      <w:bookmarkStart w:id="530" w:name="_Toc23233014"/>
      <w:bookmarkStart w:id="531" w:name="_Toc23238063"/>
      <w:bookmarkStart w:id="532" w:name="_Toc41971554"/>
      <w:bookmarkStart w:id="533" w:name="_Toc73867683"/>
      <w:r w:rsidRPr="00CE72EB">
        <w:rPr>
          <w:i/>
        </w:rPr>
        <w:t>Insert here a list of Drawings.  The actual Drawings, including site plans, should be attached to this section or annexed in a separate folder.</w:t>
      </w:r>
    </w:p>
    <w:p w:rsidR="007B586E" w:rsidRPr="00CE72EB" w:rsidRDefault="007B586E">
      <w:pPr>
        <w:pStyle w:val="explanatorynotes"/>
        <w:spacing w:after="0" w:line="240" w:lineRule="auto"/>
        <w:ind w:right="288"/>
      </w:pPr>
    </w:p>
    <w:p w:rsidR="007B586E" w:rsidRPr="00CE72EB" w:rsidRDefault="007B586E">
      <w:pPr>
        <w:pStyle w:val="S6-Header1"/>
      </w:pPr>
      <w:bookmarkStart w:id="534" w:name="_Toc78273065"/>
      <w:r w:rsidRPr="00CE72EB">
        <w:br w:type="page"/>
      </w:r>
      <w:bookmarkStart w:id="535" w:name="_Toc473902877"/>
      <w:r w:rsidRPr="00CE72EB">
        <w:lastRenderedPageBreak/>
        <w:t>Supplementary Information</w:t>
      </w:r>
      <w:bookmarkEnd w:id="530"/>
      <w:bookmarkEnd w:id="531"/>
      <w:bookmarkEnd w:id="532"/>
      <w:bookmarkEnd w:id="533"/>
      <w:bookmarkEnd w:id="534"/>
      <w:bookmarkEnd w:id="535"/>
    </w:p>
    <w:p w:rsidR="007B586E" w:rsidRPr="00CE72EB" w:rsidRDefault="007B586E"/>
    <w:p w:rsidR="007B586E" w:rsidRPr="00CE72EB" w:rsidRDefault="007B586E">
      <w:pPr>
        <w:sectPr w:rsidR="007B586E" w:rsidRPr="00CE72EB">
          <w:headerReference w:type="even" r:id="rId46"/>
          <w:headerReference w:type="default" r:id="rId47"/>
          <w:headerReference w:type="first" r:id="rId48"/>
          <w:type w:val="oddPage"/>
          <w:pgSz w:w="12240" w:h="15840" w:code="1"/>
          <w:pgMar w:top="1440" w:right="1440" w:bottom="1440" w:left="1800" w:header="720" w:footer="720" w:gutter="0"/>
          <w:paperSrc w:first="15" w:other="15"/>
          <w:cols w:space="720"/>
          <w:titlePg/>
        </w:sectPr>
      </w:pPr>
    </w:p>
    <w:p w:rsidR="007B586E" w:rsidRPr="00CE72EB" w:rsidRDefault="007B586E">
      <w:pPr>
        <w:pStyle w:val="Part"/>
      </w:pPr>
      <w:bookmarkStart w:id="536" w:name="_Toc333923380"/>
      <w:r w:rsidRPr="00CE72EB">
        <w:lastRenderedPageBreak/>
        <w:t>PART 3 – Conditions of Contract and Contract Forms</w:t>
      </w:r>
      <w:bookmarkEnd w:id="536"/>
    </w:p>
    <w:p w:rsidR="007B586E" w:rsidRPr="00CE72EB" w:rsidRDefault="007B586E">
      <w:pPr>
        <w:sectPr w:rsidR="007B586E" w:rsidRPr="00CE72EB">
          <w:headerReference w:type="first" r:id="rId49"/>
          <w:type w:val="oddPage"/>
          <w:pgSz w:w="12240" w:h="15840" w:code="1"/>
          <w:pgMar w:top="1440" w:right="1440" w:bottom="1440" w:left="1800" w:header="720" w:footer="720" w:gutter="0"/>
          <w:paperSrc w:first="15" w:other="15"/>
          <w:pgNumType w:start="1"/>
          <w:cols w:space="720"/>
          <w:titlePg/>
        </w:sectPr>
      </w:pPr>
    </w:p>
    <w:p w:rsidR="007B586E" w:rsidRPr="00CE72EB" w:rsidRDefault="007B586E">
      <w:pPr>
        <w:pStyle w:val="Subtitle"/>
      </w:pPr>
      <w:bookmarkStart w:id="537" w:name="_Toc87070116"/>
      <w:bookmarkStart w:id="538" w:name="_Toc333923381"/>
      <w:r w:rsidRPr="00CE72EB">
        <w:lastRenderedPageBreak/>
        <w:t>Section VII</w:t>
      </w:r>
      <w:r w:rsidR="001A418F" w:rsidRPr="00CE72EB">
        <w:t>I</w:t>
      </w:r>
      <w:r w:rsidRPr="00CE72EB">
        <w:t>.  General Conditions of Contract</w:t>
      </w:r>
      <w:bookmarkEnd w:id="537"/>
      <w:bookmarkEnd w:id="538"/>
    </w:p>
    <w:p w:rsidR="007B586E" w:rsidRPr="00CE72EB" w:rsidRDefault="007B586E"/>
    <w:p w:rsidR="007B586E" w:rsidRPr="00CE72EB" w:rsidRDefault="007B586E"/>
    <w:p w:rsidR="007B586E" w:rsidRPr="00CE72EB" w:rsidRDefault="007B586E"/>
    <w:p w:rsidR="007B586E" w:rsidRPr="00CE72EB" w:rsidRDefault="007B586E">
      <w:pPr>
        <w:jc w:val="both"/>
      </w:pPr>
      <w:r w:rsidRPr="00CE72EB">
        <w:t>These General Conditions of Contract (GCC), read in conjunction with the Particular Conditions of Contract</w:t>
      </w:r>
      <w:r w:rsidRPr="00CE72EB">
        <w:rPr>
          <w:i/>
        </w:rPr>
        <w:t xml:space="preserve"> </w:t>
      </w:r>
      <w:r w:rsidRPr="00CE72EB">
        <w:t>(PCC) and other documents listed therein, should be a complete document expressing fairly the rights and obligations of both parties.</w:t>
      </w:r>
    </w:p>
    <w:p w:rsidR="007B586E" w:rsidRPr="00CE72EB" w:rsidRDefault="007B586E">
      <w:pPr>
        <w:jc w:val="both"/>
      </w:pPr>
    </w:p>
    <w:p w:rsidR="007B586E" w:rsidRPr="00CE72EB" w:rsidRDefault="007B586E">
      <w:pPr>
        <w:jc w:val="both"/>
      </w:pPr>
      <w:r w:rsidRPr="00CE72EB">
        <w:t>These General Conditions of Contract have been developed on the basis of considerable international experience in the drafting and management of contracts, bearing in mind a trend in the construction industry towards simpler, more straightforward language.</w:t>
      </w:r>
    </w:p>
    <w:p w:rsidR="007B586E" w:rsidRPr="00CE72EB" w:rsidRDefault="007B586E">
      <w:pPr>
        <w:jc w:val="both"/>
      </w:pPr>
    </w:p>
    <w:p w:rsidR="007B586E" w:rsidRPr="00CE72EB" w:rsidRDefault="007B586E">
      <w:pPr>
        <w:jc w:val="both"/>
      </w:pPr>
      <w:r w:rsidRPr="00CE72EB">
        <w:t>The GCC can be used for both smaller admeasurement contracts and lump sum contracts.</w:t>
      </w:r>
    </w:p>
    <w:p w:rsidR="007B586E" w:rsidRPr="00CE72EB" w:rsidRDefault="007B586E"/>
    <w:p w:rsidR="007B586E" w:rsidRPr="00CE72EB" w:rsidRDefault="007B586E"/>
    <w:p w:rsidR="007B586E" w:rsidRPr="00CE72EB" w:rsidRDefault="007B586E"/>
    <w:p w:rsidR="007B586E" w:rsidRPr="00CE72EB" w:rsidRDefault="007B586E">
      <w:pPr>
        <w:pStyle w:val="Heading2"/>
        <w:rPr>
          <w:rFonts w:ascii="Times New Roman" w:hAnsi="Times New Roman" w:cs="Times New Roman"/>
        </w:rPr>
      </w:pPr>
      <w:r w:rsidRPr="00CE72EB">
        <w:br w:type="page"/>
      </w:r>
      <w:bookmarkStart w:id="539" w:name="_Toc87070117"/>
      <w:r w:rsidRPr="00CE72EB">
        <w:rPr>
          <w:rFonts w:ascii="Times New Roman" w:hAnsi="Times New Roman" w:cs="Times New Roman"/>
        </w:rPr>
        <w:lastRenderedPageBreak/>
        <w:t>Table of Clauses</w:t>
      </w:r>
      <w:bookmarkEnd w:id="539"/>
    </w:p>
    <w:p w:rsidR="007B586E" w:rsidRPr="00CE72EB" w:rsidRDefault="007B586E"/>
    <w:p w:rsidR="00A743DA" w:rsidRPr="00CE72EB" w:rsidRDefault="007B586E">
      <w:pPr>
        <w:pStyle w:val="TOC1"/>
        <w:tabs>
          <w:tab w:val="right" w:leader="dot" w:pos="8990"/>
        </w:tabs>
        <w:rPr>
          <w:rFonts w:ascii="Calibri" w:hAnsi="Calibri"/>
          <w:b w:val="0"/>
          <w:noProof/>
          <w:sz w:val="22"/>
          <w:szCs w:val="22"/>
        </w:rPr>
      </w:pPr>
      <w:r w:rsidRPr="00CE72EB">
        <w:fldChar w:fldCharType="begin"/>
      </w:r>
      <w:r w:rsidRPr="00CE72EB">
        <w:instrText xml:space="preserve"> TOC \t "Head 4.1,1,Head 4.2,2" </w:instrText>
      </w:r>
      <w:r w:rsidRPr="00CE72EB">
        <w:fldChar w:fldCharType="separate"/>
      </w:r>
      <w:r w:rsidR="00A743DA" w:rsidRPr="00CE72EB">
        <w:rPr>
          <w:noProof/>
        </w:rPr>
        <w:t>A.  General</w:t>
      </w:r>
      <w:r w:rsidR="00A743DA" w:rsidRPr="00CE72EB">
        <w:rPr>
          <w:noProof/>
        </w:rPr>
        <w:tab/>
      </w:r>
      <w:r w:rsidR="00A743DA" w:rsidRPr="00CE72EB">
        <w:rPr>
          <w:noProof/>
        </w:rPr>
        <w:fldChar w:fldCharType="begin"/>
      </w:r>
      <w:r w:rsidR="00A743DA" w:rsidRPr="00CE72EB">
        <w:rPr>
          <w:noProof/>
        </w:rPr>
        <w:instrText xml:space="preserve"> PAGEREF _Toc473902914 \h </w:instrText>
      </w:r>
      <w:r w:rsidR="00A743DA" w:rsidRPr="00CE72EB">
        <w:rPr>
          <w:noProof/>
        </w:rPr>
      </w:r>
      <w:r w:rsidR="00A743DA" w:rsidRPr="00CE72EB">
        <w:rPr>
          <w:noProof/>
        </w:rPr>
        <w:fldChar w:fldCharType="separate"/>
      </w:r>
      <w:r w:rsidR="00341463" w:rsidRPr="00CE72EB">
        <w:rPr>
          <w:noProof/>
        </w:rPr>
        <w:t>6</w:t>
      </w:r>
      <w:r w:rsidR="00A743DA" w:rsidRPr="00CE72EB">
        <w:rPr>
          <w:noProof/>
        </w:rPr>
        <w:fldChar w:fldCharType="end"/>
      </w:r>
    </w:p>
    <w:p w:rsidR="00A743DA" w:rsidRPr="00CE72EB" w:rsidRDefault="00A743DA">
      <w:pPr>
        <w:pStyle w:val="TOC2"/>
        <w:rPr>
          <w:rFonts w:ascii="Calibri" w:hAnsi="Calibri"/>
          <w:sz w:val="22"/>
          <w:szCs w:val="22"/>
        </w:rPr>
      </w:pPr>
      <w:r w:rsidRPr="00CE72EB">
        <w:t>1.</w:t>
      </w:r>
      <w:r w:rsidRPr="00CE72EB">
        <w:rPr>
          <w:rFonts w:ascii="Calibri" w:hAnsi="Calibri"/>
          <w:sz w:val="22"/>
          <w:szCs w:val="22"/>
        </w:rPr>
        <w:tab/>
      </w:r>
      <w:r w:rsidRPr="00CE72EB">
        <w:t>Definitions</w:t>
      </w:r>
      <w:r w:rsidRPr="00CE72EB">
        <w:tab/>
      </w:r>
      <w:r w:rsidRPr="00CE72EB">
        <w:fldChar w:fldCharType="begin"/>
      </w:r>
      <w:r w:rsidRPr="00CE72EB">
        <w:instrText xml:space="preserve"> PAGEREF _Toc473902915 \h </w:instrText>
      </w:r>
      <w:r w:rsidRPr="00CE72EB">
        <w:fldChar w:fldCharType="separate"/>
      </w:r>
      <w:r w:rsidR="00341463" w:rsidRPr="00CE72EB">
        <w:t>6</w:t>
      </w:r>
      <w:r w:rsidRPr="00CE72EB">
        <w:fldChar w:fldCharType="end"/>
      </w:r>
    </w:p>
    <w:p w:rsidR="00A743DA" w:rsidRPr="00CE72EB" w:rsidRDefault="00A743DA">
      <w:pPr>
        <w:pStyle w:val="TOC2"/>
        <w:rPr>
          <w:rFonts w:ascii="Calibri" w:hAnsi="Calibri"/>
          <w:sz w:val="22"/>
          <w:szCs w:val="22"/>
        </w:rPr>
      </w:pPr>
      <w:r w:rsidRPr="00CE72EB">
        <w:t>2.</w:t>
      </w:r>
      <w:r w:rsidRPr="00CE72EB">
        <w:rPr>
          <w:rFonts w:ascii="Calibri" w:hAnsi="Calibri"/>
          <w:sz w:val="22"/>
          <w:szCs w:val="22"/>
        </w:rPr>
        <w:tab/>
      </w:r>
      <w:r w:rsidRPr="00CE72EB">
        <w:t>Interpretation</w:t>
      </w:r>
      <w:r w:rsidRPr="00CE72EB">
        <w:tab/>
      </w:r>
      <w:r w:rsidRPr="00CE72EB">
        <w:fldChar w:fldCharType="begin"/>
      </w:r>
      <w:r w:rsidRPr="00CE72EB">
        <w:instrText xml:space="preserve"> PAGEREF _Toc473902916 \h </w:instrText>
      </w:r>
      <w:r w:rsidRPr="00CE72EB">
        <w:fldChar w:fldCharType="separate"/>
      </w:r>
      <w:r w:rsidR="00341463" w:rsidRPr="00CE72EB">
        <w:t>8</w:t>
      </w:r>
      <w:r w:rsidRPr="00CE72EB">
        <w:fldChar w:fldCharType="end"/>
      </w:r>
    </w:p>
    <w:p w:rsidR="00A743DA" w:rsidRPr="00CE72EB" w:rsidRDefault="00A743DA">
      <w:pPr>
        <w:pStyle w:val="TOC2"/>
        <w:rPr>
          <w:rFonts w:ascii="Calibri" w:hAnsi="Calibri"/>
          <w:sz w:val="22"/>
          <w:szCs w:val="22"/>
        </w:rPr>
      </w:pPr>
      <w:r w:rsidRPr="00CE72EB">
        <w:t>3.</w:t>
      </w:r>
      <w:r w:rsidRPr="00CE72EB">
        <w:rPr>
          <w:rFonts w:ascii="Calibri" w:hAnsi="Calibri"/>
          <w:sz w:val="22"/>
          <w:szCs w:val="22"/>
        </w:rPr>
        <w:tab/>
      </w:r>
      <w:r w:rsidRPr="00CE72EB">
        <w:t>Language and Law</w:t>
      </w:r>
      <w:r w:rsidRPr="00CE72EB">
        <w:tab/>
      </w:r>
      <w:r w:rsidRPr="00CE72EB">
        <w:fldChar w:fldCharType="begin"/>
      </w:r>
      <w:r w:rsidRPr="00CE72EB">
        <w:instrText xml:space="preserve"> PAGEREF _Toc473902917 \h </w:instrText>
      </w:r>
      <w:r w:rsidRPr="00CE72EB">
        <w:fldChar w:fldCharType="separate"/>
      </w:r>
      <w:r w:rsidR="00341463" w:rsidRPr="00CE72EB">
        <w:t>9</w:t>
      </w:r>
      <w:r w:rsidRPr="00CE72EB">
        <w:fldChar w:fldCharType="end"/>
      </w:r>
    </w:p>
    <w:p w:rsidR="00A743DA" w:rsidRPr="00CE72EB" w:rsidRDefault="00A743DA">
      <w:pPr>
        <w:pStyle w:val="TOC2"/>
        <w:rPr>
          <w:rFonts w:ascii="Calibri" w:hAnsi="Calibri"/>
          <w:sz w:val="22"/>
          <w:szCs w:val="22"/>
        </w:rPr>
      </w:pPr>
      <w:r w:rsidRPr="00CE72EB">
        <w:t>4.</w:t>
      </w:r>
      <w:r w:rsidRPr="00CE72EB">
        <w:rPr>
          <w:rFonts w:ascii="Calibri" w:hAnsi="Calibri"/>
          <w:sz w:val="22"/>
          <w:szCs w:val="22"/>
        </w:rPr>
        <w:tab/>
      </w:r>
      <w:r w:rsidRPr="00CE72EB">
        <w:t>Project Manager’s Decisions</w:t>
      </w:r>
      <w:r w:rsidRPr="00CE72EB">
        <w:tab/>
      </w:r>
      <w:r w:rsidRPr="00CE72EB">
        <w:fldChar w:fldCharType="begin"/>
      </w:r>
      <w:r w:rsidRPr="00CE72EB">
        <w:instrText xml:space="preserve"> PAGEREF _Toc473902918 \h </w:instrText>
      </w:r>
      <w:r w:rsidRPr="00CE72EB">
        <w:fldChar w:fldCharType="separate"/>
      </w:r>
      <w:r w:rsidR="00341463" w:rsidRPr="00CE72EB">
        <w:t>9</w:t>
      </w:r>
      <w:r w:rsidRPr="00CE72EB">
        <w:fldChar w:fldCharType="end"/>
      </w:r>
    </w:p>
    <w:p w:rsidR="00A743DA" w:rsidRPr="00CE72EB" w:rsidRDefault="00A743DA">
      <w:pPr>
        <w:pStyle w:val="TOC2"/>
        <w:rPr>
          <w:rFonts w:ascii="Calibri" w:hAnsi="Calibri"/>
          <w:sz w:val="22"/>
          <w:szCs w:val="22"/>
        </w:rPr>
      </w:pPr>
      <w:r w:rsidRPr="00CE72EB">
        <w:t>5.</w:t>
      </w:r>
      <w:r w:rsidRPr="00CE72EB">
        <w:rPr>
          <w:rFonts w:ascii="Calibri" w:hAnsi="Calibri"/>
          <w:sz w:val="22"/>
          <w:szCs w:val="22"/>
        </w:rPr>
        <w:tab/>
      </w:r>
      <w:r w:rsidRPr="00CE72EB">
        <w:t>Delegation</w:t>
      </w:r>
      <w:r w:rsidRPr="00CE72EB">
        <w:tab/>
      </w:r>
      <w:r w:rsidRPr="00CE72EB">
        <w:fldChar w:fldCharType="begin"/>
      </w:r>
      <w:r w:rsidRPr="00CE72EB">
        <w:instrText xml:space="preserve"> PAGEREF _Toc473902919 \h </w:instrText>
      </w:r>
      <w:r w:rsidRPr="00CE72EB">
        <w:fldChar w:fldCharType="separate"/>
      </w:r>
      <w:r w:rsidR="00341463" w:rsidRPr="00CE72EB">
        <w:t>9</w:t>
      </w:r>
      <w:r w:rsidRPr="00CE72EB">
        <w:fldChar w:fldCharType="end"/>
      </w:r>
    </w:p>
    <w:p w:rsidR="00A743DA" w:rsidRPr="00CE72EB" w:rsidRDefault="00A743DA">
      <w:pPr>
        <w:pStyle w:val="TOC2"/>
        <w:rPr>
          <w:rFonts w:ascii="Calibri" w:hAnsi="Calibri"/>
          <w:sz w:val="22"/>
          <w:szCs w:val="22"/>
        </w:rPr>
      </w:pPr>
      <w:r w:rsidRPr="00CE72EB">
        <w:t>6.</w:t>
      </w:r>
      <w:r w:rsidRPr="00CE72EB">
        <w:rPr>
          <w:rFonts w:ascii="Calibri" w:hAnsi="Calibri"/>
          <w:sz w:val="22"/>
          <w:szCs w:val="22"/>
        </w:rPr>
        <w:tab/>
      </w:r>
      <w:r w:rsidRPr="00CE72EB">
        <w:t>Communications</w:t>
      </w:r>
      <w:r w:rsidRPr="00CE72EB">
        <w:tab/>
      </w:r>
      <w:r w:rsidRPr="00CE72EB">
        <w:fldChar w:fldCharType="begin"/>
      </w:r>
      <w:r w:rsidRPr="00CE72EB">
        <w:instrText xml:space="preserve"> PAGEREF _Toc473902920 \h </w:instrText>
      </w:r>
      <w:r w:rsidRPr="00CE72EB">
        <w:fldChar w:fldCharType="separate"/>
      </w:r>
      <w:r w:rsidR="00341463" w:rsidRPr="00CE72EB">
        <w:t>9</w:t>
      </w:r>
      <w:r w:rsidRPr="00CE72EB">
        <w:fldChar w:fldCharType="end"/>
      </w:r>
    </w:p>
    <w:p w:rsidR="00A743DA" w:rsidRPr="00CE72EB" w:rsidRDefault="00A743DA">
      <w:pPr>
        <w:pStyle w:val="TOC2"/>
        <w:rPr>
          <w:rFonts w:ascii="Calibri" w:hAnsi="Calibri"/>
          <w:sz w:val="22"/>
          <w:szCs w:val="22"/>
        </w:rPr>
      </w:pPr>
      <w:r w:rsidRPr="00CE72EB">
        <w:t>7.</w:t>
      </w:r>
      <w:r w:rsidRPr="00CE72EB">
        <w:rPr>
          <w:rFonts w:ascii="Calibri" w:hAnsi="Calibri"/>
          <w:sz w:val="22"/>
          <w:szCs w:val="22"/>
        </w:rPr>
        <w:tab/>
      </w:r>
      <w:r w:rsidRPr="00CE72EB">
        <w:t>Subcontracting</w:t>
      </w:r>
      <w:r w:rsidRPr="00CE72EB">
        <w:tab/>
      </w:r>
      <w:r w:rsidRPr="00CE72EB">
        <w:fldChar w:fldCharType="begin"/>
      </w:r>
      <w:r w:rsidRPr="00CE72EB">
        <w:instrText xml:space="preserve"> PAGEREF _Toc473902921 \h </w:instrText>
      </w:r>
      <w:r w:rsidRPr="00CE72EB">
        <w:fldChar w:fldCharType="separate"/>
      </w:r>
      <w:r w:rsidR="00341463" w:rsidRPr="00CE72EB">
        <w:t>9</w:t>
      </w:r>
      <w:r w:rsidRPr="00CE72EB">
        <w:fldChar w:fldCharType="end"/>
      </w:r>
    </w:p>
    <w:p w:rsidR="00A743DA" w:rsidRPr="00CE72EB" w:rsidRDefault="00A743DA">
      <w:pPr>
        <w:pStyle w:val="TOC2"/>
        <w:rPr>
          <w:rFonts w:ascii="Calibri" w:hAnsi="Calibri"/>
          <w:sz w:val="22"/>
          <w:szCs w:val="22"/>
        </w:rPr>
      </w:pPr>
      <w:r w:rsidRPr="00CE72EB">
        <w:t>8.</w:t>
      </w:r>
      <w:r w:rsidRPr="00CE72EB">
        <w:rPr>
          <w:rFonts w:ascii="Calibri" w:hAnsi="Calibri"/>
          <w:sz w:val="22"/>
          <w:szCs w:val="22"/>
        </w:rPr>
        <w:tab/>
      </w:r>
      <w:r w:rsidRPr="00CE72EB">
        <w:t>Other Contractors</w:t>
      </w:r>
      <w:r w:rsidRPr="00CE72EB">
        <w:tab/>
      </w:r>
      <w:r w:rsidRPr="00CE72EB">
        <w:fldChar w:fldCharType="begin"/>
      </w:r>
      <w:r w:rsidRPr="00CE72EB">
        <w:instrText xml:space="preserve"> PAGEREF _Toc473902922 \h </w:instrText>
      </w:r>
      <w:r w:rsidRPr="00CE72EB">
        <w:fldChar w:fldCharType="separate"/>
      </w:r>
      <w:r w:rsidR="00341463" w:rsidRPr="00CE72EB">
        <w:t>10</w:t>
      </w:r>
      <w:r w:rsidRPr="00CE72EB">
        <w:fldChar w:fldCharType="end"/>
      </w:r>
    </w:p>
    <w:p w:rsidR="00A743DA" w:rsidRPr="00CE72EB" w:rsidRDefault="00A743DA">
      <w:pPr>
        <w:pStyle w:val="TOC2"/>
        <w:rPr>
          <w:rFonts w:ascii="Calibri" w:hAnsi="Calibri"/>
          <w:sz w:val="22"/>
          <w:szCs w:val="22"/>
        </w:rPr>
      </w:pPr>
      <w:r w:rsidRPr="00CE72EB">
        <w:t>9.</w:t>
      </w:r>
      <w:r w:rsidRPr="00CE72EB">
        <w:rPr>
          <w:rFonts w:ascii="Calibri" w:hAnsi="Calibri"/>
          <w:sz w:val="22"/>
          <w:szCs w:val="22"/>
        </w:rPr>
        <w:tab/>
      </w:r>
      <w:r w:rsidRPr="00CE72EB">
        <w:t>Personnel and Equipment</w:t>
      </w:r>
      <w:r w:rsidRPr="00CE72EB">
        <w:tab/>
      </w:r>
      <w:r w:rsidRPr="00CE72EB">
        <w:fldChar w:fldCharType="begin"/>
      </w:r>
      <w:r w:rsidRPr="00CE72EB">
        <w:instrText xml:space="preserve"> PAGEREF _Toc473902923 \h </w:instrText>
      </w:r>
      <w:r w:rsidRPr="00CE72EB">
        <w:fldChar w:fldCharType="separate"/>
      </w:r>
      <w:r w:rsidR="00341463" w:rsidRPr="00CE72EB">
        <w:t>10</w:t>
      </w:r>
      <w:r w:rsidRPr="00CE72EB">
        <w:fldChar w:fldCharType="end"/>
      </w:r>
    </w:p>
    <w:p w:rsidR="00A743DA" w:rsidRPr="00CE72EB" w:rsidRDefault="00A743DA">
      <w:pPr>
        <w:pStyle w:val="TOC2"/>
        <w:rPr>
          <w:rFonts w:ascii="Calibri" w:hAnsi="Calibri"/>
          <w:sz w:val="22"/>
          <w:szCs w:val="22"/>
        </w:rPr>
      </w:pPr>
      <w:r w:rsidRPr="00CE72EB">
        <w:t>10.</w:t>
      </w:r>
      <w:r w:rsidRPr="00CE72EB">
        <w:rPr>
          <w:rFonts w:ascii="Calibri" w:hAnsi="Calibri"/>
          <w:sz w:val="22"/>
          <w:szCs w:val="22"/>
        </w:rPr>
        <w:tab/>
      </w:r>
      <w:r w:rsidRPr="00CE72EB">
        <w:t>Employer’s and Contractor’s Risks</w:t>
      </w:r>
      <w:r w:rsidRPr="00CE72EB">
        <w:tab/>
      </w:r>
      <w:r w:rsidRPr="00CE72EB">
        <w:fldChar w:fldCharType="begin"/>
      </w:r>
      <w:r w:rsidRPr="00CE72EB">
        <w:instrText xml:space="preserve"> PAGEREF _Toc473902924 \h </w:instrText>
      </w:r>
      <w:r w:rsidRPr="00CE72EB">
        <w:fldChar w:fldCharType="separate"/>
      </w:r>
      <w:r w:rsidR="00341463" w:rsidRPr="00CE72EB">
        <w:t>10</w:t>
      </w:r>
      <w:r w:rsidRPr="00CE72EB">
        <w:fldChar w:fldCharType="end"/>
      </w:r>
    </w:p>
    <w:p w:rsidR="00A743DA" w:rsidRPr="00CE72EB" w:rsidRDefault="00A743DA">
      <w:pPr>
        <w:pStyle w:val="TOC2"/>
        <w:rPr>
          <w:rFonts w:ascii="Calibri" w:hAnsi="Calibri"/>
          <w:sz w:val="22"/>
          <w:szCs w:val="22"/>
        </w:rPr>
      </w:pPr>
      <w:r w:rsidRPr="00CE72EB">
        <w:t>11.</w:t>
      </w:r>
      <w:r w:rsidRPr="00CE72EB">
        <w:rPr>
          <w:rFonts w:ascii="Calibri" w:hAnsi="Calibri"/>
          <w:sz w:val="22"/>
          <w:szCs w:val="22"/>
        </w:rPr>
        <w:tab/>
      </w:r>
      <w:r w:rsidRPr="00CE72EB">
        <w:t>Employer’s Risks</w:t>
      </w:r>
      <w:r w:rsidRPr="00CE72EB">
        <w:tab/>
      </w:r>
      <w:r w:rsidRPr="00CE72EB">
        <w:fldChar w:fldCharType="begin"/>
      </w:r>
      <w:r w:rsidRPr="00CE72EB">
        <w:instrText xml:space="preserve"> PAGEREF _Toc473902925 \h </w:instrText>
      </w:r>
      <w:r w:rsidRPr="00CE72EB">
        <w:fldChar w:fldCharType="separate"/>
      </w:r>
      <w:r w:rsidR="00341463" w:rsidRPr="00CE72EB">
        <w:t>10</w:t>
      </w:r>
      <w:r w:rsidRPr="00CE72EB">
        <w:fldChar w:fldCharType="end"/>
      </w:r>
    </w:p>
    <w:p w:rsidR="00A743DA" w:rsidRPr="00CE72EB" w:rsidRDefault="00A743DA">
      <w:pPr>
        <w:pStyle w:val="TOC2"/>
        <w:rPr>
          <w:rFonts w:ascii="Calibri" w:hAnsi="Calibri"/>
          <w:sz w:val="22"/>
          <w:szCs w:val="22"/>
        </w:rPr>
      </w:pPr>
      <w:r w:rsidRPr="00CE72EB">
        <w:t>12.</w:t>
      </w:r>
      <w:r w:rsidRPr="00CE72EB">
        <w:rPr>
          <w:rFonts w:ascii="Calibri" w:hAnsi="Calibri"/>
          <w:sz w:val="22"/>
          <w:szCs w:val="22"/>
        </w:rPr>
        <w:tab/>
      </w:r>
      <w:r w:rsidRPr="00CE72EB">
        <w:t>Contractor’s Risks</w:t>
      </w:r>
      <w:r w:rsidRPr="00CE72EB">
        <w:tab/>
      </w:r>
      <w:r w:rsidRPr="00CE72EB">
        <w:fldChar w:fldCharType="begin"/>
      </w:r>
      <w:r w:rsidRPr="00CE72EB">
        <w:instrText xml:space="preserve"> PAGEREF _Toc473902926 \h </w:instrText>
      </w:r>
      <w:r w:rsidRPr="00CE72EB">
        <w:fldChar w:fldCharType="separate"/>
      </w:r>
      <w:r w:rsidR="00341463" w:rsidRPr="00CE72EB">
        <w:t>11</w:t>
      </w:r>
      <w:r w:rsidRPr="00CE72EB">
        <w:fldChar w:fldCharType="end"/>
      </w:r>
    </w:p>
    <w:p w:rsidR="00A743DA" w:rsidRPr="00CE72EB" w:rsidRDefault="00A743DA">
      <w:pPr>
        <w:pStyle w:val="TOC2"/>
        <w:rPr>
          <w:rFonts w:ascii="Calibri" w:hAnsi="Calibri"/>
          <w:sz w:val="22"/>
          <w:szCs w:val="22"/>
        </w:rPr>
      </w:pPr>
      <w:r w:rsidRPr="00CE72EB">
        <w:t>13.</w:t>
      </w:r>
      <w:r w:rsidRPr="00CE72EB">
        <w:rPr>
          <w:rFonts w:ascii="Calibri" w:hAnsi="Calibri"/>
          <w:sz w:val="22"/>
          <w:szCs w:val="22"/>
        </w:rPr>
        <w:tab/>
      </w:r>
      <w:r w:rsidRPr="00CE72EB">
        <w:t>Insurance</w:t>
      </w:r>
      <w:r w:rsidRPr="00CE72EB">
        <w:tab/>
      </w:r>
      <w:r w:rsidRPr="00CE72EB">
        <w:fldChar w:fldCharType="begin"/>
      </w:r>
      <w:r w:rsidRPr="00CE72EB">
        <w:instrText xml:space="preserve"> PAGEREF _Toc473902927 \h </w:instrText>
      </w:r>
      <w:r w:rsidRPr="00CE72EB">
        <w:fldChar w:fldCharType="separate"/>
      </w:r>
      <w:r w:rsidR="00341463" w:rsidRPr="00CE72EB">
        <w:t>11</w:t>
      </w:r>
      <w:r w:rsidRPr="00CE72EB">
        <w:fldChar w:fldCharType="end"/>
      </w:r>
    </w:p>
    <w:p w:rsidR="00A743DA" w:rsidRPr="00CE72EB" w:rsidRDefault="00A743DA">
      <w:pPr>
        <w:pStyle w:val="TOC2"/>
        <w:rPr>
          <w:rFonts w:ascii="Calibri" w:hAnsi="Calibri"/>
          <w:sz w:val="22"/>
          <w:szCs w:val="22"/>
        </w:rPr>
      </w:pPr>
      <w:r w:rsidRPr="00CE72EB">
        <w:t>14.</w:t>
      </w:r>
      <w:r w:rsidRPr="00CE72EB">
        <w:rPr>
          <w:rFonts w:ascii="Calibri" w:hAnsi="Calibri"/>
          <w:sz w:val="22"/>
          <w:szCs w:val="22"/>
        </w:rPr>
        <w:tab/>
      </w:r>
      <w:r w:rsidRPr="00CE72EB">
        <w:t>Site Data</w:t>
      </w:r>
      <w:r w:rsidRPr="00CE72EB">
        <w:tab/>
      </w:r>
      <w:r w:rsidRPr="00CE72EB">
        <w:fldChar w:fldCharType="begin"/>
      </w:r>
      <w:r w:rsidRPr="00CE72EB">
        <w:instrText xml:space="preserve"> PAGEREF _Toc473902928 \h </w:instrText>
      </w:r>
      <w:r w:rsidRPr="00CE72EB">
        <w:fldChar w:fldCharType="separate"/>
      </w:r>
      <w:r w:rsidR="00341463" w:rsidRPr="00CE72EB">
        <w:t>12</w:t>
      </w:r>
      <w:r w:rsidRPr="00CE72EB">
        <w:fldChar w:fldCharType="end"/>
      </w:r>
    </w:p>
    <w:p w:rsidR="00A743DA" w:rsidRPr="00CE72EB" w:rsidRDefault="00A743DA">
      <w:pPr>
        <w:pStyle w:val="TOC2"/>
        <w:rPr>
          <w:rFonts w:ascii="Calibri" w:hAnsi="Calibri"/>
          <w:sz w:val="22"/>
          <w:szCs w:val="22"/>
        </w:rPr>
      </w:pPr>
      <w:r w:rsidRPr="00CE72EB">
        <w:t>15.</w:t>
      </w:r>
      <w:r w:rsidRPr="00CE72EB">
        <w:rPr>
          <w:rFonts w:ascii="Calibri" w:hAnsi="Calibri"/>
          <w:sz w:val="22"/>
          <w:szCs w:val="22"/>
        </w:rPr>
        <w:tab/>
      </w:r>
      <w:r w:rsidRPr="00CE72EB">
        <w:t>Contractor to Construct the Works</w:t>
      </w:r>
      <w:r w:rsidRPr="00CE72EB">
        <w:tab/>
      </w:r>
      <w:r w:rsidRPr="00CE72EB">
        <w:fldChar w:fldCharType="begin"/>
      </w:r>
      <w:r w:rsidRPr="00CE72EB">
        <w:instrText xml:space="preserve"> PAGEREF _Toc473902929 \h </w:instrText>
      </w:r>
      <w:r w:rsidRPr="00CE72EB">
        <w:fldChar w:fldCharType="separate"/>
      </w:r>
      <w:r w:rsidR="00341463" w:rsidRPr="00CE72EB">
        <w:t>12</w:t>
      </w:r>
      <w:r w:rsidRPr="00CE72EB">
        <w:fldChar w:fldCharType="end"/>
      </w:r>
    </w:p>
    <w:p w:rsidR="00A743DA" w:rsidRPr="00CE72EB" w:rsidRDefault="00A743DA">
      <w:pPr>
        <w:pStyle w:val="TOC2"/>
        <w:rPr>
          <w:rFonts w:ascii="Calibri" w:hAnsi="Calibri"/>
          <w:sz w:val="22"/>
          <w:szCs w:val="22"/>
        </w:rPr>
      </w:pPr>
      <w:r w:rsidRPr="00CE72EB">
        <w:t>16.</w:t>
      </w:r>
      <w:r w:rsidRPr="00CE72EB">
        <w:rPr>
          <w:rFonts w:ascii="Calibri" w:hAnsi="Calibri"/>
          <w:sz w:val="22"/>
          <w:szCs w:val="22"/>
        </w:rPr>
        <w:tab/>
      </w:r>
      <w:r w:rsidRPr="00CE72EB">
        <w:t>The Works to Be Completed by the Intended Completion Date</w:t>
      </w:r>
      <w:r w:rsidRPr="00CE72EB">
        <w:tab/>
      </w:r>
      <w:r w:rsidRPr="00CE72EB">
        <w:fldChar w:fldCharType="begin"/>
      </w:r>
      <w:r w:rsidRPr="00CE72EB">
        <w:instrText xml:space="preserve"> PAGEREF _Toc473902930 \h </w:instrText>
      </w:r>
      <w:r w:rsidRPr="00CE72EB">
        <w:fldChar w:fldCharType="separate"/>
      </w:r>
      <w:r w:rsidR="00341463" w:rsidRPr="00CE72EB">
        <w:t>12</w:t>
      </w:r>
      <w:r w:rsidRPr="00CE72EB">
        <w:fldChar w:fldCharType="end"/>
      </w:r>
    </w:p>
    <w:p w:rsidR="00A743DA" w:rsidRPr="00CE72EB" w:rsidRDefault="00A743DA">
      <w:pPr>
        <w:pStyle w:val="TOC2"/>
        <w:rPr>
          <w:rFonts w:ascii="Calibri" w:hAnsi="Calibri"/>
          <w:sz w:val="22"/>
          <w:szCs w:val="22"/>
        </w:rPr>
      </w:pPr>
      <w:r w:rsidRPr="00CE72EB">
        <w:t>17.</w:t>
      </w:r>
      <w:r w:rsidRPr="00CE72EB">
        <w:rPr>
          <w:rFonts w:ascii="Calibri" w:hAnsi="Calibri"/>
          <w:sz w:val="22"/>
          <w:szCs w:val="22"/>
        </w:rPr>
        <w:tab/>
      </w:r>
      <w:r w:rsidRPr="00CE72EB">
        <w:t>Approval by the Project Manager</w:t>
      </w:r>
      <w:r w:rsidRPr="00CE72EB">
        <w:tab/>
      </w:r>
      <w:r w:rsidRPr="00CE72EB">
        <w:fldChar w:fldCharType="begin"/>
      </w:r>
      <w:r w:rsidRPr="00CE72EB">
        <w:instrText xml:space="preserve"> PAGEREF _Toc473902931 \h </w:instrText>
      </w:r>
      <w:r w:rsidRPr="00CE72EB">
        <w:fldChar w:fldCharType="separate"/>
      </w:r>
      <w:r w:rsidR="00341463" w:rsidRPr="00CE72EB">
        <w:t>12</w:t>
      </w:r>
      <w:r w:rsidRPr="00CE72EB">
        <w:fldChar w:fldCharType="end"/>
      </w:r>
    </w:p>
    <w:p w:rsidR="00A743DA" w:rsidRPr="00CE72EB" w:rsidRDefault="00A743DA">
      <w:pPr>
        <w:pStyle w:val="TOC2"/>
        <w:rPr>
          <w:rFonts w:ascii="Calibri" w:hAnsi="Calibri"/>
          <w:sz w:val="22"/>
          <w:szCs w:val="22"/>
        </w:rPr>
      </w:pPr>
      <w:r w:rsidRPr="00CE72EB">
        <w:t>18.</w:t>
      </w:r>
      <w:r w:rsidRPr="00CE72EB">
        <w:rPr>
          <w:rFonts w:ascii="Calibri" w:hAnsi="Calibri"/>
          <w:sz w:val="22"/>
          <w:szCs w:val="22"/>
        </w:rPr>
        <w:tab/>
      </w:r>
      <w:r w:rsidRPr="00CE72EB">
        <w:t>Safety</w:t>
      </w:r>
      <w:r w:rsidRPr="00CE72EB">
        <w:tab/>
      </w:r>
      <w:r w:rsidRPr="00CE72EB">
        <w:fldChar w:fldCharType="begin"/>
      </w:r>
      <w:r w:rsidRPr="00CE72EB">
        <w:instrText xml:space="preserve"> PAGEREF _Toc473902932 \h </w:instrText>
      </w:r>
      <w:r w:rsidRPr="00CE72EB">
        <w:fldChar w:fldCharType="separate"/>
      </w:r>
      <w:r w:rsidR="00341463" w:rsidRPr="00CE72EB">
        <w:t>12</w:t>
      </w:r>
      <w:r w:rsidRPr="00CE72EB">
        <w:fldChar w:fldCharType="end"/>
      </w:r>
    </w:p>
    <w:p w:rsidR="00A743DA" w:rsidRPr="00CE72EB" w:rsidRDefault="00A743DA">
      <w:pPr>
        <w:pStyle w:val="TOC2"/>
        <w:rPr>
          <w:rFonts w:ascii="Calibri" w:hAnsi="Calibri"/>
          <w:sz w:val="22"/>
          <w:szCs w:val="22"/>
        </w:rPr>
      </w:pPr>
      <w:r w:rsidRPr="00CE72EB">
        <w:t>19.</w:t>
      </w:r>
      <w:r w:rsidRPr="00CE72EB">
        <w:rPr>
          <w:rFonts w:ascii="Calibri" w:hAnsi="Calibri"/>
          <w:sz w:val="22"/>
          <w:szCs w:val="22"/>
        </w:rPr>
        <w:tab/>
      </w:r>
      <w:r w:rsidRPr="00CE72EB">
        <w:t>Discoveries</w:t>
      </w:r>
      <w:r w:rsidRPr="00CE72EB">
        <w:tab/>
      </w:r>
      <w:r w:rsidRPr="00CE72EB">
        <w:fldChar w:fldCharType="begin"/>
      </w:r>
      <w:r w:rsidRPr="00CE72EB">
        <w:instrText xml:space="preserve"> PAGEREF _Toc473902933 \h </w:instrText>
      </w:r>
      <w:r w:rsidRPr="00CE72EB">
        <w:fldChar w:fldCharType="separate"/>
      </w:r>
      <w:r w:rsidR="00341463" w:rsidRPr="00CE72EB">
        <w:t>12</w:t>
      </w:r>
      <w:r w:rsidRPr="00CE72EB">
        <w:fldChar w:fldCharType="end"/>
      </w:r>
    </w:p>
    <w:p w:rsidR="00A743DA" w:rsidRPr="00CE72EB" w:rsidRDefault="00A743DA">
      <w:pPr>
        <w:pStyle w:val="TOC2"/>
        <w:rPr>
          <w:rFonts w:ascii="Calibri" w:hAnsi="Calibri"/>
          <w:sz w:val="22"/>
          <w:szCs w:val="22"/>
        </w:rPr>
      </w:pPr>
      <w:r w:rsidRPr="00CE72EB">
        <w:t>20.</w:t>
      </w:r>
      <w:r w:rsidRPr="00CE72EB">
        <w:rPr>
          <w:rFonts w:ascii="Calibri" w:hAnsi="Calibri"/>
          <w:sz w:val="22"/>
          <w:szCs w:val="22"/>
        </w:rPr>
        <w:tab/>
      </w:r>
      <w:r w:rsidRPr="00CE72EB">
        <w:t>Possession of the Site</w:t>
      </w:r>
      <w:r w:rsidRPr="00CE72EB">
        <w:tab/>
      </w:r>
      <w:r w:rsidRPr="00CE72EB">
        <w:fldChar w:fldCharType="begin"/>
      </w:r>
      <w:r w:rsidRPr="00CE72EB">
        <w:instrText xml:space="preserve"> PAGEREF _Toc473902934 \h </w:instrText>
      </w:r>
      <w:r w:rsidRPr="00CE72EB">
        <w:fldChar w:fldCharType="separate"/>
      </w:r>
      <w:r w:rsidR="00341463" w:rsidRPr="00CE72EB">
        <w:t>13</w:t>
      </w:r>
      <w:r w:rsidRPr="00CE72EB">
        <w:fldChar w:fldCharType="end"/>
      </w:r>
    </w:p>
    <w:p w:rsidR="00A743DA" w:rsidRPr="00CE72EB" w:rsidRDefault="00A743DA">
      <w:pPr>
        <w:pStyle w:val="TOC2"/>
        <w:rPr>
          <w:rFonts w:ascii="Calibri" w:hAnsi="Calibri"/>
          <w:sz w:val="22"/>
          <w:szCs w:val="22"/>
        </w:rPr>
      </w:pPr>
      <w:r w:rsidRPr="00CE72EB">
        <w:t>21.</w:t>
      </w:r>
      <w:r w:rsidRPr="00CE72EB">
        <w:rPr>
          <w:rFonts w:ascii="Calibri" w:hAnsi="Calibri"/>
          <w:sz w:val="22"/>
          <w:szCs w:val="22"/>
        </w:rPr>
        <w:tab/>
      </w:r>
      <w:r w:rsidRPr="00CE72EB">
        <w:t>Access to the Site</w:t>
      </w:r>
      <w:r w:rsidRPr="00CE72EB">
        <w:tab/>
      </w:r>
      <w:r w:rsidRPr="00CE72EB">
        <w:fldChar w:fldCharType="begin"/>
      </w:r>
      <w:r w:rsidRPr="00CE72EB">
        <w:instrText xml:space="preserve"> PAGEREF _Toc473902935 \h </w:instrText>
      </w:r>
      <w:r w:rsidRPr="00CE72EB">
        <w:fldChar w:fldCharType="separate"/>
      </w:r>
      <w:r w:rsidR="00341463" w:rsidRPr="00CE72EB">
        <w:t>13</w:t>
      </w:r>
      <w:r w:rsidRPr="00CE72EB">
        <w:fldChar w:fldCharType="end"/>
      </w:r>
    </w:p>
    <w:p w:rsidR="00A743DA" w:rsidRPr="00CE72EB" w:rsidRDefault="00A743DA">
      <w:pPr>
        <w:pStyle w:val="TOC2"/>
        <w:rPr>
          <w:rFonts w:ascii="Calibri" w:hAnsi="Calibri"/>
          <w:sz w:val="22"/>
          <w:szCs w:val="22"/>
        </w:rPr>
      </w:pPr>
      <w:r w:rsidRPr="00CE72EB">
        <w:t>22.</w:t>
      </w:r>
      <w:r w:rsidRPr="00CE72EB">
        <w:rPr>
          <w:rFonts w:ascii="Calibri" w:hAnsi="Calibri"/>
          <w:sz w:val="22"/>
          <w:szCs w:val="22"/>
        </w:rPr>
        <w:tab/>
      </w:r>
      <w:r w:rsidRPr="00CE72EB">
        <w:t>Instructions, Inspections and Audits</w:t>
      </w:r>
      <w:r w:rsidRPr="00CE72EB">
        <w:tab/>
      </w:r>
      <w:r w:rsidRPr="00CE72EB">
        <w:fldChar w:fldCharType="begin"/>
      </w:r>
      <w:r w:rsidRPr="00CE72EB">
        <w:instrText xml:space="preserve"> PAGEREF _Toc473902936 \h </w:instrText>
      </w:r>
      <w:r w:rsidRPr="00CE72EB">
        <w:fldChar w:fldCharType="separate"/>
      </w:r>
      <w:r w:rsidR="00341463" w:rsidRPr="00CE72EB">
        <w:t>13</w:t>
      </w:r>
      <w:r w:rsidRPr="00CE72EB">
        <w:fldChar w:fldCharType="end"/>
      </w:r>
    </w:p>
    <w:p w:rsidR="00A743DA" w:rsidRPr="00CE72EB" w:rsidRDefault="00A743DA">
      <w:pPr>
        <w:pStyle w:val="TOC2"/>
        <w:rPr>
          <w:rFonts w:ascii="Calibri" w:hAnsi="Calibri"/>
          <w:sz w:val="22"/>
          <w:szCs w:val="22"/>
        </w:rPr>
      </w:pPr>
      <w:r w:rsidRPr="00CE72EB">
        <w:t>23.</w:t>
      </w:r>
      <w:r w:rsidRPr="00CE72EB">
        <w:rPr>
          <w:rFonts w:ascii="Calibri" w:hAnsi="Calibri"/>
          <w:sz w:val="22"/>
          <w:szCs w:val="22"/>
        </w:rPr>
        <w:tab/>
      </w:r>
      <w:r w:rsidRPr="00CE72EB">
        <w:t>Appointment of the Adjudicator</w:t>
      </w:r>
      <w:r w:rsidRPr="00CE72EB">
        <w:tab/>
      </w:r>
      <w:r w:rsidRPr="00CE72EB">
        <w:fldChar w:fldCharType="begin"/>
      </w:r>
      <w:r w:rsidRPr="00CE72EB">
        <w:instrText xml:space="preserve"> PAGEREF _Toc473902937 \h </w:instrText>
      </w:r>
      <w:r w:rsidRPr="00CE72EB">
        <w:fldChar w:fldCharType="separate"/>
      </w:r>
      <w:r w:rsidR="00341463" w:rsidRPr="00CE72EB">
        <w:t>13</w:t>
      </w:r>
      <w:r w:rsidRPr="00CE72EB">
        <w:fldChar w:fldCharType="end"/>
      </w:r>
    </w:p>
    <w:p w:rsidR="00A743DA" w:rsidRPr="00CE72EB" w:rsidRDefault="00A743DA">
      <w:pPr>
        <w:pStyle w:val="TOC2"/>
        <w:rPr>
          <w:rFonts w:ascii="Calibri" w:hAnsi="Calibri"/>
          <w:sz w:val="22"/>
          <w:szCs w:val="22"/>
        </w:rPr>
      </w:pPr>
      <w:r w:rsidRPr="00CE72EB">
        <w:t>24.</w:t>
      </w:r>
      <w:r w:rsidRPr="00CE72EB">
        <w:rPr>
          <w:rFonts w:ascii="Calibri" w:hAnsi="Calibri"/>
          <w:sz w:val="22"/>
          <w:szCs w:val="22"/>
        </w:rPr>
        <w:tab/>
      </w:r>
      <w:r w:rsidRPr="00CE72EB">
        <w:t>Procedure for Disputes</w:t>
      </w:r>
      <w:r w:rsidRPr="00CE72EB">
        <w:tab/>
      </w:r>
      <w:r w:rsidRPr="00CE72EB">
        <w:fldChar w:fldCharType="begin"/>
      </w:r>
      <w:r w:rsidRPr="00CE72EB">
        <w:instrText xml:space="preserve"> PAGEREF _Toc473902938 \h </w:instrText>
      </w:r>
      <w:r w:rsidRPr="00CE72EB">
        <w:fldChar w:fldCharType="separate"/>
      </w:r>
      <w:r w:rsidR="00341463" w:rsidRPr="00CE72EB">
        <w:t>14</w:t>
      </w:r>
      <w:r w:rsidRPr="00CE72EB">
        <w:fldChar w:fldCharType="end"/>
      </w:r>
    </w:p>
    <w:p w:rsidR="00A743DA" w:rsidRPr="00CE72EB" w:rsidRDefault="00A743DA">
      <w:pPr>
        <w:pStyle w:val="TOC2"/>
        <w:rPr>
          <w:rFonts w:ascii="Calibri" w:hAnsi="Calibri"/>
          <w:sz w:val="22"/>
          <w:szCs w:val="22"/>
        </w:rPr>
      </w:pPr>
      <w:r w:rsidRPr="00CE72EB">
        <w:t>25.</w:t>
      </w:r>
      <w:r w:rsidRPr="00CE72EB">
        <w:rPr>
          <w:rFonts w:ascii="Calibri" w:hAnsi="Calibri"/>
          <w:sz w:val="22"/>
          <w:szCs w:val="22"/>
        </w:rPr>
        <w:tab/>
      </w:r>
      <w:r w:rsidRPr="00CE72EB">
        <w:t>Corrupt and Fraudulent Practices</w:t>
      </w:r>
      <w:r w:rsidRPr="00CE72EB">
        <w:tab/>
      </w:r>
      <w:r w:rsidRPr="00CE72EB">
        <w:fldChar w:fldCharType="begin"/>
      </w:r>
      <w:r w:rsidRPr="00CE72EB">
        <w:instrText xml:space="preserve"> PAGEREF _Toc473902939 \h </w:instrText>
      </w:r>
      <w:r w:rsidRPr="00CE72EB">
        <w:fldChar w:fldCharType="separate"/>
      </w:r>
      <w:r w:rsidR="00341463" w:rsidRPr="00CE72EB">
        <w:t>14</w:t>
      </w:r>
      <w:r w:rsidRPr="00CE72EB">
        <w:fldChar w:fldCharType="end"/>
      </w:r>
    </w:p>
    <w:p w:rsidR="00A743DA" w:rsidRPr="00CE72EB" w:rsidRDefault="00A743DA">
      <w:pPr>
        <w:pStyle w:val="TOC1"/>
        <w:tabs>
          <w:tab w:val="right" w:leader="dot" w:pos="8990"/>
        </w:tabs>
        <w:rPr>
          <w:rFonts w:ascii="Calibri" w:hAnsi="Calibri"/>
          <w:b w:val="0"/>
          <w:noProof/>
          <w:sz w:val="22"/>
          <w:szCs w:val="22"/>
        </w:rPr>
      </w:pPr>
      <w:r w:rsidRPr="00CE72EB">
        <w:rPr>
          <w:noProof/>
        </w:rPr>
        <w:t>B.  Time Control</w:t>
      </w:r>
      <w:r w:rsidRPr="00CE72EB">
        <w:rPr>
          <w:noProof/>
        </w:rPr>
        <w:tab/>
      </w:r>
      <w:r w:rsidRPr="00CE72EB">
        <w:rPr>
          <w:noProof/>
        </w:rPr>
        <w:fldChar w:fldCharType="begin"/>
      </w:r>
      <w:r w:rsidRPr="00CE72EB">
        <w:rPr>
          <w:noProof/>
        </w:rPr>
        <w:instrText xml:space="preserve"> PAGEREF _Toc473902940 \h </w:instrText>
      </w:r>
      <w:r w:rsidRPr="00CE72EB">
        <w:rPr>
          <w:noProof/>
        </w:rPr>
      </w:r>
      <w:r w:rsidRPr="00CE72EB">
        <w:rPr>
          <w:noProof/>
        </w:rPr>
        <w:fldChar w:fldCharType="separate"/>
      </w:r>
      <w:r w:rsidR="00341463" w:rsidRPr="00CE72EB">
        <w:rPr>
          <w:noProof/>
        </w:rPr>
        <w:t>14</w:t>
      </w:r>
      <w:r w:rsidRPr="00CE72EB">
        <w:rPr>
          <w:noProof/>
        </w:rPr>
        <w:fldChar w:fldCharType="end"/>
      </w:r>
    </w:p>
    <w:p w:rsidR="00A743DA" w:rsidRPr="00CE72EB" w:rsidRDefault="00A743DA">
      <w:pPr>
        <w:pStyle w:val="TOC2"/>
        <w:rPr>
          <w:rFonts w:ascii="Calibri" w:hAnsi="Calibri"/>
          <w:sz w:val="22"/>
          <w:szCs w:val="22"/>
        </w:rPr>
      </w:pPr>
      <w:r w:rsidRPr="00CE72EB">
        <w:t>26.</w:t>
      </w:r>
      <w:r w:rsidRPr="00CE72EB">
        <w:rPr>
          <w:rFonts w:ascii="Calibri" w:hAnsi="Calibri"/>
          <w:sz w:val="22"/>
          <w:szCs w:val="22"/>
        </w:rPr>
        <w:tab/>
      </w:r>
      <w:r w:rsidRPr="00CE72EB">
        <w:t>Program</w:t>
      </w:r>
      <w:r w:rsidRPr="00CE72EB">
        <w:tab/>
      </w:r>
      <w:r w:rsidRPr="00CE72EB">
        <w:fldChar w:fldCharType="begin"/>
      </w:r>
      <w:r w:rsidRPr="00CE72EB">
        <w:instrText xml:space="preserve"> PAGEREF _Toc473902941 \h </w:instrText>
      </w:r>
      <w:r w:rsidRPr="00CE72EB">
        <w:fldChar w:fldCharType="separate"/>
      </w:r>
      <w:r w:rsidR="00341463" w:rsidRPr="00CE72EB">
        <w:t>14</w:t>
      </w:r>
      <w:r w:rsidRPr="00CE72EB">
        <w:fldChar w:fldCharType="end"/>
      </w:r>
    </w:p>
    <w:p w:rsidR="00A743DA" w:rsidRPr="00CE72EB" w:rsidRDefault="00A743DA">
      <w:pPr>
        <w:pStyle w:val="TOC2"/>
        <w:rPr>
          <w:rFonts w:ascii="Calibri" w:hAnsi="Calibri"/>
          <w:sz w:val="22"/>
          <w:szCs w:val="22"/>
        </w:rPr>
      </w:pPr>
      <w:r w:rsidRPr="00CE72EB">
        <w:t>27.</w:t>
      </w:r>
      <w:r w:rsidRPr="00CE72EB">
        <w:rPr>
          <w:rFonts w:ascii="Calibri" w:hAnsi="Calibri"/>
          <w:sz w:val="22"/>
          <w:szCs w:val="22"/>
        </w:rPr>
        <w:tab/>
      </w:r>
      <w:r w:rsidRPr="00CE72EB">
        <w:t>Extension of the Intended Completion Date</w:t>
      </w:r>
      <w:r w:rsidRPr="00CE72EB">
        <w:tab/>
      </w:r>
      <w:r w:rsidRPr="00CE72EB">
        <w:fldChar w:fldCharType="begin"/>
      </w:r>
      <w:r w:rsidRPr="00CE72EB">
        <w:instrText xml:space="preserve"> PAGEREF _Toc473902942 \h </w:instrText>
      </w:r>
      <w:r w:rsidRPr="00CE72EB">
        <w:fldChar w:fldCharType="separate"/>
      </w:r>
      <w:r w:rsidR="00341463" w:rsidRPr="00CE72EB">
        <w:t>15</w:t>
      </w:r>
      <w:r w:rsidRPr="00CE72EB">
        <w:fldChar w:fldCharType="end"/>
      </w:r>
    </w:p>
    <w:p w:rsidR="00A743DA" w:rsidRPr="00CE72EB" w:rsidRDefault="00A743DA">
      <w:pPr>
        <w:pStyle w:val="TOC2"/>
        <w:rPr>
          <w:rFonts w:ascii="Calibri" w:hAnsi="Calibri"/>
          <w:sz w:val="22"/>
          <w:szCs w:val="22"/>
        </w:rPr>
      </w:pPr>
      <w:r w:rsidRPr="00CE72EB">
        <w:t>28.</w:t>
      </w:r>
      <w:r w:rsidRPr="00CE72EB">
        <w:rPr>
          <w:rFonts w:ascii="Calibri" w:hAnsi="Calibri"/>
          <w:sz w:val="22"/>
          <w:szCs w:val="22"/>
        </w:rPr>
        <w:tab/>
      </w:r>
      <w:r w:rsidRPr="00CE72EB">
        <w:t>Acceleration</w:t>
      </w:r>
      <w:r w:rsidRPr="00CE72EB">
        <w:tab/>
      </w:r>
      <w:r w:rsidRPr="00CE72EB">
        <w:fldChar w:fldCharType="begin"/>
      </w:r>
      <w:r w:rsidRPr="00CE72EB">
        <w:instrText xml:space="preserve"> PAGEREF _Toc473902943 \h </w:instrText>
      </w:r>
      <w:r w:rsidRPr="00CE72EB">
        <w:fldChar w:fldCharType="separate"/>
      </w:r>
      <w:r w:rsidR="00341463" w:rsidRPr="00CE72EB">
        <w:t>15</w:t>
      </w:r>
      <w:r w:rsidRPr="00CE72EB">
        <w:fldChar w:fldCharType="end"/>
      </w:r>
    </w:p>
    <w:p w:rsidR="00A743DA" w:rsidRPr="00CE72EB" w:rsidRDefault="00A743DA">
      <w:pPr>
        <w:pStyle w:val="TOC2"/>
        <w:rPr>
          <w:rFonts w:ascii="Calibri" w:hAnsi="Calibri"/>
          <w:sz w:val="22"/>
          <w:szCs w:val="22"/>
        </w:rPr>
      </w:pPr>
      <w:r w:rsidRPr="00CE72EB">
        <w:t>29.</w:t>
      </w:r>
      <w:r w:rsidRPr="00CE72EB">
        <w:rPr>
          <w:rFonts w:ascii="Calibri" w:hAnsi="Calibri"/>
          <w:sz w:val="22"/>
          <w:szCs w:val="22"/>
        </w:rPr>
        <w:tab/>
      </w:r>
      <w:r w:rsidRPr="00CE72EB">
        <w:t>Delays Ordered by the Project Manager</w:t>
      </w:r>
      <w:r w:rsidRPr="00CE72EB">
        <w:tab/>
      </w:r>
      <w:r w:rsidRPr="00CE72EB">
        <w:fldChar w:fldCharType="begin"/>
      </w:r>
      <w:r w:rsidRPr="00CE72EB">
        <w:instrText xml:space="preserve"> PAGEREF _Toc473902944 \h </w:instrText>
      </w:r>
      <w:r w:rsidRPr="00CE72EB">
        <w:fldChar w:fldCharType="separate"/>
      </w:r>
      <w:r w:rsidR="00341463" w:rsidRPr="00CE72EB">
        <w:t>16</w:t>
      </w:r>
      <w:r w:rsidRPr="00CE72EB">
        <w:fldChar w:fldCharType="end"/>
      </w:r>
    </w:p>
    <w:p w:rsidR="00A743DA" w:rsidRPr="00CE72EB" w:rsidRDefault="00A743DA">
      <w:pPr>
        <w:pStyle w:val="TOC2"/>
        <w:rPr>
          <w:rFonts w:ascii="Calibri" w:hAnsi="Calibri"/>
          <w:sz w:val="22"/>
          <w:szCs w:val="22"/>
        </w:rPr>
      </w:pPr>
      <w:r w:rsidRPr="00CE72EB">
        <w:t>30.</w:t>
      </w:r>
      <w:r w:rsidRPr="00CE72EB">
        <w:rPr>
          <w:rFonts w:ascii="Calibri" w:hAnsi="Calibri"/>
          <w:sz w:val="22"/>
          <w:szCs w:val="22"/>
        </w:rPr>
        <w:tab/>
      </w:r>
      <w:r w:rsidRPr="00CE72EB">
        <w:t>Management Meetings</w:t>
      </w:r>
      <w:r w:rsidRPr="00CE72EB">
        <w:tab/>
      </w:r>
      <w:r w:rsidRPr="00CE72EB">
        <w:fldChar w:fldCharType="begin"/>
      </w:r>
      <w:r w:rsidRPr="00CE72EB">
        <w:instrText xml:space="preserve"> PAGEREF _Toc473902945 \h </w:instrText>
      </w:r>
      <w:r w:rsidRPr="00CE72EB">
        <w:fldChar w:fldCharType="separate"/>
      </w:r>
      <w:r w:rsidR="00341463" w:rsidRPr="00CE72EB">
        <w:t>16</w:t>
      </w:r>
      <w:r w:rsidRPr="00CE72EB">
        <w:fldChar w:fldCharType="end"/>
      </w:r>
    </w:p>
    <w:p w:rsidR="00A743DA" w:rsidRPr="00CE72EB" w:rsidRDefault="00A743DA">
      <w:pPr>
        <w:pStyle w:val="TOC2"/>
        <w:rPr>
          <w:rFonts w:ascii="Calibri" w:hAnsi="Calibri"/>
          <w:sz w:val="22"/>
          <w:szCs w:val="22"/>
        </w:rPr>
      </w:pPr>
      <w:r w:rsidRPr="00CE72EB">
        <w:t>31.</w:t>
      </w:r>
      <w:r w:rsidRPr="00CE72EB">
        <w:rPr>
          <w:rFonts w:ascii="Calibri" w:hAnsi="Calibri"/>
          <w:sz w:val="22"/>
          <w:szCs w:val="22"/>
        </w:rPr>
        <w:tab/>
      </w:r>
      <w:r w:rsidRPr="00CE72EB">
        <w:t>Early Warning</w:t>
      </w:r>
      <w:r w:rsidRPr="00CE72EB">
        <w:tab/>
      </w:r>
      <w:r w:rsidRPr="00CE72EB">
        <w:fldChar w:fldCharType="begin"/>
      </w:r>
      <w:r w:rsidRPr="00CE72EB">
        <w:instrText xml:space="preserve"> PAGEREF _Toc473902946 \h </w:instrText>
      </w:r>
      <w:r w:rsidRPr="00CE72EB">
        <w:fldChar w:fldCharType="separate"/>
      </w:r>
      <w:r w:rsidR="00341463" w:rsidRPr="00CE72EB">
        <w:t>16</w:t>
      </w:r>
      <w:r w:rsidRPr="00CE72EB">
        <w:fldChar w:fldCharType="end"/>
      </w:r>
    </w:p>
    <w:p w:rsidR="00A743DA" w:rsidRPr="00CE72EB" w:rsidRDefault="00A743DA">
      <w:pPr>
        <w:pStyle w:val="TOC1"/>
        <w:tabs>
          <w:tab w:val="right" w:leader="dot" w:pos="8990"/>
        </w:tabs>
        <w:rPr>
          <w:rFonts w:ascii="Calibri" w:hAnsi="Calibri"/>
          <w:b w:val="0"/>
          <w:noProof/>
          <w:sz w:val="22"/>
          <w:szCs w:val="22"/>
        </w:rPr>
      </w:pPr>
      <w:r w:rsidRPr="00CE72EB">
        <w:rPr>
          <w:noProof/>
        </w:rPr>
        <w:t>C.  Quality Control</w:t>
      </w:r>
      <w:r w:rsidRPr="00CE72EB">
        <w:rPr>
          <w:noProof/>
        </w:rPr>
        <w:tab/>
      </w:r>
      <w:r w:rsidRPr="00CE72EB">
        <w:rPr>
          <w:noProof/>
        </w:rPr>
        <w:fldChar w:fldCharType="begin"/>
      </w:r>
      <w:r w:rsidRPr="00CE72EB">
        <w:rPr>
          <w:noProof/>
        </w:rPr>
        <w:instrText xml:space="preserve"> PAGEREF _Toc473902947 \h </w:instrText>
      </w:r>
      <w:r w:rsidRPr="00CE72EB">
        <w:rPr>
          <w:noProof/>
        </w:rPr>
      </w:r>
      <w:r w:rsidRPr="00CE72EB">
        <w:rPr>
          <w:noProof/>
        </w:rPr>
        <w:fldChar w:fldCharType="separate"/>
      </w:r>
      <w:r w:rsidR="00341463" w:rsidRPr="00CE72EB">
        <w:rPr>
          <w:noProof/>
        </w:rPr>
        <w:t>16</w:t>
      </w:r>
      <w:r w:rsidRPr="00CE72EB">
        <w:rPr>
          <w:noProof/>
        </w:rPr>
        <w:fldChar w:fldCharType="end"/>
      </w:r>
    </w:p>
    <w:p w:rsidR="00A743DA" w:rsidRPr="00CE72EB" w:rsidRDefault="00A743DA">
      <w:pPr>
        <w:pStyle w:val="TOC2"/>
        <w:rPr>
          <w:rFonts w:ascii="Calibri" w:hAnsi="Calibri"/>
          <w:sz w:val="22"/>
          <w:szCs w:val="22"/>
        </w:rPr>
      </w:pPr>
      <w:r w:rsidRPr="00CE72EB">
        <w:t>32.</w:t>
      </w:r>
      <w:r w:rsidRPr="00CE72EB">
        <w:rPr>
          <w:rFonts w:ascii="Calibri" w:hAnsi="Calibri"/>
          <w:sz w:val="22"/>
          <w:szCs w:val="22"/>
        </w:rPr>
        <w:tab/>
      </w:r>
      <w:r w:rsidRPr="00CE72EB">
        <w:t>Identifying Defects</w:t>
      </w:r>
      <w:r w:rsidRPr="00CE72EB">
        <w:tab/>
      </w:r>
      <w:r w:rsidRPr="00CE72EB">
        <w:fldChar w:fldCharType="begin"/>
      </w:r>
      <w:r w:rsidRPr="00CE72EB">
        <w:instrText xml:space="preserve"> PAGEREF _Toc473902948 \h </w:instrText>
      </w:r>
      <w:r w:rsidRPr="00CE72EB">
        <w:fldChar w:fldCharType="separate"/>
      </w:r>
      <w:r w:rsidR="00341463" w:rsidRPr="00CE72EB">
        <w:t>16</w:t>
      </w:r>
      <w:r w:rsidRPr="00CE72EB">
        <w:fldChar w:fldCharType="end"/>
      </w:r>
    </w:p>
    <w:p w:rsidR="00A743DA" w:rsidRPr="00CE72EB" w:rsidRDefault="00A743DA">
      <w:pPr>
        <w:pStyle w:val="TOC2"/>
        <w:rPr>
          <w:rFonts w:ascii="Calibri" w:hAnsi="Calibri"/>
          <w:sz w:val="22"/>
          <w:szCs w:val="22"/>
        </w:rPr>
      </w:pPr>
      <w:r w:rsidRPr="00CE72EB">
        <w:t>33.</w:t>
      </w:r>
      <w:r w:rsidRPr="00CE72EB">
        <w:rPr>
          <w:rFonts w:ascii="Calibri" w:hAnsi="Calibri"/>
          <w:sz w:val="22"/>
          <w:szCs w:val="22"/>
        </w:rPr>
        <w:tab/>
      </w:r>
      <w:r w:rsidRPr="00CE72EB">
        <w:t>Tests</w:t>
      </w:r>
      <w:r w:rsidRPr="00CE72EB">
        <w:tab/>
      </w:r>
      <w:r w:rsidRPr="00CE72EB">
        <w:fldChar w:fldCharType="begin"/>
      </w:r>
      <w:r w:rsidRPr="00CE72EB">
        <w:instrText xml:space="preserve"> PAGEREF _Toc473902949 \h </w:instrText>
      </w:r>
      <w:r w:rsidRPr="00CE72EB">
        <w:fldChar w:fldCharType="separate"/>
      </w:r>
      <w:r w:rsidR="00341463" w:rsidRPr="00CE72EB">
        <w:t>16</w:t>
      </w:r>
      <w:r w:rsidRPr="00CE72EB">
        <w:fldChar w:fldCharType="end"/>
      </w:r>
    </w:p>
    <w:p w:rsidR="00A743DA" w:rsidRPr="00CE72EB" w:rsidRDefault="00A743DA">
      <w:pPr>
        <w:pStyle w:val="TOC2"/>
        <w:rPr>
          <w:rFonts w:ascii="Calibri" w:hAnsi="Calibri"/>
          <w:sz w:val="22"/>
          <w:szCs w:val="22"/>
        </w:rPr>
      </w:pPr>
      <w:r w:rsidRPr="00CE72EB">
        <w:t>34.</w:t>
      </w:r>
      <w:r w:rsidRPr="00CE72EB">
        <w:rPr>
          <w:rFonts w:ascii="Calibri" w:hAnsi="Calibri"/>
          <w:sz w:val="22"/>
          <w:szCs w:val="22"/>
        </w:rPr>
        <w:tab/>
      </w:r>
      <w:r w:rsidRPr="00CE72EB">
        <w:t>Correction of Defects</w:t>
      </w:r>
      <w:r w:rsidRPr="00CE72EB">
        <w:tab/>
      </w:r>
      <w:r w:rsidRPr="00CE72EB">
        <w:fldChar w:fldCharType="begin"/>
      </w:r>
      <w:r w:rsidRPr="00CE72EB">
        <w:instrText xml:space="preserve"> PAGEREF _Toc473902950 \h </w:instrText>
      </w:r>
      <w:r w:rsidRPr="00CE72EB">
        <w:fldChar w:fldCharType="separate"/>
      </w:r>
      <w:r w:rsidR="00341463" w:rsidRPr="00CE72EB">
        <w:t>17</w:t>
      </w:r>
      <w:r w:rsidRPr="00CE72EB">
        <w:fldChar w:fldCharType="end"/>
      </w:r>
    </w:p>
    <w:p w:rsidR="00A743DA" w:rsidRPr="00CE72EB" w:rsidRDefault="00A743DA">
      <w:pPr>
        <w:pStyle w:val="TOC2"/>
        <w:rPr>
          <w:rFonts w:ascii="Calibri" w:hAnsi="Calibri"/>
          <w:sz w:val="22"/>
          <w:szCs w:val="22"/>
        </w:rPr>
      </w:pPr>
      <w:r w:rsidRPr="00CE72EB">
        <w:t>35.</w:t>
      </w:r>
      <w:r w:rsidRPr="00CE72EB">
        <w:rPr>
          <w:rFonts w:ascii="Calibri" w:hAnsi="Calibri"/>
          <w:sz w:val="22"/>
          <w:szCs w:val="22"/>
        </w:rPr>
        <w:tab/>
      </w:r>
      <w:r w:rsidRPr="00CE72EB">
        <w:t>Uncorrected Defects</w:t>
      </w:r>
      <w:r w:rsidRPr="00CE72EB">
        <w:tab/>
      </w:r>
      <w:r w:rsidRPr="00CE72EB">
        <w:fldChar w:fldCharType="begin"/>
      </w:r>
      <w:r w:rsidRPr="00CE72EB">
        <w:instrText xml:space="preserve"> PAGEREF _Toc473902951 \h </w:instrText>
      </w:r>
      <w:r w:rsidRPr="00CE72EB">
        <w:fldChar w:fldCharType="separate"/>
      </w:r>
      <w:r w:rsidR="00341463" w:rsidRPr="00CE72EB">
        <w:t>17</w:t>
      </w:r>
      <w:r w:rsidRPr="00CE72EB">
        <w:fldChar w:fldCharType="end"/>
      </w:r>
    </w:p>
    <w:p w:rsidR="00A743DA" w:rsidRPr="00CE72EB" w:rsidRDefault="00A743DA">
      <w:pPr>
        <w:pStyle w:val="TOC1"/>
        <w:tabs>
          <w:tab w:val="right" w:leader="dot" w:pos="8990"/>
        </w:tabs>
        <w:rPr>
          <w:rFonts w:ascii="Calibri" w:hAnsi="Calibri"/>
          <w:b w:val="0"/>
          <w:noProof/>
          <w:sz w:val="22"/>
          <w:szCs w:val="22"/>
        </w:rPr>
      </w:pPr>
      <w:r w:rsidRPr="00CE72EB">
        <w:rPr>
          <w:noProof/>
        </w:rPr>
        <w:lastRenderedPageBreak/>
        <w:t>D.  Cost Control</w:t>
      </w:r>
      <w:r w:rsidRPr="00CE72EB">
        <w:rPr>
          <w:noProof/>
        </w:rPr>
        <w:tab/>
      </w:r>
      <w:r w:rsidRPr="00CE72EB">
        <w:rPr>
          <w:noProof/>
        </w:rPr>
        <w:fldChar w:fldCharType="begin"/>
      </w:r>
      <w:r w:rsidRPr="00CE72EB">
        <w:rPr>
          <w:noProof/>
        </w:rPr>
        <w:instrText xml:space="preserve"> PAGEREF _Toc473902952 \h </w:instrText>
      </w:r>
      <w:r w:rsidRPr="00CE72EB">
        <w:rPr>
          <w:noProof/>
        </w:rPr>
      </w:r>
      <w:r w:rsidRPr="00CE72EB">
        <w:rPr>
          <w:noProof/>
        </w:rPr>
        <w:fldChar w:fldCharType="separate"/>
      </w:r>
      <w:r w:rsidR="00341463" w:rsidRPr="00CE72EB">
        <w:rPr>
          <w:noProof/>
        </w:rPr>
        <w:t>17</w:t>
      </w:r>
      <w:r w:rsidRPr="00CE72EB">
        <w:rPr>
          <w:noProof/>
        </w:rPr>
        <w:fldChar w:fldCharType="end"/>
      </w:r>
    </w:p>
    <w:p w:rsidR="00A743DA" w:rsidRPr="00CE72EB" w:rsidRDefault="00A743DA">
      <w:pPr>
        <w:pStyle w:val="TOC2"/>
        <w:rPr>
          <w:rFonts w:ascii="Calibri" w:hAnsi="Calibri"/>
          <w:sz w:val="22"/>
          <w:szCs w:val="22"/>
        </w:rPr>
      </w:pPr>
      <w:r w:rsidRPr="00CE72EB">
        <w:t>36.</w:t>
      </w:r>
      <w:r w:rsidRPr="00CE72EB">
        <w:rPr>
          <w:rFonts w:ascii="Calibri" w:hAnsi="Calibri"/>
          <w:sz w:val="22"/>
          <w:szCs w:val="22"/>
        </w:rPr>
        <w:tab/>
      </w:r>
      <w:r w:rsidRPr="00CE72EB">
        <w:t>Contract Price</w:t>
      </w:r>
      <w:r w:rsidRPr="00CE72EB">
        <w:tab/>
      </w:r>
      <w:r w:rsidRPr="00CE72EB">
        <w:fldChar w:fldCharType="begin"/>
      </w:r>
      <w:r w:rsidRPr="00CE72EB">
        <w:instrText xml:space="preserve"> PAGEREF _Toc473902953 \h </w:instrText>
      </w:r>
      <w:r w:rsidRPr="00CE72EB">
        <w:fldChar w:fldCharType="separate"/>
      </w:r>
      <w:r w:rsidR="00341463" w:rsidRPr="00CE72EB">
        <w:t>17</w:t>
      </w:r>
      <w:r w:rsidRPr="00CE72EB">
        <w:fldChar w:fldCharType="end"/>
      </w:r>
    </w:p>
    <w:p w:rsidR="00A743DA" w:rsidRPr="00CE72EB" w:rsidRDefault="00A743DA">
      <w:pPr>
        <w:pStyle w:val="TOC2"/>
        <w:rPr>
          <w:rFonts w:ascii="Calibri" w:hAnsi="Calibri"/>
          <w:sz w:val="22"/>
          <w:szCs w:val="22"/>
        </w:rPr>
      </w:pPr>
      <w:r w:rsidRPr="00CE72EB">
        <w:t>37.</w:t>
      </w:r>
      <w:r w:rsidRPr="00CE72EB">
        <w:rPr>
          <w:rFonts w:ascii="Calibri" w:hAnsi="Calibri"/>
          <w:sz w:val="22"/>
          <w:szCs w:val="22"/>
        </w:rPr>
        <w:tab/>
      </w:r>
      <w:r w:rsidRPr="00CE72EB">
        <w:t>Changes in the Contract Price</w:t>
      </w:r>
      <w:r w:rsidRPr="00CE72EB">
        <w:tab/>
      </w:r>
      <w:r w:rsidRPr="00CE72EB">
        <w:fldChar w:fldCharType="begin"/>
      </w:r>
      <w:r w:rsidRPr="00CE72EB">
        <w:instrText xml:space="preserve"> PAGEREF _Toc473902954 \h </w:instrText>
      </w:r>
      <w:r w:rsidRPr="00CE72EB">
        <w:fldChar w:fldCharType="separate"/>
      </w:r>
      <w:r w:rsidR="00341463" w:rsidRPr="00CE72EB">
        <w:t>17</w:t>
      </w:r>
      <w:r w:rsidRPr="00CE72EB">
        <w:fldChar w:fldCharType="end"/>
      </w:r>
    </w:p>
    <w:p w:rsidR="00A743DA" w:rsidRPr="00CE72EB" w:rsidRDefault="00A743DA">
      <w:pPr>
        <w:pStyle w:val="TOC2"/>
        <w:rPr>
          <w:rFonts w:ascii="Calibri" w:hAnsi="Calibri"/>
          <w:sz w:val="22"/>
          <w:szCs w:val="22"/>
        </w:rPr>
      </w:pPr>
      <w:r w:rsidRPr="00CE72EB">
        <w:t>38.</w:t>
      </w:r>
      <w:r w:rsidRPr="00CE72EB">
        <w:rPr>
          <w:rFonts w:ascii="Calibri" w:hAnsi="Calibri"/>
          <w:sz w:val="22"/>
          <w:szCs w:val="22"/>
        </w:rPr>
        <w:tab/>
      </w:r>
      <w:r w:rsidRPr="00CE72EB">
        <w:t>Variations</w:t>
      </w:r>
      <w:r w:rsidRPr="00CE72EB">
        <w:tab/>
      </w:r>
      <w:r w:rsidRPr="00CE72EB">
        <w:fldChar w:fldCharType="begin"/>
      </w:r>
      <w:r w:rsidRPr="00CE72EB">
        <w:instrText xml:space="preserve"> PAGEREF _Toc473902955 \h </w:instrText>
      </w:r>
      <w:r w:rsidRPr="00CE72EB">
        <w:fldChar w:fldCharType="separate"/>
      </w:r>
      <w:r w:rsidR="00341463" w:rsidRPr="00CE72EB">
        <w:t>18</w:t>
      </w:r>
      <w:r w:rsidRPr="00CE72EB">
        <w:fldChar w:fldCharType="end"/>
      </w:r>
    </w:p>
    <w:p w:rsidR="00A743DA" w:rsidRPr="00CE72EB" w:rsidRDefault="00A743DA">
      <w:pPr>
        <w:pStyle w:val="TOC2"/>
        <w:rPr>
          <w:rFonts w:ascii="Calibri" w:hAnsi="Calibri"/>
          <w:sz w:val="22"/>
          <w:szCs w:val="22"/>
        </w:rPr>
      </w:pPr>
      <w:r w:rsidRPr="00CE72EB">
        <w:t>39.</w:t>
      </w:r>
      <w:r w:rsidRPr="00CE72EB">
        <w:rPr>
          <w:rFonts w:ascii="Calibri" w:hAnsi="Calibri"/>
          <w:sz w:val="22"/>
          <w:szCs w:val="22"/>
        </w:rPr>
        <w:tab/>
      </w:r>
      <w:r w:rsidRPr="00CE72EB">
        <w:t>Cash Flow Forecasts</w:t>
      </w:r>
      <w:r w:rsidRPr="00CE72EB">
        <w:tab/>
      </w:r>
      <w:r w:rsidRPr="00CE72EB">
        <w:fldChar w:fldCharType="begin"/>
      </w:r>
      <w:r w:rsidRPr="00CE72EB">
        <w:instrText xml:space="preserve"> PAGEREF _Toc473902956 \h </w:instrText>
      </w:r>
      <w:r w:rsidRPr="00CE72EB">
        <w:fldChar w:fldCharType="separate"/>
      </w:r>
      <w:r w:rsidR="00341463" w:rsidRPr="00CE72EB">
        <w:t>18</w:t>
      </w:r>
      <w:r w:rsidRPr="00CE72EB">
        <w:fldChar w:fldCharType="end"/>
      </w:r>
    </w:p>
    <w:p w:rsidR="00A743DA" w:rsidRPr="00CE72EB" w:rsidRDefault="00A743DA">
      <w:pPr>
        <w:pStyle w:val="TOC2"/>
        <w:rPr>
          <w:rFonts w:ascii="Calibri" w:hAnsi="Calibri"/>
          <w:sz w:val="22"/>
          <w:szCs w:val="22"/>
        </w:rPr>
      </w:pPr>
      <w:r w:rsidRPr="00CE72EB">
        <w:t>40.</w:t>
      </w:r>
      <w:r w:rsidRPr="00CE72EB">
        <w:rPr>
          <w:rFonts w:ascii="Calibri" w:hAnsi="Calibri"/>
          <w:sz w:val="22"/>
          <w:szCs w:val="22"/>
        </w:rPr>
        <w:tab/>
      </w:r>
      <w:r w:rsidRPr="00CE72EB">
        <w:t>Payment Certificates</w:t>
      </w:r>
      <w:r w:rsidRPr="00CE72EB">
        <w:tab/>
      </w:r>
      <w:r w:rsidRPr="00CE72EB">
        <w:fldChar w:fldCharType="begin"/>
      </w:r>
      <w:r w:rsidRPr="00CE72EB">
        <w:instrText xml:space="preserve"> PAGEREF _Toc473902957 \h </w:instrText>
      </w:r>
      <w:r w:rsidRPr="00CE72EB">
        <w:fldChar w:fldCharType="separate"/>
      </w:r>
      <w:r w:rsidR="00341463" w:rsidRPr="00CE72EB">
        <w:t>18</w:t>
      </w:r>
      <w:r w:rsidRPr="00CE72EB">
        <w:fldChar w:fldCharType="end"/>
      </w:r>
    </w:p>
    <w:p w:rsidR="00A743DA" w:rsidRPr="00CE72EB" w:rsidRDefault="00A743DA">
      <w:pPr>
        <w:pStyle w:val="TOC2"/>
        <w:rPr>
          <w:rFonts w:ascii="Calibri" w:hAnsi="Calibri"/>
          <w:sz w:val="22"/>
          <w:szCs w:val="22"/>
        </w:rPr>
      </w:pPr>
      <w:r w:rsidRPr="00CE72EB">
        <w:t>41.</w:t>
      </w:r>
      <w:r w:rsidRPr="00CE72EB">
        <w:rPr>
          <w:rFonts w:ascii="Calibri" w:hAnsi="Calibri"/>
          <w:sz w:val="22"/>
          <w:szCs w:val="22"/>
        </w:rPr>
        <w:tab/>
      </w:r>
      <w:r w:rsidRPr="00CE72EB">
        <w:t>Payments</w:t>
      </w:r>
      <w:r w:rsidRPr="00CE72EB">
        <w:tab/>
      </w:r>
      <w:r w:rsidRPr="00CE72EB">
        <w:fldChar w:fldCharType="begin"/>
      </w:r>
      <w:r w:rsidRPr="00CE72EB">
        <w:instrText xml:space="preserve"> PAGEREF _Toc473902958 \h </w:instrText>
      </w:r>
      <w:r w:rsidRPr="00CE72EB">
        <w:fldChar w:fldCharType="separate"/>
      </w:r>
      <w:r w:rsidR="00341463" w:rsidRPr="00CE72EB">
        <w:t>19</w:t>
      </w:r>
      <w:r w:rsidRPr="00CE72EB">
        <w:fldChar w:fldCharType="end"/>
      </w:r>
    </w:p>
    <w:p w:rsidR="00A743DA" w:rsidRPr="00CE72EB" w:rsidRDefault="00A743DA">
      <w:pPr>
        <w:pStyle w:val="TOC2"/>
        <w:rPr>
          <w:rFonts w:ascii="Calibri" w:hAnsi="Calibri"/>
          <w:sz w:val="22"/>
          <w:szCs w:val="22"/>
        </w:rPr>
      </w:pPr>
      <w:r w:rsidRPr="00CE72EB">
        <w:t>42.</w:t>
      </w:r>
      <w:r w:rsidRPr="00CE72EB">
        <w:rPr>
          <w:rFonts w:ascii="Calibri" w:hAnsi="Calibri"/>
          <w:sz w:val="22"/>
          <w:szCs w:val="22"/>
        </w:rPr>
        <w:tab/>
      </w:r>
      <w:r w:rsidRPr="00CE72EB">
        <w:t>Compensation Events</w:t>
      </w:r>
      <w:r w:rsidRPr="00CE72EB">
        <w:tab/>
      </w:r>
      <w:r w:rsidRPr="00CE72EB">
        <w:fldChar w:fldCharType="begin"/>
      </w:r>
      <w:r w:rsidRPr="00CE72EB">
        <w:instrText xml:space="preserve"> PAGEREF _Toc473902959 \h </w:instrText>
      </w:r>
      <w:r w:rsidRPr="00CE72EB">
        <w:fldChar w:fldCharType="separate"/>
      </w:r>
      <w:r w:rsidR="00341463" w:rsidRPr="00CE72EB">
        <w:t>20</w:t>
      </w:r>
      <w:r w:rsidRPr="00CE72EB">
        <w:fldChar w:fldCharType="end"/>
      </w:r>
    </w:p>
    <w:p w:rsidR="00A743DA" w:rsidRPr="00CE72EB" w:rsidRDefault="00A743DA">
      <w:pPr>
        <w:pStyle w:val="TOC2"/>
        <w:rPr>
          <w:rFonts w:ascii="Calibri" w:hAnsi="Calibri"/>
          <w:sz w:val="22"/>
          <w:szCs w:val="22"/>
        </w:rPr>
      </w:pPr>
      <w:r w:rsidRPr="00CE72EB">
        <w:t>43.</w:t>
      </w:r>
      <w:r w:rsidRPr="00CE72EB">
        <w:rPr>
          <w:rFonts w:ascii="Calibri" w:hAnsi="Calibri"/>
          <w:sz w:val="22"/>
          <w:szCs w:val="22"/>
        </w:rPr>
        <w:tab/>
      </w:r>
      <w:r w:rsidRPr="00CE72EB">
        <w:t>Tax</w:t>
      </w:r>
      <w:r w:rsidRPr="00CE72EB">
        <w:tab/>
      </w:r>
      <w:r w:rsidRPr="00CE72EB">
        <w:fldChar w:fldCharType="begin"/>
      </w:r>
      <w:r w:rsidRPr="00CE72EB">
        <w:instrText xml:space="preserve"> PAGEREF _Toc473902960 \h </w:instrText>
      </w:r>
      <w:r w:rsidRPr="00CE72EB">
        <w:fldChar w:fldCharType="separate"/>
      </w:r>
      <w:r w:rsidR="00341463" w:rsidRPr="00CE72EB">
        <w:t>21</w:t>
      </w:r>
      <w:r w:rsidRPr="00CE72EB">
        <w:fldChar w:fldCharType="end"/>
      </w:r>
    </w:p>
    <w:p w:rsidR="00A743DA" w:rsidRPr="00CE72EB" w:rsidRDefault="00A743DA">
      <w:pPr>
        <w:pStyle w:val="TOC2"/>
        <w:rPr>
          <w:rFonts w:ascii="Calibri" w:hAnsi="Calibri"/>
          <w:sz w:val="22"/>
          <w:szCs w:val="22"/>
        </w:rPr>
      </w:pPr>
      <w:r w:rsidRPr="00CE72EB">
        <w:t>44.</w:t>
      </w:r>
      <w:r w:rsidRPr="00CE72EB">
        <w:rPr>
          <w:rFonts w:ascii="Calibri" w:hAnsi="Calibri"/>
          <w:sz w:val="22"/>
          <w:szCs w:val="22"/>
        </w:rPr>
        <w:tab/>
      </w:r>
      <w:r w:rsidRPr="00CE72EB">
        <w:t>Currencies</w:t>
      </w:r>
      <w:r w:rsidRPr="00CE72EB">
        <w:tab/>
      </w:r>
      <w:r w:rsidRPr="00CE72EB">
        <w:fldChar w:fldCharType="begin"/>
      </w:r>
      <w:r w:rsidRPr="00CE72EB">
        <w:instrText xml:space="preserve"> PAGEREF _Toc473902961 \h </w:instrText>
      </w:r>
      <w:r w:rsidRPr="00CE72EB">
        <w:fldChar w:fldCharType="separate"/>
      </w:r>
      <w:r w:rsidR="00341463" w:rsidRPr="00CE72EB">
        <w:t>21</w:t>
      </w:r>
      <w:r w:rsidRPr="00CE72EB">
        <w:fldChar w:fldCharType="end"/>
      </w:r>
    </w:p>
    <w:p w:rsidR="00A743DA" w:rsidRPr="00CE72EB" w:rsidRDefault="00A743DA">
      <w:pPr>
        <w:pStyle w:val="TOC2"/>
        <w:rPr>
          <w:rFonts w:ascii="Calibri" w:hAnsi="Calibri"/>
          <w:sz w:val="22"/>
          <w:szCs w:val="22"/>
        </w:rPr>
      </w:pPr>
      <w:r w:rsidRPr="00CE72EB">
        <w:t>45.</w:t>
      </w:r>
      <w:r w:rsidRPr="00CE72EB">
        <w:rPr>
          <w:rFonts w:ascii="Calibri" w:hAnsi="Calibri"/>
          <w:sz w:val="22"/>
          <w:szCs w:val="22"/>
        </w:rPr>
        <w:tab/>
      </w:r>
      <w:r w:rsidRPr="00CE72EB">
        <w:t>Price Adjustment</w:t>
      </w:r>
      <w:r w:rsidRPr="00CE72EB">
        <w:tab/>
      </w:r>
      <w:r w:rsidRPr="00CE72EB">
        <w:fldChar w:fldCharType="begin"/>
      </w:r>
      <w:r w:rsidRPr="00CE72EB">
        <w:instrText xml:space="preserve"> PAGEREF _Toc473902962 \h </w:instrText>
      </w:r>
      <w:r w:rsidRPr="00CE72EB">
        <w:fldChar w:fldCharType="separate"/>
      </w:r>
      <w:r w:rsidR="00341463" w:rsidRPr="00CE72EB">
        <w:t>21</w:t>
      </w:r>
      <w:r w:rsidRPr="00CE72EB">
        <w:fldChar w:fldCharType="end"/>
      </w:r>
    </w:p>
    <w:p w:rsidR="00A743DA" w:rsidRPr="00CE72EB" w:rsidRDefault="00A743DA">
      <w:pPr>
        <w:pStyle w:val="TOC2"/>
        <w:rPr>
          <w:rFonts w:ascii="Calibri" w:hAnsi="Calibri"/>
          <w:sz w:val="22"/>
          <w:szCs w:val="22"/>
        </w:rPr>
      </w:pPr>
      <w:r w:rsidRPr="00CE72EB">
        <w:t>46.</w:t>
      </w:r>
      <w:r w:rsidRPr="00CE72EB">
        <w:rPr>
          <w:rFonts w:ascii="Calibri" w:hAnsi="Calibri"/>
          <w:sz w:val="22"/>
          <w:szCs w:val="22"/>
        </w:rPr>
        <w:tab/>
      </w:r>
      <w:r w:rsidRPr="00CE72EB">
        <w:t>Retention</w:t>
      </w:r>
      <w:r w:rsidRPr="00CE72EB">
        <w:tab/>
      </w:r>
      <w:r w:rsidRPr="00CE72EB">
        <w:fldChar w:fldCharType="begin"/>
      </w:r>
      <w:r w:rsidRPr="00CE72EB">
        <w:instrText xml:space="preserve"> PAGEREF _Toc473902963 \h </w:instrText>
      </w:r>
      <w:r w:rsidRPr="00CE72EB">
        <w:fldChar w:fldCharType="separate"/>
      </w:r>
      <w:r w:rsidR="00341463" w:rsidRPr="00CE72EB">
        <w:t>22</w:t>
      </w:r>
      <w:r w:rsidRPr="00CE72EB">
        <w:fldChar w:fldCharType="end"/>
      </w:r>
    </w:p>
    <w:p w:rsidR="00A743DA" w:rsidRPr="00CE72EB" w:rsidRDefault="00A743DA">
      <w:pPr>
        <w:pStyle w:val="TOC2"/>
        <w:rPr>
          <w:rFonts w:ascii="Calibri" w:hAnsi="Calibri"/>
          <w:sz w:val="22"/>
          <w:szCs w:val="22"/>
        </w:rPr>
      </w:pPr>
      <w:r w:rsidRPr="00CE72EB">
        <w:t>47.</w:t>
      </w:r>
      <w:r w:rsidRPr="00CE72EB">
        <w:rPr>
          <w:rFonts w:ascii="Calibri" w:hAnsi="Calibri"/>
          <w:sz w:val="22"/>
          <w:szCs w:val="22"/>
        </w:rPr>
        <w:tab/>
      </w:r>
      <w:r w:rsidRPr="00CE72EB">
        <w:t>Liquidated Damages</w:t>
      </w:r>
      <w:r w:rsidRPr="00CE72EB">
        <w:tab/>
      </w:r>
      <w:r w:rsidRPr="00CE72EB">
        <w:fldChar w:fldCharType="begin"/>
      </w:r>
      <w:r w:rsidRPr="00CE72EB">
        <w:instrText xml:space="preserve"> PAGEREF _Toc473902964 \h </w:instrText>
      </w:r>
      <w:r w:rsidRPr="00CE72EB">
        <w:fldChar w:fldCharType="separate"/>
      </w:r>
      <w:r w:rsidR="00341463" w:rsidRPr="00CE72EB">
        <w:t>22</w:t>
      </w:r>
      <w:r w:rsidRPr="00CE72EB">
        <w:fldChar w:fldCharType="end"/>
      </w:r>
    </w:p>
    <w:p w:rsidR="00A743DA" w:rsidRPr="00CE72EB" w:rsidRDefault="00A743DA">
      <w:pPr>
        <w:pStyle w:val="TOC2"/>
        <w:rPr>
          <w:rFonts w:ascii="Calibri" w:hAnsi="Calibri"/>
          <w:sz w:val="22"/>
          <w:szCs w:val="22"/>
        </w:rPr>
      </w:pPr>
      <w:r w:rsidRPr="00CE72EB">
        <w:t>48.</w:t>
      </w:r>
      <w:r w:rsidRPr="00CE72EB">
        <w:rPr>
          <w:rFonts w:ascii="Calibri" w:hAnsi="Calibri"/>
          <w:sz w:val="22"/>
          <w:szCs w:val="22"/>
        </w:rPr>
        <w:tab/>
      </w:r>
      <w:r w:rsidRPr="00CE72EB">
        <w:t>Bonus</w:t>
      </w:r>
      <w:r w:rsidRPr="00CE72EB">
        <w:tab/>
      </w:r>
      <w:r w:rsidRPr="00CE72EB">
        <w:fldChar w:fldCharType="begin"/>
      </w:r>
      <w:r w:rsidRPr="00CE72EB">
        <w:instrText xml:space="preserve"> PAGEREF _Toc473902965 \h </w:instrText>
      </w:r>
      <w:r w:rsidRPr="00CE72EB">
        <w:fldChar w:fldCharType="separate"/>
      </w:r>
      <w:r w:rsidR="00341463" w:rsidRPr="00CE72EB">
        <w:t>22</w:t>
      </w:r>
      <w:r w:rsidRPr="00CE72EB">
        <w:fldChar w:fldCharType="end"/>
      </w:r>
    </w:p>
    <w:p w:rsidR="00A743DA" w:rsidRPr="00CE72EB" w:rsidRDefault="00A743DA">
      <w:pPr>
        <w:pStyle w:val="TOC2"/>
        <w:rPr>
          <w:rFonts w:ascii="Calibri" w:hAnsi="Calibri"/>
          <w:sz w:val="22"/>
          <w:szCs w:val="22"/>
        </w:rPr>
      </w:pPr>
      <w:r w:rsidRPr="00CE72EB">
        <w:t>49.</w:t>
      </w:r>
      <w:r w:rsidRPr="00CE72EB">
        <w:rPr>
          <w:rFonts w:ascii="Calibri" w:hAnsi="Calibri"/>
          <w:sz w:val="22"/>
          <w:szCs w:val="22"/>
        </w:rPr>
        <w:tab/>
      </w:r>
      <w:r w:rsidRPr="00CE72EB">
        <w:t>Advance Payment</w:t>
      </w:r>
      <w:r w:rsidRPr="00CE72EB">
        <w:tab/>
      </w:r>
      <w:r w:rsidRPr="00CE72EB">
        <w:fldChar w:fldCharType="begin"/>
      </w:r>
      <w:r w:rsidRPr="00CE72EB">
        <w:instrText xml:space="preserve"> PAGEREF _Toc473902966 \h </w:instrText>
      </w:r>
      <w:r w:rsidRPr="00CE72EB">
        <w:fldChar w:fldCharType="separate"/>
      </w:r>
      <w:r w:rsidR="00341463" w:rsidRPr="00CE72EB">
        <w:t>23</w:t>
      </w:r>
      <w:r w:rsidRPr="00CE72EB">
        <w:fldChar w:fldCharType="end"/>
      </w:r>
    </w:p>
    <w:p w:rsidR="00A743DA" w:rsidRPr="00CE72EB" w:rsidRDefault="00A743DA">
      <w:pPr>
        <w:pStyle w:val="TOC2"/>
        <w:rPr>
          <w:rFonts w:ascii="Calibri" w:hAnsi="Calibri"/>
          <w:sz w:val="22"/>
          <w:szCs w:val="22"/>
        </w:rPr>
      </w:pPr>
      <w:r w:rsidRPr="00CE72EB">
        <w:t>50.</w:t>
      </w:r>
      <w:r w:rsidRPr="00CE72EB">
        <w:rPr>
          <w:rFonts w:ascii="Calibri" w:hAnsi="Calibri"/>
          <w:sz w:val="22"/>
          <w:szCs w:val="22"/>
        </w:rPr>
        <w:tab/>
      </w:r>
      <w:r w:rsidRPr="00CE72EB">
        <w:t>Securities</w:t>
      </w:r>
      <w:r w:rsidRPr="00CE72EB">
        <w:tab/>
      </w:r>
      <w:r w:rsidRPr="00CE72EB">
        <w:fldChar w:fldCharType="begin"/>
      </w:r>
      <w:r w:rsidRPr="00CE72EB">
        <w:instrText xml:space="preserve"> PAGEREF _Toc473902967 \h </w:instrText>
      </w:r>
      <w:r w:rsidRPr="00CE72EB">
        <w:fldChar w:fldCharType="separate"/>
      </w:r>
      <w:r w:rsidR="00341463" w:rsidRPr="00CE72EB">
        <w:t>23</w:t>
      </w:r>
      <w:r w:rsidRPr="00CE72EB">
        <w:fldChar w:fldCharType="end"/>
      </w:r>
    </w:p>
    <w:p w:rsidR="00A743DA" w:rsidRPr="00CE72EB" w:rsidRDefault="00A743DA">
      <w:pPr>
        <w:pStyle w:val="TOC2"/>
        <w:rPr>
          <w:rFonts w:ascii="Calibri" w:hAnsi="Calibri"/>
          <w:sz w:val="22"/>
          <w:szCs w:val="22"/>
        </w:rPr>
      </w:pPr>
      <w:r w:rsidRPr="00CE72EB">
        <w:t>51.</w:t>
      </w:r>
      <w:r w:rsidRPr="00CE72EB">
        <w:rPr>
          <w:rFonts w:ascii="Calibri" w:hAnsi="Calibri"/>
          <w:sz w:val="22"/>
          <w:szCs w:val="22"/>
        </w:rPr>
        <w:tab/>
      </w:r>
      <w:r w:rsidRPr="00CE72EB">
        <w:t>Dayworks</w:t>
      </w:r>
      <w:r w:rsidRPr="00CE72EB">
        <w:tab/>
      </w:r>
      <w:r w:rsidRPr="00CE72EB">
        <w:fldChar w:fldCharType="begin"/>
      </w:r>
      <w:r w:rsidRPr="00CE72EB">
        <w:instrText xml:space="preserve"> PAGEREF _Toc473902968 \h </w:instrText>
      </w:r>
      <w:r w:rsidRPr="00CE72EB">
        <w:fldChar w:fldCharType="separate"/>
      </w:r>
      <w:r w:rsidR="00341463" w:rsidRPr="00CE72EB">
        <w:t>23</w:t>
      </w:r>
      <w:r w:rsidRPr="00CE72EB">
        <w:fldChar w:fldCharType="end"/>
      </w:r>
    </w:p>
    <w:p w:rsidR="00A743DA" w:rsidRPr="00CE72EB" w:rsidRDefault="00A743DA">
      <w:pPr>
        <w:pStyle w:val="TOC2"/>
        <w:rPr>
          <w:rFonts w:ascii="Calibri" w:hAnsi="Calibri"/>
          <w:sz w:val="22"/>
          <w:szCs w:val="22"/>
        </w:rPr>
      </w:pPr>
      <w:r w:rsidRPr="00CE72EB">
        <w:t>52.</w:t>
      </w:r>
      <w:r w:rsidRPr="00CE72EB">
        <w:rPr>
          <w:rFonts w:ascii="Calibri" w:hAnsi="Calibri"/>
          <w:sz w:val="22"/>
          <w:szCs w:val="22"/>
        </w:rPr>
        <w:tab/>
      </w:r>
      <w:r w:rsidRPr="00CE72EB">
        <w:t>Cost of Repairs</w:t>
      </w:r>
      <w:r w:rsidRPr="00CE72EB">
        <w:tab/>
      </w:r>
      <w:r w:rsidRPr="00CE72EB">
        <w:fldChar w:fldCharType="begin"/>
      </w:r>
      <w:r w:rsidRPr="00CE72EB">
        <w:instrText xml:space="preserve"> PAGEREF _Toc473902969 \h </w:instrText>
      </w:r>
      <w:r w:rsidRPr="00CE72EB">
        <w:fldChar w:fldCharType="separate"/>
      </w:r>
      <w:r w:rsidR="00341463" w:rsidRPr="00CE72EB">
        <w:t>24</w:t>
      </w:r>
      <w:r w:rsidRPr="00CE72EB">
        <w:fldChar w:fldCharType="end"/>
      </w:r>
    </w:p>
    <w:p w:rsidR="00A743DA" w:rsidRPr="00CE72EB" w:rsidRDefault="00A743DA">
      <w:pPr>
        <w:pStyle w:val="TOC1"/>
        <w:tabs>
          <w:tab w:val="right" w:leader="dot" w:pos="8990"/>
        </w:tabs>
        <w:rPr>
          <w:rFonts w:ascii="Calibri" w:hAnsi="Calibri"/>
          <w:b w:val="0"/>
          <w:noProof/>
          <w:sz w:val="22"/>
          <w:szCs w:val="22"/>
        </w:rPr>
      </w:pPr>
      <w:r w:rsidRPr="00CE72EB">
        <w:rPr>
          <w:noProof/>
        </w:rPr>
        <w:t>E.  Finishing the Contract</w:t>
      </w:r>
      <w:r w:rsidRPr="00CE72EB">
        <w:rPr>
          <w:noProof/>
        </w:rPr>
        <w:tab/>
      </w:r>
      <w:r w:rsidRPr="00CE72EB">
        <w:rPr>
          <w:noProof/>
        </w:rPr>
        <w:fldChar w:fldCharType="begin"/>
      </w:r>
      <w:r w:rsidRPr="00CE72EB">
        <w:rPr>
          <w:noProof/>
        </w:rPr>
        <w:instrText xml:space="preserve"> PAGEREF _Toc473902970 \h </w:instrText>
      </w:r>
      <w:r w:rsidRPr="00CE72EB">
        <w:rPr>
          <w:noProof/>
        </w:rPr>
      </w:r>
      <w:r w:rsidRPr="00CE72EB">
        <w:rPr>
          <w:noProof/>
        </w:rPr>
        <w:fldChar w:fldCharType="separate"/>
      </w:r>
      <w:r w:rsidR="00341463" w:rsidRPr="00CE72EB">
        <w:rPr>
          <w:noProof/>
        </w:rPr>
        <w:t>24</w:t>
      </w:r>
      <w:r w:rsidRPr="00CE72EB">
        <w:rPr>
          <w:noProof/>
        </w:rPr>
        <w:fldChar w:fldCharType="end"/>
      </w:r>
    </w:p>
    <w:p w:rsidR="00A743DA" w:rsidRPr="00CE72EB" w:rsidRDefault="00A743DA">
      <w:pPr>
        <w:pStyle w:val="TOC2"/>
        <w:rPr>
          <w:rFonts w:ascii="Calibri" w:hAnsi="Calibri"/>
          <w:sz w:val="22"/>
          <w:szCs w:val="22"/>
        </w:rPr>
      </w:pPr>
      <w:r w:rsidRPr="00CE72EB">
        <w:t>53.</w:t>
      </w:r>
      <w:r w:rsidRPr="00CE72EB">
        <w:rPr>
          <w:rFonts w:ascii="Calibri" w:hAnsi="Calibri"/>
          <w:sz w:val="22"/>
          <w:szCs w:val="22"/>
        </w:rPr>
        <w:tab/>
      </w:r>
      <w:r w:rsidRPr="00CE72EB">
        <w:t>Completion</w:t>
      </w:r>
      <w:r w:rsidRPr="00CE72EB">
        <w:tab/>
      </w:r>
      <w:r w:rsidRPr="00CE72EB">
        <w:fldChar w:fldCharType="begin"/>
      </w:r>
      <w:r w:rsidRPr="00CE72EB">
        <w:instrText xml:space="preserve"> PAGEREF _Toc473902971 \h </w:instrText>
      </w:r>
      <w:r w:rsidRPr="00CE72EB">
        <w:fldChar w:fldCharType="separate"/>
      </w:r>
      <w:r w:rsidR="00341463" w:rsidRPr="00CE72EB">
        <w:t>24</w:t>
      </w:r>
      <w:r w:rsidRPr="00CE72EB">
        <w:fldChar w:fldCharType="end"/>
      </w:r>
    </w:p>
    <w:p w:rsidR="00A743DA" w:rsidRPr="00CE72EB" w:rsidRDefault="00A743DA">
      <w:pPr>
        <w:pStyle w:val="TOC2"/>
        <w:rPr>
          <w:rFonts w:ascii="Calibri" w:hAnsi="Calibri"/>
          <w:sz w:val="22"/>
          <w:szCs w:val="22"/>
        </w:rPr>
      </w:pPr>
      <w:r w:rsidRPr="00CE72EB">
        <w:t>54.</w:t>
      </w:r>
      <w:r w:rsidRPr="00CE72EB">
        <w:rPr>
          <w:rFonts w:ascii="Calibri" w:hAnsi="Calibri"/>
          <w:sz w:val="22"/>
          <w:szCs w:val="22"/>
        </w:rPr>
        <w:tab/>
      </w:r>
      <w:r w:rsidRPr="00CE72EB">
        <w:t>Taking Over</w:t>
      </w:r>
      <w:r w:rsidRPr="00CE72EB">
        <w:tab/>
      </w:r>
      <w:r w:rsidRPr="00CE72EB">
        <w:fldChar w:fldCharType="begin"/>
      </w:r>
      <w:r w:rsidRPr="00CE72EB">
        <w:instrText xml:space="preserve"> PAGEREF _Toc473902972 \h </w:instrText>
      </w:r>
      <w:r w:rsidRPr="00CE72EB">
        <w:fldChar w:fldCharType="separate"/>
      </w:r>
      <w:r w:rsidR="00341463" w:rsidRPr="00CE72EB">
        <w:t>24</w:t>
      </w:r>
      <w:r w:rsidRPr="00CE72EB">
        <w:fldChar w:fldCharType="end"/>
      </w:r>
    </w:p>
    <w:p w:rsidR="00A743DA" w:rsidRPr="00CE72EB" w:rsidRDefault="00A743DA">
      <w:pPr>
        <w:pStyle w:val="TOC2"/>
        <w:rPr>
          <w:rFonts w:ascii="Calibri" w:hAnsi="Calibri"/>
          <w:sz w:val="22"/>
          <w:szCs w:val="22"/>
        </w:rPr>
      </w:pPr>
      <w:r w:rsidRPr="00CE72EB">
        <w:t>55.</w:t>
      </w:r>
      <w:r w:rsidRPr="00CE72EB">
        <w:rPr>
          <w:rFonts w:ascii="Calibri" w:hAnsi="Calibri"/>
          <w:sz w:val="22"/>
          <w:szCs w:val="22"/>
        </w:rPr>
        <w:tab/>
      </w:r>
      <w:r w:rsidRPr="00CE72EB">
        <w:t>Final Account</w:t>
      </w:r>
      <w:r w:rsidRPr="00CE72EB">
        <w:tab/>
      </w:r>
      <w:r w:rsidRPr="00CE72EB">
        <w:fldChar w:fldCharType="begin"/>
      </w:r>
      <w:r w:rsidRPr="00CE72EB">
        <w:instrText xml:space="preserve"> PAGEREF _Toc473902973 \h </w:instrText>
      </w:r>
      <w:r w:rsidRPr="00CE72EB">
        <w:fldChar w:fldCharType="separate"/>
      </w:r>
      <w:r w:rsidR="00341463" w:rsidRPr="00CE72EB">
        <w:t>24</w:t>
      </w:r>
      <w:r w:rsidRPr="00CE72EB">
        <w:fldChar w:fldCharType="end"/>
      </w:r>
    </w:p>
    <w:p w:rsidR="00A743DA" w:rsidRPr="00CE72EB" w:rsidRDefault="00A743DA">
      <w:pPr>
        <w:pStyle w:val="TOC2"/>
        <w:rPr>
          <w:rFonts w:ascii="Calibri" w:hAnsi="Calibri"/>
          <w:sz w:val="22"/>
          <w:szCs w:val="22"/>
        </w:rPr>
      </w:pPr>
      <w:r w:rsidRPr="00CE72EB">
        <w:t>56.</w:t>
      </w:r>
      <w:r w:rsidRPr="00CE72EB">
        <w:rPr>
          <w:rFonts w:ascii="Calibri" w:hAnsi="Calibri"/>
          <w:sz w:val="22"/>
          <w:szCs w:val="22"/>
        </w:rPr>
        <w:tab/>
      </w:r>
      <w:r w:rsidRPr="00CE72EB">
        <w:t>Operating and Maintenance Manuals</w:t>
      </w:r>
      <w:r w:rsidRPr="00CE72EB">
        <w:tab/>
      </w:r>
      <w:r w:rsidRPr="00CE72EB">
        <w:fldChar w:fldCharType="begin"/>
      </w:r>
      <w:r w:rsidRPr="00CE72EB">
        <w:instrText xml:space="preserve"> PAGEREF _Toc473902974 \h </w:instrText>
      </w:r>
      <w:r w:rsidRPr="00CE72EB">
        <w:fldChar w:fldCharType="separate"/>
      </w:r>
      <w:r w:rsidR="00341463" w:rsidRPr="00CE72EB">
        <w:t>24</w:t>
      </w:r>
      <w:r w:rsidRPr="00CE72EB">
        <w:fldChar w:fldCharType="end"/>
      </w:r>
    </w:p>
    <w:p w:rsidR="00A743DA" w:rsidRPr="00CE72EB" w:rsidRDefault="00A743DA">
      <w:pPr>
        <w:pStyle w:val="TOC2"/>
        <w:rPr>
          <w:rFonts w:ascii="Calibri" w:hAnsi="Calibri"/>
          <w:sz w:val="22"/>
          <w:szCs w:val="22"/>
        </w:rPr>
      </w:pPr>
      <w:r w:rsidRPr="00CE72EB">
        <w:t>57.</w:t>
      </w:r>
      <w:r w:rsidRPr="00CE72EB">
        <w:rPr>
          <w:rFonts w:ascii="Calibri" w:hAnsi="Calibri"/>
          <w:sz w:val="22"/>
          <w:szCs w:val="22"/>
        </w:rPr>
        <w:tab/>
      </w:r>
      <w:r w:rsidRPr="00CE72EB">
        <w:t>Termination</w:t>
      </w:r>
      <w:r w:rsidRPr="00CE72EB">
        <w:tab/>
      </w:r>
      <w:r w:rsidRPr="00CE72EB">
        <w:fldChar w:fldCharType="begin"/>
      </w:r>
      <w:r w:rsidRPr="00CE72EB">
        <w:instrText xml:space="preserve"> PAGEREF _Toc473902975 \h </w:instrText>
      </w:r>
      <w:r w:rsidRPr="00CE72EB">
        <w:fldChar w:fldCharType="separate"/>
      </w:r>
      <w:r w:rsidR="00341463" w:rsidRPr="00CE72EB">
        <w:t>25</w:t>
      </w:r>
      <w:r w:rsidRPr="00CE72EB">
        <w:fldChar w:fldCharType="end"/>
      </w:r>
    </w:p>
    <w:p w:rsidR="00A743DA" w:rsidRPr="00CE72EB" w:rsidRDefault="00A743DA">
      <w:pPr>
        <w:pStyle w:val="TOC2"/>
        <w:rPr>
          <w:rFonts w:ascii="Calibri" w:hAnsi="Calibri"/>
          <w:sz w:val="22"/>
          <w:szCs w:val="22"/>
        </w:rPr>
      </w:pPr>
      <w:r w:rsidRPr="00CE72EB">
        <w:t>58.</w:t>
      </w:r>
      <w:r w:rsidRPr="00CE72EB">
        <w:rPr>
          <w:rFonts w:ascii="Calibri" w:hAnsi="Calibri"/>
          <w:sz w:val="22"/>
          <w:szCs w:val="22"/>
        </w:rPr>
        <w:tab/>
      </w:r>
      <w:r w:rsidRPr="00CE72EB">
        <w:t>Payment upon Termination</w:t>
      </w:r>
      <w:r w:rsidRPr="00CE72EB">
        <w:tab/>
      </w:r>
      <w:r w:rsidRPr="00CE72EB">
        <w:fldChar w:fldCharType="begin"/>
      </w:r>
      <w:r w:rsidRPr="00CE72EB">
        <w:instrText xml:space="preserve"> PAGEREF _Toc473902976 \h </w:instrText>
      </w:r>
      <w:r w:rsidRPr="00CE72EB">
        <w:fldChar w:fldCharType="separate"/>
      </w:r>
      <w:r w:rsidR="00341463" w:rsidRPr="00CE72EB">
        <w:t>26</w:t>
      </w:r>
      <w:r w:rsidRPr="00CE72EB">
        <w:fldChar w:fldCharType="end"/>
      </w:r>
    </w:p>
    <w:p w:rsidR="00A743DA" w:rsidRPr="00CE72EB" w:rsidRDefault="00A743DA">
      <w:pPr>
        <w:pStyle w:val="TOC2"/>
        <w:rPr>
          <w:rFonts w:ascii="Calibri" w:hAnsi="Calibri"/>
          <w:sz w:val="22"/>
          <w:szCs w:val="22"/>
        </w:rPr>
      </w:pPr>
      <w:r w:rsidRPr="00CE72EB">
        <w:t>59.</w:t>
      </w:r>
      <w:r w:rsidRPr="00CE72EB">
        <w:rPr>
          <w:rFonts w:ascii="Calibri" w:hAnsi="Calibri"/>
          <w:sz w:val="22"/>
          <w:szCs w:val="22"/>
        </w:rPr>
        <w:tab/>
      </w:r>
      <w:r w:rsidRPr="00CE72EB">
        <w:t>Property</w:t>
      </w:r>
      <w:r w:rsidRPr="00CE72EB">
        <w:tab/>
      </w:r>
      <w:r w:rsidRPr="00CE72EB">
        <w:fldChar w:fldCharType="begin"/>
      </w:r>
      <w:r w:rsidRPr="00CE72EB">
        <w:instrText xml:space="preserve"> PAGEREF _Toc473902977 \h </w:instrText>
      </w:r>
      <w:r w:rsidRPr="00CE72EB">
        <w:fldChar w:fldCharType="separate"/>
      </w:r>
      <w:r w:rsidR="00341463" w:rsidRPr="00CE72EB">
        <w:t>26</w:t>
      </w:r>
      <w:r w:rsidRPr="00CE72EB">
        <w:fldChar w:fldCharType="end"/>
      </w:r>
    </w:p>
    <w:p w:rsidR="00A743DA" w:rsidRPr="00CE72EB" w:rsidRDefault="00A743DA">
      <w:pPr>
        <w:pStyle w:val="TOC2"/>
        <w:rPr>
          <w:rFonts w:ascii="Calibri" w:hAnsi="Calibri"/>
          <w:sz w:val="22"/>
          <w:szCs w:val="22"/>
        </w:rPr>
      </w:pPr>
      <w:r w:rsidRPr="00CE72EB">
        <w:t>60.</w:t>
      </w:r>
      <w:r w:rsidRPr="00CE72EB">
        <w:rPr>
          <w:rFonts w:ascii="Calibri" w:hAnsi="Calibri"/>
          <w:sz w:val="22"/>
          <w:szCs w:val="22"/>
        </w:rPr>
        <w:tab/>
      </w:r>
      <w:r w:rsidRPr="00CE72EB">
        <w:t>Release from Performance</w:t>
      </w:r>
      <w:r w:rsidRPr="00CE72EB">
        <w:tab/>
      </w:r>
      <w:r w:rsidRPr="00CE72EB">
        <w:fldChar w:fldCharType="begin"/>
      </w:r>
      <w:r w:rsidRPr="00CE72EB">
        <w:instrText xml:space="preserve"> PAGEREF _Toc473902978 \h </w:instrText>
      </w:r>
      <w:r w:rsidRPr="00CE72EB">
        <w:fldChar w:fldCharType="separate"/>
      </w:r>
      <w:r w:rsidR="00341463" w:rsidRPr="00CE72EB">
        <w:t>26</w:t>
      </w:r>
      <w:r w:rsidRPr="00CE72EB">
        <w:fldChar w:fldCharType="end"/>
      </w:r>
    </w:p>
    <w:p w:rsidR="00A743DA" w:rsidRPr="00CE72EB" w:rsidRDefault="00A743DA">
      <w:pPr>
        <w:pStyle w:val="TOC2"/>
        <w:rPr>
          <w:rFonts w:ascii="Calibri" w:hAnsi="Calibri"/>
          <w:sz w:val="22"/>
          <w:szCs w:val="22"/>
        </w:rPr>
      </w:pPr>
      <w:r w:rsidRPr="00CE72EB">
        <w:t>61.</w:t>
      </w:r>
      <w:r w:rsidRPr="00CE72EB">
        <w:rPr>
          <w:rFonts w:ascii="Calibri" w:hAnsi="Calibri"/>
          <w:sz w:val="22"/>
          <w:szCs w:val="22"/>
        </w:rPr>
        <w:tab/>
      </w:r>
      <w:r w:rsidRPr="00CE72EB">
        <w:t>Suspension of Bank Loan or Credit</w:t>
      </w:r>
      <w:r w:rsidRPr="00CE72EB">
        <w:tab/>
      </w:r>
      <w:r w:rsidRPr="00CE72EB">
        <w:fldChar w:fldCharType="begin"/>
      </w:r>
      <w:r w:rsidRPr="00CE72EB">
        <w:instrText xml:space="preserve"> PAGEREF _Toc473902979 \h </w:instrText>
      </w:r>
      <w:r w:rsidRPr="00CE72EB">
        <w:fldChar w:fldCharType="separate"/>
      </w:r>
      <w:r w:rsidR="00341463" w:rsidRPr="00CE72EB">
        <w:t>26</w:t>
      </w:r>
      <w:r w:rsidRPr="00CE72EB">
        <w:fldChar w:fldCharType="end"/>
      </w:r>
    </w:p>
    <w:p w:rsidR="007B586E" w:rsidRPr="00CE72EB" w:rsidRDefault="007B586E">
      <w:r w:rsidRPr="00CE72EB">
        <w:fldChar w:fldCharType="end"/>
      </w:r>
    </w:p>
    <w:p w:rsidR="007B586E" w:rsidRPr="00CE72EB" w:rsidRDefault="007B586E"/>
    <w:p w:rsidR="007B586E" w:rsidRPr="00CE72EB" w:rsidRDefault="007B586E">
      <w:pPr>
        <w:jc w:val="center"/>
        <w:rPr>
          <w:b/>
          <w:sz w:val="28"/>
        </w:rPr>
      </w:pPr>
      <w:r w:rsidRPr="00CE72EB">
        <w:br w:type="page"/>
      </w:r>
      <w:r w:rsidRPr="00CE72EB">
        <w:rPr>
          <w:b/>
          <w:sz w:val="28"/>
        </w:rPr>
        <w:lastRenderedPageBreak/>
        <w:t>General Conditions of Contract</w:t>
      </w:r>
    </w:p>
    <w:p w:rsidR="007B586E" w:rsidRPr="00CE72EB" w:rsidRDefault="007B586E">
      <w:pPr>
        <w:pStyle w:val="Head41"/>
      </w:pPr>
      <w:bookmarkStart w:id="540" w:name="_Toc473902914"/>
      <w:r w:rsidRPr="00CE72EB">
        <w:t>A.  General</w:t>
      </w:r>
      <w:bookmarkEnd w:id="540"/>
    </w:p>
    <w:tbl>
      <w:tblPr>
        <w:tblW w:w="9144" w:type="dxa"/>
        <w:tblLayout w:type="fixed"/>
        <w:tblLook w:val="0000" w:firstRow="0" w:lastRow="0" w:firstColumn="0" w:lastColumn="0" w:noHBand="0" w:noVBand="0"/>
      </w:tblPr>
      <w:tblGrid>
        <w:gridCol w:w="2160"/>
        <w:gridCol w:w="6984"/>
      </w:tblGrid>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360"/>
                <w:tab w:val="clear" w:pos="540"/>
              </w:tabs>
              <w:ind w:left="360" w:hanging="360"/>
            </w:pPr>
            <w:bookmarkStart w:id="541" w:name="_Toc473902915"/>
            <w:r w:rsidRPr="00CE72EB">
              <w:t>Definitions</w:t>
            </w:r>
            <w:bookmarkEnd w:id="541"/>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Boldface type is used to identify defined terms.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The Accepted Contract Amount means the amount accepted in the Letter of Acceptance for the execution and completion of the Works and the remedying of any defects.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The Activity Schedule is a schedule of the activities comprising the construction, installation, testing, and commissioning of the Works in a lump sum contract. It includes a lump sum price for each activity, which is used for valuations and for assessing the effects of Variations and Compensation Events.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Adjudicator is the person appointed jointly by the </w:t>
            </w:r>
            <w:r w:rsidR="00283744" w:rsidRPr="00CE72EB">
              <w:t>Employer</w:t>
            </w:r>
            <w:r w:rsidRPr="00CE72EB">
              <w:t xml:space="preserve"> and the Contractor to resolve disputes in the first instance, as provided for in GCC 23.</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Bank means the financing institution </w:t>
            </w:r>
            <w:r w:rsidRPr="00CE72EB">
              <w:rPr>
                <w:b/>
              </w:rPr>
              <w:t>named in the PCC</w:t>
            </w:r>
            <w:r w:rsidRPr="00CE72EB">
              <w: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Bill of Quantities means the priced and completed Bill of Quantities forming part of the Bid.</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Compensation Events are those defined in GCC Clause 4</w:t>
            </w:r>
            <w:r w:rsidR="00DC2028" w:rsidRPr="00CE72EB">
              <w:t>2</w:t>
            </w:r>
            <w:r w:rsidRPr="00CE72EB">
              <w:t xml:space="preserve"> hereunder.</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The Completion Date is the date of completion of the Works as certified by the Project Manager, in accordance with GCC Sub-Clause 5</w:t>
            </w:r>
            <w:r w:rsidR="00DC2028" w:rsidRPr="00CE72EB">
              <w:t>3</w:t>
            </w:r>
            <w:r w:rsidRPr="00CE72EB">
              <w:t>.1.</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Contract is the Contract between the </w:t>
            </w:r>
            <w:r w:rsidR="00283744" w:rsidRPr="00CE72EB">
              <w:t>Employer</w:t>
            </w:r>
            <w:r w:rsidRPr="00CE72EB">
              <w:t xml:space="preserve"> and the Contractor to execute, complete, and maintain the Works. It consists of the documents listed in GCC Sub-Clause 2.3 below.</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Contractor is the party whose Bid to carry out the Works has been accepted by the </w:t>
            </w:r>
            <w:r w:rsidR="00283744" w:rsidRPr="00CE72EB">
              <w:t>Employer</w:t>
            </w:r>
            <w:r w:rsidRPr="00CE72EB">
              <w: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Contractor’s Bid is the completed bidding document submitted by the Contractor to the </w:t>
            </w:r>
            <w:r w:rsidR="00283744" w:rsidRPr="00CE72EB">
              <w:t>Employer</w:t>
            </w:r>
            <w:r w:rsidRPr="00CE72EB">
              <w: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The Contract Price is the Accepted Contract Amount stated in the Letter of Acceptance and thereafter as adjusted in accordance with the Contract.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Days are calendar days; months are calendar months.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Dayworks are varied work inputs subject to payment on a </w:t>
            </w:r>
            <w:r w:rsidRPr="00CE72EB">
              <w:lastRenderedPageBreak/>
              <w:t>time basis for the Contractor’s employees and Equipment, in addition to payments for associated Materials and Plant.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A Defect is any part of the Works not completed in accordance with the Contract.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The Defects Liability Certificate is the certificate issued by Project Manager upon correction of defects by the Contractor.</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Defects Liability Period is the period </w:t>
            </w:r>
            <w:r w:rsidRPr="00CE72EB">
              <w:rPr>
                <w:b/>
              </w:rPr>
              <w:t xml:space="preserve">named in the PCC </w:t>
            </w:r>
            <w:r w:rsidRPr="00CE72EB">
              <w:t>pursuant to Sub-Clause 3</w:t>
            </w:r>
            <w:r w:rsidR="00DC2028" w:rsidRPr="00CE72EB">
              <w:t>4</w:t>
            </w:r>
            <w:r w:rsidRPr="00CE72EB">
              <w:t>.1 and calculated from the Completion Date.</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Drawings means the drawings of the Works, as included in the Contract, and any additional and modified drawings issued by (or on behalf of) the </w:t>
            </w:r>
            <w:r w:rsidR="00283744" w:rsidRPr="00CE72EB">
              <w:rPr>
                <w:iCs/>
              </w:rPr>
              <w:t>Employer</w:t>
            </w:r>
            <w:r w:rsidRPr="00CE72EB">
              <w:t xml:space="preserve"> in accordance with the Contract, include calculations and other information provided or approved by the Project Manager for the execution of the Contract.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w:t>
            </w:r>
            <w:r w:rsidR="00283744" w:rsidRPr="00CE72EB">
              <w:t>Employer</w:t>
            </w:r>
            <w:r w:rsidRPr="00CE72EB">
              <w:t xml:space="preserve"> is the party who employs the Contractor to carry out the Works, </w:t>
            </w:r>
            <w:r w:rsidRPr="00CE72EB">
              <w:rPr>
                <w:b/>
              </w:rPr>
              <w:t>as specified in the PCC</w:t>
            </w:r>
            <w:r w:rsidRPr="00CE72EB">
              <w: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Equipment is the Contractor’s machinery and vehicles brought temporarily to the Site to construct the Works.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“In writing” or “written” means hand-written, type-written, printed or electronically made, and resulting in a permanent record;</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Initial Contract Price is the Contract Price listed in the </w:t>
            </w:r>
            <w:r w:rsidR="00283744" w:rsidRPr="00CE72EB">
              <w:t>Employer</w:t>
            </w:r>
            <w:r w:rsidRPr="00CE72EB">
              <w:t>’s Letter of Acceptance.</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Intended Completion Date is the date on which it is intended that the Contractor shall complete the Works.  The Intended Completion Date is </w:t>
            </w:r>
            <w:r w:rsidRPr="00CE72EB">
              <w:rPr>
                <w:b/>
              </w:rPr>
              <w:t>specified in the PCC</w:t>
            </w:r>
            <w:r w:rsidRPr="00CE72EB">
              <w:t>.  The Intended Completion Date may be revised only by the Project Manager by issuing an extension of time or an acceleration order.</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Materials are all supplies, including consumables, used by the Contractor for incorporation in the Works.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Plant is any integral part of the Works that shall have a mechanical, electrical, chemical, or biological function.</w:t>
            </w:r>
          </w:p>
          <w:p w:rsidR="007B586E" w:rsidRPr="00CE72EB" w:rsidRDefault="007B586E" w:rsidP="001E254C">
            <w:pPr>
              <w:numPr>
                <w:ilvl w:val="0"/>
                <w:numId w:val="20"/>
              </w:numPr>
              <w:suppressAutoHyphens/>
              <w:overflowPunct w:val="0"/>
              <w:autoSpaceDE w:val="0"/>
              <w:autoSpaceDN w:val="0"/>
              <w:adjustRightInd w:val="0"/>
              <w:spacing w:after="160"/>
              <w:ind w:right="-72"/>
              <w:jc w:val="both"/>
              <w:textAlignment w:val="baseline"/>
            </w:pPr>
            <w:r w:rsidRPr="00CE72EB">
              <w:t xml:space="preserve">The Project Manager is the person </w:t>
            </w:r>
            <w:r w:rsidRPr="00CE72EB">
              <w:rPr>
                <w:b/>
              </w:rPr>
              <w:t>named in the PCC</w:t>
            </w:r>
            <w:r w:rsidRPr="00CE72EB">
              <w:t xml:space="preserve"> (or any other competent person appointed by the </w:t>
            </w:r>
            <w:r w:rsidR="00283744" w:rsidRPr="00CE72EB">
              <w:t>Employer</w:t>
            </w:r>
            <w:r w:rsidRPr="00CE72EB">
              <w:t xml:space="preserve"> and notified to the Contractor, to act in replacement of the Project Manager) who is responsible </w:t>
            </w:r>
            <w:r w:rsidRPr="00CE72EB">
              <w:lastRenderedPageBreak/>
              <w:t>for supervising the execution of the Works and administering the Contract.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PCC means Particular Conditions of Contract</w:t>
            </w:r>
            <w:r w:rsidR="003C0DE4" w:rsidRPr="00CE72EB">
              <w:t>.</w:t>
            </w:r>
            <w:r w:rsidRPr="00CE72EB">
              <w:t xml:space="preserve"> </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Site is the area </w:t>
            </w:r>
            <w:r w:rsidRPr="00CE72EB">
              <w:rPr>
                <w:b/>
              </w:rPr>
              <w:t>defined as such in the PCC</w:t>
            </w:r>
            <w:r w:rsidRPr="00CE72EB">
              <w:t>.</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Site Investigation Reports are those that were included in the bidding documents and are factual and interpretative reports about the surface and subsurface conditions at the Site.</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Specification means the Specification of the Works included in the Contract and any modification or addition made or approved by the Project Manager.</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Start Date is </w:t>
            </w:r>
            <w:r w:rsidRPr="00CE72EB">
              <w:rPr>
                <w:b/>
              </w:rPr>
              <w:t>given in the PCC</w:t>
            </w:r>
            <w:r w:rsidRPr="00CE72EB">
              <w:t>. It is the latest date when the Contractor shall commence execution of the Works.  It does not necessarily coincide with any of the Site Possession Dates.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A Subcontractor is a person or corporate body who has a Contract with the Contractor to carry out a part of the work in the Contract, which includes work on the Site.</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Temporary Works are works designed, constructed, installed, and removed by the Contractor that are needed for construction or installation of the Works.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A Variation is an instruction given by the Project Manager which varies the Works.</w:t>
            </w:r>
          </w:p>
          <w:p w:rsidR="007B586E" w:rsidRPr="00CE72EB" w:rsidRDefault="007B586E" w:rsidP="001E254C">
            <w:pPr>
              <w:numPr>
                <w:ilvl w:val="0"/>
                <w:numId w:val="20"/>
              </w:numPr>
              <w:tabs>
                <w:tab w:val="left" w:pos="1080"/>
              </w:tabs>
              <w:suppressAutoHyphens/>
              <w:overflowPunct w:val="0"/>
              <w:autoSpaceDE w:val="0"/>
              <w:autoSpaceDN w:val="0"/>
              <w:adjustRightInd w:val="0"/>
              <w:spacing w:after="160"/>
              <w:ind w:right="-72"/>
              <w:jc w:val="both"/>
              <w:textAlignment w:val="baseline"/>
            </w:pPr>
            <w:r w:rsidRPr="00CE72EB">
              <w:t xml:space="preserve">The Works are what the Contract requires the Contractor to construct, install, and turn over to the </w:t>
            </w:r>
            <w:r w:rsidR="00283744" w:rsidRPr="00CE72EB">
              <w:t>Employer</w:t>
            </w:r>
            <w:r w:rsidRPr="00CE72EB">
              <w:t xml:space="preserve">, </w:t>
            </w:r>
            <w:r w:rsidRPr="00CE72EB">
              <w:rPr>
                <w:b/>
              </w:rPr>
              <w:t>as defined in the PCC</w:t>
            </w:r>
            <w:r w:rsidRPr="00CE72EB">
              <w: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360"/>
                <w:tab w:val="clear" w:pos="540"/>
              </w:tabs>
              <w:ind w:left="360" w:hanging="360"/>
            </w:pPr>
            <w:bookmarkStart w:id="542" w:name="_Toc473902916"/>
            <w:r w:rsidRPr="00CE72EB">
              <w:lastRenderedPageBreak/>
              <w:t>Interpretation</w:t>
            </w:r>
            <w:bookmarkEnd w:id="542"/>
          </w:p>
        </w:tc>
        <w:tc>
          <w:tcPr>
            <w:tcW w:w="6984" w:type="dxa"/>
            <w:tcBorders>
              <w:top w:val="nil"/>
              <w:left w:val="nil"/>
              <w:bottom w:val="nil"/>
              <w:right w:val="nil"/>
            </w:tcBorders>
          </w:tcPr>
          <w:p w:rsidR="007B586E" w:rsidRPr="00CE72EB" w:rsidRDefault="007B586E" w:rsidP="001E254C">
            <w:pPr>
              <w:numPr>
                <w:ilvl w:val="1"/>
                <w:numId w:val="19"/>
              </w:numPr>
              <w:tabs>
                <w:tab w:val="clear" w:pos="353"/>
                <w:tab w:val="left" w:pos="540"/>
              </w:tabs>
              <w:suppressAutoHyphens/>
              <w:overflowPunct w:val="0"/>
              <w:autoSpaceDE w:val="0"/>
              <w:autoSpaceDN w:val="0"/>
              <w:adjustRightInd w:val="0"/>
              <w:spacing w:after="160"/>
              <w:ind w:left="540" w:right="-72" w:hanging="547"/>
              <w:jc w:val="both"/>
              <w:textAlignment w:val="baseline"/>
            </w:pPr>
            <w:r w:rsidRPr="00CE72EB">
              <w:t>In interpreting these GCC, words indicating one gender include all genders. Words indicating the singular also include the plural and words indicating the plural also include the singular.  Headings have no significance. Words have their normal meaning under the language of the Contract unless specifically defined. The Project Manager shall provide instructions clarifying queries about these GCC.</w:t>
            </w:r>
          </w:p>
          <w:p w:rsidR="007B586E" w:rsidRPr="00CE72EB" w:rsidRDefault="007B586E" w:rsidP="001E254C">
            <w:pPr>
              <w:numPr>
                <w:ilvl w:val="1"/>
                <w:numId w:val="19"/>
              </w:numPr>
              <w:tabs>
                <w:tab w:val="clear" w:pos="353"/>
                <w:tab w:val="left" w:pos="540"/>
              </w:tabs>
              <w:suppressAutoHyphens/>
              <w:overflowPunct w:val="0"/>
              <w:autoSpaceDE w:val="0"/>
              <w:autoSpaceDN w:val="0"/>
              <w:adjustRightInd w:val="0"/>
              <w:spacing w:after="160"/>
              <w:ind w:left="540" w:right="-72" w:hanging="547"/>
              <w:jc w:val="both"/>
              <w:textAlignment w:val="baseline"/>
            </w:pPr>
            <w:r w:rsidRPr="00CE72EB">
              <w:t xml:space="preserve">If sectional completion is </w:t>
            </w:r>
            <w:r w:rsidRPr="00CE72EB">
              <w:rPr>
                <w:b/>
              </w:rPr>
              <w:t>specified in the PCC</w:t>
            </w:r>
            <w:r w:rsidRPr="00CE72EB">
              <w:t>, references in the GCC to the Works, the Completion Date, and the Intended Completion Date apply to any Section of the Works (other than references to the Completion Date and Intended Completion Date for the whole of the Works).</w:t>
            </w:r>
          </w:p>
          <w:p w:rsidR="007B586E" w:rsidRPr="00CE72EB" w:rsidRDefault="007B586E" w:rsidP="001E254C">
            <w:pPr>
              <w:numPr>
                <w:ilvl w:val="1"/>
                <w:numId w:val="19"/>
              </w:numPr>
              <w:tabs>
                <w:tab w:val="clear" w:pos="353"/>
                <w:tab w:val="left" w:pos="540"/>
              </w:tabs>
              <w:suppressAutoHyphens/>
              <w:overflowPunct w:val="0"/>
              <w:autoSpaceDE w:val="0"/>
              <w:autoSpaceDN w:val="0"/>
              <w:adjustRightInd w:val="0"/>
              <w:spacing w:after="160"/>
              <w:ind w:left="540" w:right="-72" w:hanging="547"/>
              <w:jc w:val="both"/>
              <w:textAlignment w:val="baseline"/>
            </w:pPr>
            <w:r w:rsidRPr="00CE72EB">
              <w:t xml:space="preserve">The documents forming the Contract shall be interpreted in the </w:t>
            </w:r>
            <w:r w:rsidRPr="00CE72EB">
              <w:lastRenderedPageBreak/>
              <w:t>following order of priority:</w:t>
            </w:r>
          </w:p>
          <w:p w:rsidR="007B586E" w:rsidRPr="00CE72EB" w:rsidRDefault="007B586E" w:rsidP="001E254C">
            <w:pPr>
              <w:numPr>
                <w:ilvl w:val="0"/>
                <w:numId w:val="27"/>
              </w:numPr>
              <w:tabs>
                <w:tab w:val="left" w:pos="1080"/>
              </w:tabs>
              <w:suppressAutoHyphens/>
              <w:overflowPunct w:val="0"/>
              <w:autoSpaceDE w:val="0"/>
              <w:autoSpaceDN w:val="0"/>
              <w:adjustRightInd w:val="0"/>
              <w:spacing w:after="120"/>
              <w:ind w:right="-72"/>
              <w:jc w:val="both"/>
              <w:textAlignment w:val="baseline"/>
            </w:pPr>
            <w:r w:rsidRPr="00CE72EB">
              <w:t>Agreement,</w:t>
            </w:r>
          </w:p>
          <w:p w:rsidR="007B586E" w:rsidRPr="00CE72EB" w:rsidRDefault="007B586E" w:rsidP="001E254C">
            <w:pPr>
              <w:numPr>
                <w:ilvl w:val="0"/>
                <w:numId w:val="27"/>
              </w:numPr>
              <w:tabs>
                <w:tab w:val="left" w:pos="1080"/>
              </w:tabs>
              <w:suppressAutoHyphens/>
              <w:overflowPunct w:val="0"/>
              <w:autoSpaceDE w:val="0"/>
              <w:autoSpaceDN w:val="0"/>
              <w:adjustRightInd w:val="0"/>
              <w:spacing w:after="120"/>
              <w:ind w:right="-72"/>
              <w:jc w:val="both"/>
              <w:textAlignment w:val="baseline"/>
            </w:pPr>
            <w:r w:rsidRPr="00CE72EB">
              <w:t>Letter of Acceptance,</w:t>
            </w:r>
          </w:p>
          <w:p w:rsidR="007B586E" w:rsidRPr="00CE72EB" w:rsidRDefault="007B586E" w:rsidP="001E254C">
            <w:pPr>
              <w:numPr>
                <w:ilvl w:val="0"/>
                <w:numId w:val="27"/>
              </w:numPr>
              <w:tabs>
                <w:tab w:val="left" w:pos="1080"/>
              </w:tabs>
              <w:suppressAutoHyphens/>
              <w:overflowPunct w:val="0"/>
              <w:autoSpaceDE w:val="0"/>
              <w:autoSpaceDN w:val="0"/>
              <w:adjustRightInd w:val="0"/>
              <w:spacing w:after="120"/>
              <w:ind w:right="-72"/>
              <w:jc w:val="both"/>
              <w:textAlignment w:val="baseline"/>
            </w:pPr>
            <w:r w:rsidRPr="00CE72EB">
              <w:t>Contractor’s Bid,</w:t>
            </w:r>
          </w:p>
          <w:p w:rsidR="007B586E" w:rsidRPr="00CE72EB" w:rsidRDefault="007B586E" w:rsidP="001E254C">
            <w:pPr>
              <w:numPr>
                <w:ilvl w:val="0"/>
                <w:numId w:val="27"/>
              </w:numPr>
              <w:tabs>
                <w:tab w:val="left" w:pos="1080"/>
              </w:tabs>
              <w:suppressAutoHyphens/>
              <w:overflowPunct w:val="0"/>
              <w:autoSpaceDE w:val="0"/>
              <w:autoSpaceDN w:val="0"/>
              <w:adjustRightInd w:val="0"/>
              <w:spacing w:after="120"/>
              <w:ind w:right="-72"/>
              <w:jc w:val="both"/>
              <w:textAlignment w:val="baseline"/>
            </w:pPr>
            <w:r w:rsidRPr="00CE72EB">
              <w:t>Particular Conditions of Contract,</w:t>
            </w:r>
          </w:p>
          <w:p w:rsidR="007B586E" w:rsidRPr="00CE72EB" w:rsidRDefault="007B586E" w:rsidP="001E254C">
            <w:pPr>
              <w:numPr>
                <w:ilvl w:val="0"/>
                <w:numId w:val="27"/>
              </w:numPr>
              <w:suppressAutoHyphens/>
              <w:overflowPunct w:val="0"/>
              <w:autoSpaceDE w:val="0"/>
              <w:autoSpaceDN w:val="0"/>
              <w:adjustRightInd w:val="0"/>
              <w:spacing w:after="120"/>
              <w:ind w:right="-72"/>
              <w:jc w:val="both"/>
              <w:textAlignment w:val="baseline"/>
            </w:pPr>
            <w:r w:rsidRPr="00CE72EB">
              <w:t>General Conditions of Contract,</w:t>
            </w:r>
            <w:r w:rsidR="009E69E7" w:rsidRPr="00CE72EB">
              <w:t xml:space="preserve"> including Appendices</w:t>
            </w:r>
            <w:r w:rsidR="00413275" w:rsidRPr="00CE72EB">
              <w:t>,</w:t>
            </w:r>
          </w:p>
          <w:p w:rsidR="007B586E" w:rsidRPr="00CE72EB" w:rsidRDefault="007B586E" w:rsidP="001E254C">
            <w:pPr>
              <w:numPr>
                <w:ilvl w:val="0"/>
                <w:numId w:val="27"/>
              </w:numPr>
              <w:tabs>
                <w:tab w:val="left" w:pos="1080"/>
              </w:tabs>
              <w:suppressAutoHyphens/>
              <w:overflowPunct w:val="0"/>
              <w:autoSpaceDE w:val="0"/>
              <w:autoSpaceDN w:val="0"/>
              <w:adjustRightInd w:val="0"/>
              <w:spacing w:after="120"/>
              <w:ind w:right="-72"/>
              <w:jc w:val="both"/>
              <w:textAlignment w:val="baseline"/>
            </w:pPr>
            <w:r w:rsidRPr="00CE72EB">
              <w:t>Specifications,</w:t>
            </w:r>
          </w:p>
          <w:p w:rsidR="007B586E" w:rsidRPr="00CE72EB" w:rsidRDefault="007B586E" w:rsidP="001E254C">
            <w:pPr>
              <w:numPr>
                <w:ilvl w:val="0"/>
                <w:numId w:val="27"/>
              </w:numPr>
              <w:tabs>
                <w:tab w:val="left" w:pos="1080"/>
              </w:tabs>
              <w:suppressAutoHyphens/>
              <w:overflowPunct w:val="0"/>
              <w:autoSpaceDE w:val="0"/>
              <w:autoSpaceDN w:val="0"/>
              <w:adjustRightInd w:val="0"/>
              <w:spacing w:after="120"/>
              <w:ind w:right="-72"/>
              <w:jc w:val="both"/>
              <w:textAlignment w:val="baseline"/>
            </w:pPr>
            <w:r w:rsidRPr="00CE72EB">
              <w:t>Drawings,</w:t>
            </w:r>
          </w:p>
          <w:p w:rsidR="007B586E" w:rsidRPr="00CE72EB" w:rsidRDefault="007B586E" w:rsidP="001E254C">
            <w:pPr>
              <w:numPr>
                <w:ilvl w:val="0"/>
                <w:numId w:val="27"/>
              </w:numPr>
              <w:tabs>
                <w:tab w:val="left" w:pos="1080"/>
              </w:tabs>
              <w:suppressAutoHyphens/>
              <w:overflowPunct w:val="0"/>
              <w:autoSpaceDE w:val="0"/>
              <w:autoSpaceDN w:val="0"/>
              <w:adjustRightInd w:val="0"/>
              <w:spacing w:after="120"/>
              <w:ind w:right="-72"/>
              <w:jc w:val="both"/>
              <w:textAlignment w:val="baseline"/>
            </w:pPr>
            <w:r w:rsidRPr="00CE72EB">
              <w:t>Bill of Quantities,</w:t>
            </w:r>
            <w:r w:rsidRPr="00CE72EB">
              <w:rPr>
                <w:rStyle w:val="FootnoteReference"/>
              </w:rPr>
              <w:footnoteReference w:id="31"/>
            </w:r>
            <w:r w:rsidRPr="00CE72EB">
              <w:t xml:space="preserve"> and</w:t>
            </w:r>
          </w:p>
          <w:p w:rsidR="007B586E" w:rsidRPr="00CE72EB" w:rsidRDefault="007B586E" w:rsidP="001E254C">
            <w:pPr>
              <w:numPr>
                <w:ilvl w:val="0"/>
                <w:numId w:val="27"/>
              </w:numPr>
              <w:suppressAutoHyphens/>
              <w:overflowPunct w:val="0"/>
              <w:autoSpaceDE w:val="0"/>
              <w:autoSpaceDN w:val="0"/>
              <w:adjustRightInd w:val="0"/>
              <w:spacing w:after="120"/>
              <w:ind w:right="-72"/>
              <w:jc w:val="both"/>
              <w:textAlignment w:val="baseline"/>
            </w:pPr>
            <w:r w:rsidRPr="00CE72EB">
              <w:t xml:space="preserve">any other document </w:t>
            </w:r>
            <w:r w:rsidRPr="00CE72EB">
              <w:rPr>
                <w:b/>
              </w:rPr>
              <w:t>listed in the PCC</w:t>
            </w:r>
            <w:r w:rsidRPr="00CE72EB">
              <w:t xml:space="preserve"> as forming part of the Contract.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360"/>
                <w:tab w:val="clear" w:pos="540"/>
              </w:tabs>
              <w:ind w:left="360" w:hanging="360"/>
            </w:pPr>
            <w:bookmarkStart w:id="543" w:name="_Toc473902917"/>
            <w:r w:rsidRPr="00CE72EB">
              <w:lastRenderedPageBreak/>
              <w:t>Language and Law</w:t>
            </w:r>
            <w:bookmarkEnd w:id="543"/>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The language of the Contract and the law governing the Contract are </w:t>
            </w:r>
            <w:r w:rsidRPr="00CE72EB">
              <w:rPr>
                <w:b/>
              </w:rPr>
              <w:t>stated in the PCC</w:t>
            </w:r>
            <w:r w:rsidRPr="00CE72EB">
              <w:t>.</w:t>
            </w:r>
          </w:p>
          <w:p w:rsidR="007F39B1" w:rsidRPr="00CE72EB" w:rsidRDefault="007F39B1" w:rsidP="001E254C">
            <w:pPr>
              <w:numPr>
                <w:ilvl w:val="1"/>
                <w:numId w:val="18"/>
              </w:numPr>
              <w:suppressAutoHyphens/>
              <w:overflowPunct w:val="0"/>
              <w:autoSpaceDE w:val="0"/>
              <w:autoSpaceDN w:val="0"/>
              <w:adjustRightInd w:val="0"/>
              <w:spacing w:after="220"/>
              <w:ind w:right="-72"/>
              <w:jc w:val="both"/>
              <w:textAlignment w:val="baseline"/>
            </w:pPr>
            <w:r w:rsidRPr="00CE72EB">
              <w:t>Throughout the execution of the Contract, the Contractor shall comply with the import of goods and services prohibitions in the Employer’s country when</w:t>
            </w:r>
          </w:p>
          <w:p w:rsidR="007F39B1" w:rsidRPr="00CE72EB" w:rsidRDefault="007F39B1" w:rsidP="007F39B1">
            <w:pPr>
              <w:suppressAutoHyphens/>
              <w:overflowPunct w:val="0"/>
              <w:autoSpaceDE w:val="0"/>
              <w:autoSpaceDN w:val="0"/>
              <w:adjustRightInd w:val="0"/>
              <w:spacing w:after="220"/>
              <w:ind w:left="540" w:right="-72"/>
              <w:jc w:val="both"/>
              <w:textAlignment w:val="baseline"/>
            </w:pPr>
            <w:r w:rsidRPr="00CE72EB">
              <w:t xml:space="preserve">(a) as a matter of law or official regulations, the Borrower’s country prohibits commercial relations with that country; or </w:t>
            </w:r>
          </w:p>
          <w:p w:rsidR="007F39B1" w:rsidRPr="00CE72EB" w:rsidRDefault="007F39B1" w:rsidP="007F39B1">
            <w:pPr>
              <w:suppressAutoHyphens/>
              <w:overflowPunct w:val="0"/>
              <w:autoSpaceDE w:val="0"/>
              <w:autoSpaceDN w:val="0"/>
              <w:adjustRightInd w:val="0"/>
              <w:spacing w:after="220"/>
              <w:ind w:left="540" w:right="-72"/>
              <w:jc w:val="both"/>
              <w:textAlignment w:val="baseline"/>
            </w:pPr>
            <w:r w:rsidRPr="00CE72EB">
              <w:t xml:space="preserve">(b) by an act of compliance with a decision of the United Nations Security Council taken under Chapter VII of the Charter of the United Nations, the Borrower’s Country prohibits any import of goods from that country or any payments to any country, person, or entity in that country. </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44" w:name="_Toc473902918"/>
            <w:r w:rsidRPr="00CE72EB">
              <w:t>Project Manager’s Decisions</w:t>
            </w:r>
            <w:bookmarkEnd w:id="544"/>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Except where otherwise specifically stated, the Project Manager shall decide contractual matters between the </w:t>
            </w:r>
            <w:r w:rsidR="00283744" w:rsidRPr="00CE72EB">
              <w:t>Employer</w:t>
            </w:r>
            <w:r w:rsidRPr="00CE72EB">
              <w:t xml:space="preserve"> and the Contractor in the role representing the </w:t>
            </w:r>
            <w:r w:rsidR="00283744" w:rsidRPr="00CE72EB">
              <w:t>Employer</w:t>
            </w:r>
            <w:r w:rsidRPr="00CE72EB">
              <w: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45" w:name="_Toc473902919"/>
            <w:r w:rsidRPr="00CE72EB">
              <w:t>Delegation</w:t>
            </w:r>
            <w:bookmarkEnd w:id="545"/>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Otherwise </w:t>
            </w:r>
            <w:r w:rsidRPr="00CE72EB">
              <w:rPr>
                <w:b/>
              </w:rPr>
              <w:t>specified in the PCC,</w:t>
            </w:r>
            <w:r w:rsidRPr="00CE72EB">
              <w:t xml:space="preserve"> the Project Manager may delegate any of his duties and responsibilities to other people, except to the Adjudicator, after notifying the Contractor, and may revoke any delegation after notifying the Contractor.</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360"/>
                <w:tab w:val="clear" w:pos="540"/>
              </w:tabs>
              <w:ind w:left="360" w:hanging="360"/>
            </w:pPr>
            <w:bookmarkStart w:id="546" w:name="_Toc473902920"/>
            <w:r w:rsidRPr="00CE72EB">
              <w:t>Communica</w:t>
            </w:r>
            <w:r w:rsidRPr="00CE72EB">
              <w:softHyphen/>
              <w:t>tions</w:t>
            </w:r>
            <w:bookmarkEnd w:id="546"/>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Communications between parties that are referred to in the Conditions shall be effective only when in writing. A notice shall be effective only when it is delivered.</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47" w:name="_Toc473902921"/>
            <w:r w:rsidRPr="00CE72EB">
              <w:t>Subcontracting</w:t>
            </w:r>
            <w:bookmarkEnd w:id="547"/>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The Contractor may subcontract with the approval of the Project Manager, but may not assign the Contract without the approval </w:t>
            </w:r>
            <w:r w:rsidRPr="00CE72EB">
              <w:lastRenderedPageBreak/>
              <w:t xml:space="preserve">of the </w:t>
            </w:r>
            <w:r w:rsidR="00283744" w:rsidRPr="00CE72EB">
              <w:t>Employer</w:t>
            </w:r>
            <w:r w:rsidRPr="00CE72EB">
              <w:t xml:space="preserve"> in writing. Subcontracting shall not alter the Contractor’s obligations.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360"/>
                <w:tab w:val="clear" w:pos="540"/>
              </w:tabs>
              <w:ind w:left="360" w:hanging="360"/>
            </w:pPr>
            <w:bookmarkStart w:id="548" w:name="_Toc473902922"/>
            <w:r w:rsidRPr="00CE72EB">
              <w:lastRenderedPageBreak/>
              <w:t>Other Contractors</w:t>
            </w:r>
            <w:bookmarkEnd w:id="548"/>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The Contractor shall cooperate and share the Site with other contractors, public authorities, utilities, and the </w:t>
            </w:r>
            <w:r w:rsidR="00283744" w:rsidRPr="00CE72EB">
              <w:t>Employer</w:t>
            </w:r>
            <w:r w:rsidRPr="00CE72EB">
              <w:t xml:space="preserve"> between the dates given in the Schedule of Other Contractors, as </w:t>
            </w:r>
            <w:r w:rsidRPr="00CE72EB">
              <w:rPr>
                <w:b/>
              </w:rPr>
              <w:t>referred to in the PCC.</w:t>
            </w:r>
            <w:r w:rsidRPr="00CE72EB">
              <w:t xml:space="preserve"> The Contractor shall also provide facilities and services for them as described in the Schedule. The </w:t>
            </w:r>
            <w:r w:rsidR="00283744" w:rsidRPr="00CE72EB">
              <w:t>Employer</w:t>
            </w:r>
            <w:r w:rsidRPr="00CE72EB">
              <w:t xml:space="preserve"> may modify the Schedule of Other Contractors, and shall notify the Contractor of any such modification.</w:t>
            </w:r>
          </w:p>
        </w:tc>
      </w:tr>
      <w:tr w:rsidR="007B586E" w:rsidRPr="00CE72EB">
        <w:trPr>
          <w:cantSplit/>
        </w:trPr>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49" w:name="_Toc473902923"/>
            <w:r w:rsidRPr="00CE72EB">
              <w:t>Personnel and Equipment</w:t>
            </w:r>
            <w:bookmarkEnd w:id="549"/>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employ the key personnel and use the equipment identified in its Bid,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Bid.</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If the Project Manager asks the Contractor to remove a person who is a member of the Contractor’s staff or work force, stating the reasons, the Contractor shall ensure that the person leaves the Site within seven days and has no further connection with the work in the Contract.</w:t>
            </w:r>
          </w:p>
          <w:p w:rsidR="00F03CA3" w:rsidRPr="00CE72EB" w:rsidRDefault="00F03CA3" w:rsidP="001E254C">
            <w:pPr>
              <w:numPr>
                <w:ilvl w:val="1"/>
                <w:numId w:val="18"/>
              </w:numPr>
              <w:suppressAutoHyphens/>
              <w:overflowPunct w:val="0"/>
              <w:autoSpaceDE w:val="0"/>
              <w:autoSpaceDN w:val="0"/>
              <w:adjustRightInd w:val="0"/>
              <w:spacing w:after="200"/>
              <w:ind w:right="-72"/>
              <w:jc w:val="both"/>
              <w:textAlignment w:val="baseline"/>
            </w:pPr>
            <w:r w:rsidRPr="00CE72EB">
              <w:t>If the Employer, Project Manager or Contractor determines, that any employee of the Contractor be determined to have engaged in corrupt, fraudulent, collusive, coercive, or obstructive practice during the execution of the Works, then that employee shall be removed in accordance with Clause 9.2 above.</w:t>
            </w:r>
          </w:p>
        </w:tc>
      </w:tr>
      <w:tr w:rsidR="007B586E" w:rsidRPr="00CE72EB">
        <w:tc>
          <w:tcPr>
            <w:tcW w:w="2160" w:type="dxa"/>
            <w:tcBorders>
              <w:top w:val="nil"/>
              <w:left w:val="nil"/>
              <w:bottom w:val="nil"/>
              <w:right w:val="nil"/>
            </w:tcBorders>
          </w:tcPr>
          <w:p w:rsidR="007B586E" w:rsidRPr="00CE72EB" w:rsidRDefault="00283744" w:rsidP="001E254C">
            <w:pPr>
              <w:pStyle w:val="Head42"/>
              <w:numPr>
                <w:ilvl w:val="0"/>
                <w:numId w:val="18"/>
              </w:numPr>
              <w:tabs>
                <w:tab w:val="clear" w:pos="540"/>
              </w:tabs>
              <w:spacing w:after="200"/>
              <w:ind w:left="360" w:hanging="360"/>
            </w:pPr>
            <w:bookmarkStart w:id="550" w:name="_Toc473902924"/>
            <w:r w:rsidRPr="00CE72EB">
              <w:t>Employer</w:t>
            </w:r>
            <w:r w:rsidR="007B586E" w:rsidRPr="00CE72EB">
              <w:t>’s and Contractor’s Risks</w:t>
            </w:r>
            <w:bookmarkEnd w:id="550"/>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w:t>
            </w:r>
            <w:r w:rsidR="00283744" w:rsidRPr="00CE72EB">
              <w:t>Employer</w:t>
            </w:r>
            <w:r w:rsidRPr="00CE72EB">
              <w:t xml:space="preserve"> carries the risks which this Contract states are </w:t>
            </w:r>
            <w:r w:rsidR="00283744" w:rsidRPr="00CE72EB">
              <w:t>Employer</w:t>
            </w:r>
            <w:r w:rsidRPr="00CE72EB">
              <w:t>’s risks, and the Contractor carries the risks which this Contract states are Contractor’s risks.</w:t>
            </w:r>
          </w:p>
        </w:tc>
      </w:tr>
      <w:tr w:rsidR="007B586E" w:rsidRPr="00CE72EB">
        <w:tc>
          <w:tcPr>
            <w:tcW w:w="2160" w:type="dxa"/>
            <w:tcBorders>
              <w:top w:val="nil"/>
              <w:left w:val="nil"/>
              <w:bottom w:val="nil"/>
              <w:right w:val="nil"/>
            </w:tcBorders>
          </w:tcPr>
          <w:p w:rsidR="007B586E" w:rsidRPr="00CE72EB" w:rsidRDefault="00283744" w:rsidP="001E254C">
            <w:pPr>
              <w:pStyle w:val="Head42"/>
              <w:numPr>
                <w:ilvl w:val="0"/>
                <w:numId w:val="18"/>
              </w:numPr>
              <w:tabs>
                <w:tab w:val="clear" w:pos="540"/>
              </w:tabs>
              <w:ind w:left="360" w:hanging="360"/>
            </w:pPr>
            <w:bookmarkStart w:id="551" w:name="_Toc473902925"/>
            <w:r w:rsidRPr="00CE72EB">
              <w:t>Employer</w:t>
            </w:r>
            <w:r w:rsidR="007B586E" w:rsidRPr="00CE72EB">
              <w:t>’s Risks</w:t>
            </w:r>
            <w:bookmarkEnd w:id="551"/>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From the Start Date until the </w:t>
            </w:r>
            <w:r w:rsidRPr="00CE72EB">
              <w:rPr>
                <w:color w:val="000000"/>
              </w:rPr>
              <w:t>Defects Liability Certificate</w:t>
            </w:r>
            <w:r w:rsidRPr="00CE72EB">
              <w:t xml:space="preserve"> has been issued, the following are </w:t>
            </w:r>
            <w:r w:rsidR="00283744" w:rsidRPr="00CE72EB">
              <w:t>Employer</w:t>
            </w:r>
            <w:r w:rsidRPr="00CE72EB">
              <w:t>’s risks:</w:t>
            </w:r>
          </w:p>
          <w:p w:rsidR="007B586E" w:rsidRPr="00CE72EB" w:rsidRDefault="007B586E" w:rsidP="001E254C">
            <w:pPr>
              <w:numPr>
                <w:ilvl w:val="0"/>
                <w:numId w:val="23"/>
              </w:numPr>
              <w:suppressAutoHyphens/>
              <w:overflowPunct w:val="0"/>
              <w:autoSpaceDE w:val="0"/>
              <w:autoSpaceDN w:val="0"/>
              <w:adjustRightInd w:val="0"/>
              <w:spacing w:after="200"/>
              <w:ind w:right="-72"/>
              <w:jc w:val="both"/>
              <w:textAlignment w:val="baseline"/>
            </w:pPr>
            <w:r w:rsidRPr="00CE72EB">
              <w:t>The risk of personal injury, death, or loss of or damage to property (excluding the Works, Plant, Materials, and Equipment), which are due to</w:t>
            </w:r>
          </w:p>
          <w:p w:rsidR="007B586E" w:rsidRPr="00CE72EB" w:rsidRDefault="007B586E" w:rsidP="001E254C">
            <w:pPr>
              <w:numPr>
                <w:ilvl w:val="1"/>
                <w:numId w:val="21"/>
              </w:numPr>
              <w:tabs>
                <w:tab w:val="clear" w:pos="1980"/>
                <w:tab w:val="left" w:pos="1620"/>
              </w:tabs>
              <w:suppressAutoHyphens/>
              <w:overflowPunct w:val="0"/>
              <w:autoSpaceDE w:val="0"/>
              <w:autoSpaceDN w:val="0"/>
              <w:adjustRightInd w:val="0"/>
              <w:spacing w:after="200"/>
              <w:ind w:left="1620" w:right="-72" w:hanging="540"/>
              <w:jc w:val="both"/>
              <w:textAlignment w:val="baseline"/>
            </w:pPr>
            <w:r w:rsidRPr="00CE72EB">
              <w:t>use or occupation of the Site by the Works or for the purpose of the Works, which is the unavoidable result of the Works or</w:t>
            </w:r>
          </w:p>
          <w:p w:rsidR="007B586E" w:rsidRPr="00CE72EB" w:rsidRDefault="007B586E" w:rsidP="001E254C">
            <w:pPr>
              <w:numPr>
                <w:ilvl w:val="1"/>
                <w:numId w:val="21"/>
              </w:numPr>
              <w:tabs>
                <w:tab w:val="clear" w:pos="1980"/>
                <w:tab w:val="left" w:pos="1620"/>
              </w:tabs>
              <w:suppressAutoHyphens/>
              <w:overflowPunct w:val="0"/>
              <w:autoSpaceDE w:val="0"/>
              <w:autoSpaceDN w:val="0"/>
              <w:adjustRightInd w:val="0"/>
              <w:spacing w:after="200"/>
              <w:ind w:left="1620" w:right="-72" w:hanging="540"/>
              <w:jc w:val="both"/>
              <w:textAlignment w:val="baseline"/>
            </w:pPr>
            <w:r w:rsidRPr="00CE72EB">
              <w:t xml:space="preserve">negligence, breach of statutory duty, or interference with any legal right by the </w:t>
            </w:r>
            <w:r w:rsidR="00283744" w:rsidRPr="00CE72EB">
              <w:t>Employer</w:t>
            </w:r>
            <w:r w:rsidRPr="00CE72EB">
              <w:t xml:space="preserve"> or by any person </w:t>
            </w:r>
            <w:r w:rsidRPr="00CE72EB">
              <w:lastRenderedPageBreak/>
              <w:t>employed by or contracted to him except the Contractor.</w:t>
            </w:r>
          </w:p>
          <w:p w:rsidR="007B586E" w:rsidRPr="00CE72EB" w:rsidRDefault="007B586E" w:rsidP="001E254C">
            <w:pPr>
              <w:numPr>
                <w:ilvl w:val="0"/>
                <w:numId w:val="23"/>
              </w:numPr>
              <w:suppressAutoHyphens/>
              <w:overflowPunct w:val="0"/>
              <w:autoSpaceDE w:val="0"/>
              <w:autoSpaceDN w:val="0"/>
              <w:adjustRightInd w:val="0"/>
              <w:spacing w:after="200"/>
              <w:ind w:right="-72"/>
              <w:jc w:val="both"/>
              <w:textAlignment w:val="baseline"/>
            </w:pPr>
            <w:r w:rsidRPr="00CE72EB">
              <w:t xml:space="preserve">The risk of damage to the Works, Plant, Materials, and Equipment to the extent that it is due to a fault of the </w:t>
            </w:r>
            <w:r w:rsidR="00283744" w:rsidRPr="00CE72EB">
              <w:t>Employer</w:t>
            </w:r>
            <w:r w:rsidRPr="00CE72EB">
              <w:t xml:space="preserve"> or in the </w:t>
            </w:r>
            <w:r w:rsidR="00283744" w:rsidRPr="00CE72EB">
              <w:t>Employer</w:t>
            </w:r>
            <w:r w:rsidRPr="00CE72EB">
              <w:t>’s design, or due to war or radioactive contamination directly affecting the country where the Works are to be executed.</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From the Completion Date until the </w:t>
            </w:r>
            <w:r w:rsidRPr="00CE72EB">
              <w:rPr>
                <w:color w:val="000000"/>
              </w:rPr>
              <w:t>Defects Liability Certificate</w:t>
            </w:r>
            <w:r w:rsidRPr="00CE72EB">
              <w:t xml:space="preserve"> has been issued, the risk of loss of or damage to the Works, Plant, and Materials is an </w:t>
            </w:r>
            <w:r w:rsidR="00283744" w:rsidRPr="00CE72EB">
              <w:t>Employer</w:t>
            </w:r>
            <w:r w:rsidRPr="00CE72EB">
              <w:t>’s risk except loss or damage due to</w:t>
            </w:r>
          </w:p>
          <w:p w:rsidR="007B586E" w:rsidRPr="00CE72EB" w:rsidRDefault="007B586E" w:rsidP="001E254C">
            <w:pPr>
              <w:numPr>
                <w:ilvl w:val="0"/>
                <w:numId w:val="22"/>
              </w:numPr>
              <w:suppressAutoHyphens/>
              <w:overflowPunct w:val="0"/>
              <w:autoSpaceDE w:val="0"/>
              <w:autoSpaceDN w:val="0"/>
              <w:adjustRightInd w:val="0"/>
              <w:spacing w:after="200"/>
              <w:ind w:right="-72"/>
              <w:jc w:val="both"/>
              <w:textAlignment w:val="baseline"/>
            </w:pPr>
            <w:r w:rsidRPr="00CE72EB">
              <w:t>a Defect which existed on the Completion Date,</w:t>
            </w:r>
          </w:p>
          <w:p w:rsidR="007B586E" w:rsidRPr="00CE72EB" w:rsidRDefault="007B586E" w:rsidP="001E254C">
            <w:pPr>
              <w:numPr>
                <w:ilvl w:val="0"/>
                <w:numId w:val="22"/>
              </w:numPr>
              <w:suppressAutoHyphens/>
              <w:overflowPunct w:val="0"/>
              <w:autoSpaceDE w:val="0"/>
              <w:autoSpaceDN w:val="0"/>
              <w:adjustRightInd w:val="0"/>
              <w:spacing w:after="200"/>
              <w:ind w:right="-72"/>
              <w:jc w:val="both"/>
              <w:textAlignment w:val="baseline"/>
            </w:pPr>
            <w:r w:rsidRPr="00CE72EB">
              <w:t xml:space="preserve">an event occurring before the Completion Date, which was not itself an </w:t>
            </w:r>
            <w:r w:rsidR="00283744" w:rsidRPr="00CE72EB">
              <w:t>Employer</w:t>
            </w:r>
            <w:r w:rsidRPr="00CE72EB">
              <w:t>’s risk, or</w:t>
            </w:r>
          </w:p>
          <w:p w:rsidR="007B586E" w:rsidRPr="00CE72EB" w:rsidRDefault="007B586E" w:rsidP="001E254C">
            <w:pPr>
              <w:numPr>
                <w:ilvl w:val="0"/>
                <w:numId w:val="22"/>
              </w:numPr>
              <w:suppressAutoHyphens/>
              <w:overflowPunct w:val="0"/>
              <w:autoSpaceDE w:val="0"/>
              <w:autoSpaceDN w:val="0"/>
              <w:adjustRightInd w:val="0"/>
              <w:spacing w:after="200"/>
              <w:ind w:right="-72"/>
              <w:jc w:val="both"/>
              <w:textAlignment w:val="baseline"/>
            </w:pPr>
            <w:r w:rsidRPr="00CE72EB">
              <w:t>the activities of the Contractor on the Site after the Completion Date.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360"/>
                <w:tab w:val="clear" w:pos="540"/>
              </w:tabs>
              <w:ind w:left="360" w:hanging="360"/>
            </w:pPr>
            <w:bookmarkStart w:id="552" w:name="_Toc473902926"/>
            <w:r w:rsidRPr="00CE72EB">
              <w:lastRenderedPageBreak/>
              <w:t>Contractor’s Risks</w:t>
            </w:r>
            <w:bookmarkEnd w:id="552"/>
          </w:p>
        </w:tc>
        <w:tc>
          <w:tcPr>
            <w:tcW w:w="6984" w:type="dxa"/>
            <w:tcBorders>
              <w:top w:val="nil"/>
              <w:left w:val="nil"/>
              <w:bottom w:val="nil"/>
              <w:right w:val="nil"/>
            </w:tcBorders>
          </w:tcPr>
          <w:p w:rsidR="007B586E" w:rsidRPr="00CE72EB" w:rsidRDefault="007B586E">
            <w:pPr>
              <w:tabs>
                <w:tab w:val="left" w:pos="540"/>
              </w:tabs>
              <w:spacing w:after="200"/>
              <w:ind w:left="540" w:right="-72" w:hanging="540"/>
            </w:pPr>
            <w:r w:rsidRPr="00CE72EB">
              <w:t>12.1</w:t>
            </w:r>
            <w:r w:rsidRPr="00CE72EB">
              <w:tab/>
              <w:t xml:space="preserve">From the Starting Date until the </w:t>
            </w:r>
            <w:r w:rsidRPr="00CE72EB">
              <w:rPr>
                <w:color w:val="000000"/>
              </w:rPr>
              <w:t>Defects Liability Certificate</w:t>
            </w:r>
            <w:r w:rsidRPr="00CE72EB">
              <w:t xml:space="preserve"> has been issued, the risks of personal injury, death, and loss of or damage to property (including, without limitation, the Works, Plant, Materials, and Equipment) which are not </w:t>
            </w:r>
            <w:r w:rsidR="00283744" w:rsidRPr="00CE72EB">
              <w:t>Employer</w:t>
            </w:r>
            <w:r w:rsidRPr="00CE72EB">
              <w:t>’s risks are Contractor’s risks.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53" w:name="_Toc473902927"/>
            <w:r w:rsidRPr="00CE72EB">
              <w:t>Insurance</w:t>
            </w:r>
            <w:bookmarkEnd w:id="553"/>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Contractor shall provide, in the joint names of the </w:t>
            </w:r>
            <w:r w:rsidR="00283744" w:rsidRPr="00CE72EB">
              <w:t>Employer</w:t>
            </w:r>
            <w:r w:rsidRPr="00CE72EB">
              <w:t xml:space="preserve"> and the Contractor, insurance cover from the Start Date to the end of the Defects Liability Period, in the amounts and deductibles </w:t>
            </w:r>
            <w:r w:rsidRPr="00CE72EB">
              <w:rPr>
                <w:b/>
              </w:rPr>
              <w:t xml:space="preserve">stated in the PCC </w:t>
            </w:r>
            <w:r w:rsidRPr="00CE72EB">
              <w:t>for the following events which are due to the Contractor’s risks:</w:t>
            </w:r>
          </w:p>
          <w:p w:rsidR="007B586E" w:rsidRPr="00CE72EB" w:rsidRDefault="007B586E" w:rsidP="001E254C">
            <w:pPr>
              <w:numPr>
                <w:ilvl w:val="0"/>
                <w:numId w:val="24"/>
              </w:numPr>
              <w:suppressAutoHyphens/>
              <w:overflowPunct w:val="0"/>
              <w:autoSpaceDE w:val="0"/>
              <w:autoSpaceDN w:val="0"/>
              <w:adjustRightInd w:val="0"/>
              <w:spacing w:after="200"/>
              <w:ind w:right="-72"/>
              <w:jc w:val="both"/>
              <w:textAlignment w:val="baseline"/>
            </w:pPr>
            <w:r w:rsidRPr="00CE72EB">
              <w:t>loss of or damage to the Works, Plant, and Materials;</w:t>
            </w:r>
          </w:p>
          <w:p w:rsidR="007B586E" w:rsidRPr="00CE72EB" w:rsidRDefault="007B586E" w:rsidP="001E254C">
            <w:pPr>
              <w:numPr>
                <w:ilvl w:val="0"/>
                <w:numId w:val="24"/>
              </w:numPr>
              <w:suppressAutoHyphens/>
              <w:overflowPunct w:val="0"/>
              <w:autoSpaceDE w:val="0"/>
              <w:autoSpaceDN w:val="0"/>
              <w:adjustRightInd w:val="0"/>
              <w:spacing w:after="200"/>
              <w:ind w:right="-72"/>
              <w:jc w:val="both"/>
              <w:textAlignment w:val="baseline"/>
            </w:pPr>
            <w:r w:rsidRPr="00CE72EB">
              <w:t>loss of or damage to Equipment;</w:t>
            </w:r>
          </w:p>
          <w:p w:rsidR="007B586E" w:rsidRPr="00CE72EB" w:rsidRDefault="007B586E" w:rsidP="001E254C">
            <w:pPr>
              <w:numPr>
                <w:ilvl w:val="0"/>
                <w:numId w:val="24"/>
              </w:numPr>
              <w:suppressAutoHyphens/>
              <w:overflowPunct w:val="0"/>
              <w:autoSpaceDE w:val="0"/>
              <w:autoSpaceDN w:val="0"/>
              <w:adjustRightInd w:val="0"/>
              <w:spacing w:after="200"/>
              <w:ind w:right="-72"/>
              <w:jc w:val="both"/>
              <w:textAlignment w:val="baseline"/>
            </w:pPr>
            <w:r w:rsidRPr="00CE72EB">
              <w:t>loss of or damage to property (except the Works, Plant, Materials, and Equipment) in connection with the Contract; and</w:t>
            </w:r>
          </w:p>
          <w:p w:rsidR="007B586E" w:rsidRPr="00CE72EB" w:rsidRDefault="007B586E" w:rsidP="001E254C">
            <w:pPr>
              <w:numPr>
                <w:ilvl w:val="0"/>
                <w:numId w:val="24"/>
              </w:numPr>
              <w:suppressAutoHyphens/>
              <w:overflowPunct w:val="0"/>
              <w:autoSpaceDE w:val="0"/>
              <w:autoSpaceDN w:val="0"/>
              <w:adjustRightInd w:val="0"/>
              <w:spacing w:after="200"/>
              <w:ind w:right="-72"/>
              <w:jc w:val="both"/>
              <w:textAlignment w:val="baseline"/>
            </w:pPr>
            <w:r w:rsidRPr="00CE72EB">
              <w:t>personal injury or death.</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Policies and certificates for insurance shall be delivered by the Contractor to the Project Manager for the Project Manager’s approval before the Start Date. All such insurance shall provide for compensation to be payable in the types and proportions of currencies required to rectify the loss or damage incurred.</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lastRenderedPageBreak/>
              <w:t xml:space="preserve">If the Contractor does not provide any of the policies and certificates required, the </w:t>
            </w:r>
            <w:r w:rsidR="00283744" w:rsidRPr="00CE72EB">
              <w:t>Employer</w:t>
            </w:r>
            <w:r w:rsidRPr="00CE72EB">
              <w:t xml:space="preserve"> may effect the insurance which the Contractor should have provided and recover the premiums the </w:t>
            </w:r>
            <w:r w:rsidR="00283744" w:rsidRPr="00CE72EB">
              <w:t>Employer</w:t>
            </w:r>
            <w:r w:rsidRPr="00CE72EB">
              <w:t xml:space="preserve"> has paid from payments otherwise due to the Contractor or, if no payment is due, the payment of the premiums shall be a debt due.</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Alterations to the terms of an insurance shall not be made without the approval of the Project Manager.</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Both parties shall comply with any conditions of the insurance policies.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54" w:name="_Toc473902928"/>
            <w:r w:rsidRPr="00CE72EB">
              <w:lastRenderedPageBreak/>
              <w:t>Site Data</w:t>
            </w:r>
            <w:bookmarkEnd w:id="554"/>
          </w:p>
          <w:p w:rsidR="007B586E" w:rsidRPr="00CE72EB" w:rsidRDefault="007B586E">
            <w:pPr>
              <w:pStyle w:val="Head42"/>
              <w:ind w:left="0" w:firstLine="0"/>
            </w:pPr>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Contractor shall be deemed to have examined any Site Data </w:t>
            </w:r>
            <w:r w:rsidRPr="00CE72EB">
              <w:rPr>
                <w:b/>
              </w:rPr>
              <w:t>referred to in the PCC</w:t>
            </w:r>
            <w:r w:rsidRPr="00CE72EB">
              <w:t>, supplemented by any information available to the Contractor.</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spacing w:after="200"/>
              <w:ind w:left="360" w:hanging="360"/>
            </w:pPr>
            <w:bookmarkStart w:id="555" w:name="_Toc473902929"/>
            <w:r w:rsidRPr="00CE72EB">
              <w:t>Contractor to Construct the Works</w:t>
            </w:r>
            <w:bookmarkEnd w:id="555"/>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construct and install the Works in accordance with the Specifications and Drawings.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spacing w:after="200"/>
              <w:ind w:left="360" w:hanging="360"/>
            </w:pPr>
            <w:bookmarkStart w:id="556" w:name="_Toc473902930"/>
            <w:r w:rsidRPr="00CE72EB">
              <w:t>The Works to Be Completed by the Intended Completion Date</w:t>
            </w:r>
            <w:bookmarkEnd w:id="556"/>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The Contractor may commence execution of the Works on the Start Date and shall carry out the Works in accordance with the Program submitted by the Contractor, as updated with the approval of the Project Manager, and complete them by the Intended Completion Date.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57" w:name="_Toc473902931"/>
            <w:r w:rsidRPr="00CE72EB">
              <w:t>Approval by the Project Manager</w:t>
            </w:r>
            <w:bookmarkEnd w:id="557"/>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The Contractor shall submit Specifications and Drawings showing the proposed Temporary Works to the Project Manager, for his approval.</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The Contractor shall be responsible for design of Temporary Works.</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The Project Manager’s approval shall not alter the Contractor’s responsibility for design of the Temporary Works.</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The Contractor shall obtain approval of third parties to the design of the Temporary Works, where required.</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All Drawings prepared by the Contractor for the execution of the temporary or permanent Works, are subject to prior approval by the Project Manager before this use.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58" w:name="_Toc473902932"/>
            <w:r w:rsidRPr="00CE72EB">
              <w:t>Safety</w:t>
            </w:r>
            <w:bookmarkEnd w:id="558"/>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The Contractor shall be responsible for the safety of all activities on the Site.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59" w:name="_Toc473902933"/>
            <w:r w:rsidRPr="00CE72EB">
              <w:t>Discoveries</w:t>
            </w:r>
            <w:bookmarkEnd w:id="559"/>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 xml:space="preserve">Anything of historical or other interest or of significant value unexpectedly discovered on the Site shall be the property of the </w:t>
            </w:r>
            <w:r w:rsidR="00283744" w:rsidRPr="00CE72EB">
              <w:lastRenderedPageBreak/>
              <w:t>Employer</w:t>
            </w:r>
            <w:r w:rsidRPr="00CE72EB">
              <w:t>. The Contractor shall notify the Project Manager of such discoveries and carry out the Project Manager’s instructions for dealing with them.</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60" w:name="_Toc473902934"/>
            <w:r w:rsidRPr="00CE72EB">
              <w:lastRenderedPageBreak/>
              <w:t>Possession of the Site</w:t>
            </w:r>
            <w:bookmarkEnd w:id="560"/>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 xml:space="preserve">The </w:t>
            </w:r>
            <w:r w:rsidR="00283744" w:rsidRPr="00CE72EB">
              <w:t>Employer</w:t>
            </w:r>
            <w:r w:rsidRPr="00CE72EB">
              <w:t xml:space="preserve"> shall give possession of all parts of the Site to the Contractor.  If possession of a part is not given by the date </w:t>
            </w:r>
            <w:r w:rsidRPr="00CE72EB">
              <w:rPr>
                <w:b/>
              </w:rPr>
              <w:t>stated in the PCC,</w:t>
            </w:r>
            <w:r w:rsidRPr="00CE72EB">
              <w:t xml:space="preserve"> the </w:t>
            </w:r>
            <w:r w:rsidR="00283744" w:rsidRPr="00CE72EB">
              <w:t>Employer</w:t>
            </w:r>
            <w:r w:rsidRPr="00CE72EB">
              <w:t xml:space="preserve"> shall be deemed to have delayed the start of the relevant activities, and this shall be a Compensation Event.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61" w:name="_Toc473902935"/>
            <w:r w:rsidRPr="00CE72EB">
              <w:t>Access to the Site</w:t>
            </w:r>
            <w:bookmarkEnd w:id="561"/>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allow the Project Manager and any person authorized by the Project Manager access to the Site and to any place where work in connection with the Contract is being carried out or is intended to be carried out.</w:t>
            </w:r>
          </w:p>
        </w:tc>
      </w:tr>
      <w:tr w:rsidR="007B586E" w:rsidRPr="00CE72EB">
        <w:trPr>
          <w:cantSplit/>
        </w:trPr>
        <w:tc>
          <w:tcPr>
            <w:tcW w:w="2160" w:type="dxa"/>
            <w:tcBorders>
              <w:top w:val="nil"/>
              <w:left w:val="nil"/>
              <w:right w:val="nil"/>
            </w:tcBorders>
          </w:tcPr>
          <w:p w:rsidR="007B586E" w:rsidRPr="00CE72EB" w:rsidRDefault="007B586E" w:rsidP="001E254C">
            <w:pPr>
              <w:pStyle w:val="Head42"/>
              <w:numPr>
                <w:ilvl w:val="0"/>
                <w:numId w:val="18"/>
              </w:numPr>
              <w:tabs>
                <w:tab w:val="clear" w:pos="540"/>
              </w:tabs>
              <w:ind w:left="360" w:hanging="360"/>
            </w:pPr>
            <w:bookmarkStart w:id="562" w:name="_Toc473902936"/>
            <w:r w:rsidRPr="00CE72EB">
              <w:t>Instructions, Inspections and Audits</w:t>
            </w:r>
            <w:bookmarkEnd w:id="562"/>
          </w:p>
        </w:tc>
        <w:tc>
          <w:tcPr>
            <w:tcW w:w="6984" w:type="dxa"/>
            <w:tcBorders>
              <w:top w:val="nil"/>
              <w:left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carry out all instructions of the Project Manager which comply with the applicable laws where the Site is located.</w:t>
            </w:r>
          </w:p>
          <w:p w:rsidR="003C0DE4" w:rsidRPr="00CE72EB" w:rsidRDefault="003C0DE4"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Contractor shall keep, and shall make all reasonable efforts to cause its Subcontractors and subconsultants to keep, accurate and systematic accounts and records in respect of the Works in such form and details as will clearly identify relevant time changes and costs. </w:t>
            </w:r>
          </w:p>
          <w:p w:rsidR="007B586E" w:rsidRPr="00CE72EB" w:rsidRDefault="00E32AA7"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permit</w:t>
            </w:r>
            <w:r w:rsidR="004A4144" w:rsidRPr="00CE72EB">
              <w:t xml:space="preserve"> and shall cause its Subcontractors and subconsultants to permit, </w:t>
            </w:r>
            <w:r w:rsidRPr="00CE72EB">
              <w:t>the Bank and/or persons appointed by the Bank to inspect the Site and/or the accounts and records relating to the performance of the Contract</w:t>
            </w:r>
            <w:r w:rsidR="004A4144" w:rsidRPr="00CE72EB">
              <w:t xml:space="preserve"> and the submission of the bid</w:t>
            </w:r>
            <w:r w:rsidRPr="00CE72EB">
              <w:t>, and to have such accounts and records audited by auditors appointed by the Bank if requ</w:t>
            </w:r>
            <w:r w:rsidR="004A4144" w:rsidRPr="00CE72EB">
              <w:t>ested</w:t>
            </w:r>
            <w:r w:rsidRPr="00CE72EB">
              <w:t xml:space="preserve"> by the Bank. The Contractor’s </w:t>
            </w:r>
            <w:r w:rsidR="004A4144" w:rsidRPr="00CE72EB">
              <w:t xml:space="preserve">and its Subcontractors’ and subconsultants’ </w:t>
            </w:r>
            <w:r w:rsidRPr="00CE72EB">
              <w:t xml:space="preserve">attention is drawn to Sub-Clause </w:t>
            </w:r>
            <w:r w:rsidR="00B431DB" w:rsidRPr="00CE72EB">
              <w:t>2</w:t>
            </w:r>
            <w:r w:rsidRPr="00CE72EB">
              <w:t xml:space="preserve">5.1 which provides, inter alia, that </w:t>
            </w:r>
            <w:r w:rsidRPr="00CE72EB">
              <w:rPr>
                <w:bCs/>
                <w:color w:val="000000"/>
              </w:rPr>
              <w:t xml:space="preserve">acts intended to materially impede the exercise of the Bank’s inspection and audit rights provided for under Sub-Clause 22.2 constitute a prohibited practice subject to contract termination (as well as to a determination of ineligibility </w:t>
            </w:r>
            <w:r w:rsidR="004A4144" w:rsidRPr="00CE72EB">
              <w:t>pursuant to the Bank’s prevailing sanctions procedures</w:t>
            </w:r>
            <w:r w:rsidRPr="00CE72EB">
              <w:rPr>
                <w:bCs/>
                <w:color w:val="000000"/>
              </w:rPr>
              <w:t>)</w:t>
            </w:r>
            <w:r w:rsidR="007B586E" w:rsidRPr="00CE72EB">
              <w: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63" w:name="_Toc473902937"/>
            <w:r w:rsidRPr="00CE72EB">
              <w:t>Appointment of the Adjudicator</w:t>
            </w:r>
            <w:bookmarkEnd w:id="563"/>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Adjudicator shall be appointed jointly by the </w:t>
            </w:r>
            <w:r w:rsidR="00283744" w:rsidRPr="00CE72EB">
              <w:t>Employer</w:t>
            </w:r>
            <w:r w:rsidRPr="00CE72EB">
              <w:t xml:space="preserve"> and the Contractor, at the time of the </w:t>
            </w:r>
            <w:r w:rsidR="00283744" w:rsidRPr="00CE72EB">
              <w:t>Employer</w:t>
            </w:r>
            <w:r w:rsidRPr="00CE72EB">
              <w:t xml:space="preserve">’s issuance of the Letter of Acceptance. If, in the Letter of Acceptance, the </w:t>
            </w:r>
            <w:r w:rsidR="00283744" w:rsidRPr="00CE72EB">
              <w:t>Employer</w:t>
            </w:r>
            <w:r w:rsidRPr="00CE72EB">
              <w:t xml:space="preserve"> does not agree on the appointment of the Adjudicator, the </w:t>
            </w:r>
            <w:r w:rsidR="00283744" w:rsidRPr="00CE72EB">
              <w:t>Employer</w:t>
            </w:r>
            <w:r w:rsidRPr="00CE72EB">
              <w:t xml:space="preserve"> will request the Appointing Authority </w:t>
            </w:r>
            <w:r w:rsidRPr="00CE72EB">
              <w:rPr>
                <w:b/>
              </w:rPr>
              <w:t>designated in the PCC</w:t>
            </w:r>
            <w:r w:rsidRPr="00CE72EB">
              <w:t xml:space="preserve">, to appoint the Adjudicator within 14 days of receipt of such request. </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Should the Adjudicator resign or die, or should the </w:t>
            </w:r>
            <w:r w:rsidR="00283744" w:rsidRPr="00CE72EB">
              <w:t>Employer</w:t>
            </w:r>
            <w:r w:rsidRPr="00CE72EB">
              <w:t xml:space="preserve"> and the Contractor agree that the Adjudicator is not functioning in </w:t>
            </w:r>
            <w:r w:rsidRPr="00CE72EB">
              <w:lastRenderedPageBreak/>
              <w:t xml:space="preserve">accordance with the provisions of the Contract, a new Adjudicator shall be jointly appointed by the </w:t>
            </w:r>
            <w:r w:rsidR="00283744" w:rsidRPr="00CE72EB">
              <w:t>Employer</w:t>
            </w:r>
            <w:r w:rsidRPr="00CE72EB">
              <w:t xml:space="preserve"> and the Contractor.  In case of disagreement between the </w:t>
            </w:r>
            <w:r w:rsidR="00283744" w:rsidRPr="00CE72EB">
              <w:t>Employer</w:t>
            </w:r>
            <w:r w:rsidRPr="00CE72EB">
              <w:t xml:space="preserve"> and the Contractor, within 30 days, the Adjudicator shall be designated by the Appointing Authority </w:t>
            </w:r>
            <w:r w:rsidRPr="00CE72EB">
              <w:rPr>
                <w:b/>
              </w:rPr>
              <w:t>designated in the PCC</w:t>
            </w:r>
            <w:r w:rsidRPr="00CE72EB">
              <w:t xml:space="preserve"> at the request of either party, within 14 days of receipt of such request.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64" w:name="_Toc343309866"/>
            <w:bookmarkStart w:id="565" w:name="_Toc473902938"/>
            <w:r w:rsidRPr="00CE72EB">
              <w:lastRenderedPageBreak/>
              <w:t>Procedure for Disputes</w:t>
            </w:r>
            <w:bookmarkEnd w:id="564"/>
            <w:bookmarkEnd w:id="565"/>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If the Contractor believes that a decision taken by the Project Manager was either outside the authority given to the Project Manager by the Contract or that the decision was wrongly taken, the decision shall be referred to the Adjudicator within 14 days of the notification of the Project Manager’s decision.</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Adjudicator shall give a decision in writing within 28 days of receipt of a notification of a dispute.</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Adjudicator shall be paid by the hour at the </w:t>
            </w:r>
            <w:r w:rsidRPr="00CE72EB">
              <w:rPr>
                <w:b/>
              </w:rPr>
              <w:t>rate specified in the</w:t>
            </w:r>
            <w:r w:rsidRPr="00CE72EB">
              <w:t xml:space="preserve"> </w:t>
            </w:r>
            <w:r w:rsidRPr="00CE72EB">
              <w:rPr>
                <w:b/>
              </w:rPr>
              <w:t>PCC,</w:t>
            </w:r>
            <w:r w:rsidRPr="00CE72EB">
              <w:t xml:space="preserve"> together with reimbursable expenses of the types </w:t>
            </w:r>
            <w:r w:rsidRPr="00CE72EB">
              <w:rPr>
                <w:b/>
              </w:rPr>
              <w:t>specified in the PCC</w:t>
            </w:r>
            <w:r w:rsidRPr="00CE72EB">
              <w:t xml:space="preserve">, and the cost shall be divided equally between the </w:t>
            </w:r>
            <w:r w:rsidR="00283744" w:rsidRPr="00CE72EB">
              <w:t>Employer</w:t>
            </w:r>
            <w:r w:rsidRPr="00CE72EB">
              <w:t xml:space="preserve"> and the Contractor, whatever decision is reached by the Adjudicator. Either party may refer a decision of the Adjudicator to an Arbitrator within 28 days of the Adjudicator’s written decision. If neither party refers the dispute to arbitration within the above 28 days, the Adjudicator’s decision shall be final and binding.</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arbitration shall be conducted in accordance with the arbitration procedures published by the institution named and in the place </w:t>
            </w:r>
            <w:r w:rsidRPr="00CE72EB">
              <w:rPr>
                <w:b/>
              </w:rPr>
              <w:t>specified</w:t>
            </w:r>
            <w:r w:rsidRPr="00CE72EB">
              <w:t xml:space="preserve"> </w:t>
            </w:r>
            <w:r w:rsidRPr="00CE72EB">
              <w:rPr>
                <w:b/>
              </w:rPr>
              <w:t>in the PCC.</w:t>
            </w:r>
            <w:r w:rsidRPr="00CE72EB">
              <w:t xml:space="preserve"> </w:t>
            </w:r>
          </w:p>
        </w:tc>
      </w:tr>
      <w:tr w:rsidR="007F39B1" w:rsidRPr="00CE72EB">
        <w:tc>
          <w:tcPr>
            <w:tcW w:w="2160" w:type="dxa"/>
            <w:tcBorders>
              <w:top w:val="nil"/>
              <w:left w:val="nil"/>
              <w:bottom w:val="nil"/>
              <w:right w:val="nil"/>
            </w:tcBorders>
          </w:tcPr>
          <w:p w:rsidR="007F39B1" w:rsidRPr="00CE72EB" w:rsidRDefault="007F39B1" w:rsidP="001E254C">
            <w:pPr>
              <w:pStyle w:val="Head42"/>
              <w:numPr>
                <w:ilvl w:val="0"/>
                <w:numId w:val="18"/>
              </w:numPr>
              <w:tabs>
                <w:tab w:val="clear" w:pos="540"/>
              </w:tabs>
              <w:ind w:left="360" w:hanging="360"/>
            </w:pPr>
            <w:r w:rsidRPr="00CE72EB">
              <w:t xml:space="preserve"> </w:t>
            </w:r>
            <w:bookmarkStart w:id="566" w:name="_Toc473902939"/>
            <w:r w:rsidRPr="00CE72EB">
              <w:t>Corrupt and Fraudulent Practices</w:t>
            </w:r>
            <w:bookmarkEnd w:id="566"/>
          </w:p>
        </w:tc>
        <w:tc>
          <w:tcPr>
            <w:tcW w:w="6984" w:type="dxa"/>
            <w:tcBorders>
              <w:top w:val="nil"/>
              <w:left w:val="nil"/>
              <w:bottom w:val="nil"/>
              <w:right w:val="nil"/>
            </w:tcBorders>
          </w:tcPr>
          <w:p w:rsidR="007F39B1" w:rsidRPr="00CE72EB" w:rsidRDefault="007F39B1" w:rsidP="001E254C">
            <w:pPr>
              <w:numPr>
                <w:ilvl w:val="1"/>
                <w:numId w:val="18"/>
              </w:numPr>
              <w:suppressAutoHyphens/>
              <w:overflowPunct w:val="0"/>
              <w:autoSpaceDE w:val="0"/>
              <w:autoSpaceDN w:val="0"/>
              <w:adjustRightInd w:val="0"/>
              <w:spacing w:after="200"/>
              <w:ind w:right="-72"/>
              <w:jc w:val="both"/>
              <w:textAlignment w:val="baseline"/>
            </w:pPr>
            <w:r w:rsidRPr="00CE72EB">
              <w:t>The Bank requires compliance with its policy in regard to corrupt and fraudulent practices as set forth in A</w:t>
            </w:r>
            <w:r w:rsidR="00405652" w:rsidRPr="00CE72EB">
              <w:t>ppendix</w:t>
            </w:r>
            <w:r w:rsidR="009E69E7" w:rsidRPr="00CE72EB">
              <w:t xml:space="preserve"> A</w:t>
            </w:r>
            <w:r w:rsidRPr="00CE72EB">
              <w:t xml:space="preserve"> to the GCC.</w:t>
            </w:r>
          </w:p>
          <w:p w:rsidR="007F39B1" w:rsidRPr="00CE72EB" w:rsidRDefault="007F39B1"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Employer requires the Contractor to disclose any commissions or fees that may have been paid or are to be paid to agents or any other party with respect to the bidding process or execution of the Contract. The information disclosed must include at least the name and address of the agent or other party, the amount and currency, and the purpose of the commission, gratuity or fee. </w:t>
            </w:r>
          </w:p>
        </w:tc>
      </w:tr>
    </w:tbl>
    <w:p w:rsidR="007B586E" w:rsidRPr="00CE72EB" w:rsidRDefault="007B586E">
      <w:pPr>
        <w:pStyle w:val="Head41"/>
      </w:pPr>
      <w:bookmarkStart w:id="567" w:name="_Toc473902940"/>
      <w:r w:rsidRPr="00CE72EB">
        <w:t>B.  Time Control</w:t>
      </w:r>
      <w:bookmarkEnd w:id="567"/>
    </w:p>
    <w:tbl>
      <w:tblPr>
        <w:tblW w:w="0" w:type="auto"/>
        <w:tblLayout w:type="fixed"/>
        <w:tblLook w:val="0000" w:firstRow="0" w:lastRow="0" w:firstColumn="0" w:lastColumn="0" w:noHBand="0" w:noVBand="0"/>
      </w:tblPr>
      <w:tblGrid>
        <w:gridCol w:w="2160"/>
        <w:gridCol w:w="6984"/>
      </w:tblGrid>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68" w:name="_Toc473902941"/>
            <w:r w:rsidRPr="00CE72EB">
              <w:t>Program</w:t>
            </w:r>
            <w:bookmarkEnd w:id="568"/>
          </w:p>
          <w:p w:rsidR="007B586E" w:rsidRPr="00CE72EB" w:rsidRDefault="007B586E"/>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Within the time </w:t>
            </w:r>
            <w:r w:rsidRPr="00CE72EB">
              <w:rPr>
                <w:b/>
              </w:rPr>
              <w:t>stated in the PCC</w:t>
            </w:r>
            <w:r w:rsidRPr="00CE72EB">
              <w:t xml:space="preserve">, after the date of the Letter of Acceptance, the Contractor shall submit to the Project Manager for approval a Program showing the general methods, arrangements, order, and timing for all the activities in the </w:t>
            </w:r>
            <w:r w:rsidRPr="00CE72EB">
              <w:lastRenderedPageBreak/>
              <w:t>Works. In the case of a lump sum contract, the activities in the Program shall be consistent with those in the Activity Schedule.</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An update of the Program shall be a program showing the actual progress achieved on each activity and the effect of the progress achieved on the timing of the remaining work, including any changes to the sequence of the activities.</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Contractor shall submit to the Project Manager for approval an updated Program at intervals no longer than the period </w:t>
            </w:r>
            <w:r w:rsidRPr="00CE72EB">
              <w:rPr>
                <w:b/>
              </w:rPr>
              <w:t>stated in the PCC.</w:t>
            </w:r>
            <w:r w:rsidRPr="00CE72EB">
              <w:t xml:space="preserve"> If the Contractor does not submit an updated Program within this period, the Project Manager may withhold the amount </w:t>
            </w:r>
            <w:r w:rsidRPr="00CE72EB">
              <w:rPr>
                <w:b/>
              </w:rPr>
              <w:t xml:space="preserve">stated in the PCC </w:t>
            </w:r>
            <w:r w:rsidRPr="00CE72EB">
              <w:t>from the next payment certificate and continue to withhold this amount until the next payment after the date on which the overdue Program has been submitted. In the case of a lump sum contract, the Contractor shall provide an updated Activity Schedule within 14 days of being instructed to by the Project Manager.</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Project Manager’s approval of the Program shall not alter the Contractor’s obligations. The Contractor may revise the Program and submit it to the Project Manager again at any time.  A revised Program shall show the effect of Variations and Compensation Events.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69" w:name="_Toc473902942"/>
            <w:r w:rsidRPr="00CE72EB">
              <w:lastRenderedPageBreak/>
              <w:t>Extension of the Intended Completion Date</w:t>
            </w:r>
            <w:bookmarkEnd w:id="569"/>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Project Manager shall extend the Intended Completion Date if a Compensation Event occurs or a Variation is issued which makes it impossible for Completion to be achieved by the Intended Completion Date without the Contractor taking steps to accelerate the remaining work, which would cause the Contractor to incur additional cost.</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Project Manager shall decide whether and by how much to extend the Intended Completion Date within 21 days of the Contractor asking the Project Manager for a decision upon the effect of a Compensation Event or Variation and submitting full supporting information. If the Contractor has failed to give early warning of a delay or has failed to cooperate in dealing with a delay, the delay by this failure shall not be considered in assessing the new Intended Completion Date.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70" w:name="_Toc473902943"/>
            <w:r w:rsidRPr="00CE72EB">
              <w:t>Acceleration</w:t>
            </w:r>
            <w:bookmarkEnd w:id="570"/>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When the </w:t>
            </w:r>
            <w:r w:rsidR="00283744" w:rsidRPr="00CE72EB">
              <w:t>Employer</w:t>
            </w:r>
            <w:r w:rsidRPr="00CE72EB">
              <w:t xml:space="preserve"> wants the Contractor to finish before the Intended Completion Date, the Project Manager shall obtain priced proposals for achieving the necessary acceleration from the Contractor. If the </w:t>
            </w:r>
            <w:r w:rsidR="00283744" w:rsidRPr="00CE72EB">
              <w:t>Employer</w:t>
            </w:r>
            <w:r w:rsidRPr="00CE72EB">
              <w:t xml:space="preserve"> accepts these proposals, the Intended Completion Date shall be adjusted accordingly and confirmed by both the </w:t>
            </w:r>
            <w:r w:rsidR="00283744" w:rsidRPr="00CE72EB">
              <w:t>Employer</w:t>
            </w:r>
            <w:r w:rsidRPr="00CE72EB">
              <w:t xml:space="preserve"> and the Contractor.</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lastRenderedPageBreak/>
              <w:t xml:space="preserve">If the Contractor’s priced proposals for an acceleration are accepted by the </w:t>
            </w:r>
            <w:r w:rsidR="00283744" w:rsidRPr="00CE72EB">
              <w:t>Employer</w:t>
            </w:r>
            <w:r w:rsidRPr="00CE72EB">
              <w:t>, they are incorporated in the Contract Price and treated as a Variation.</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71" w:name="_Toc473902944"/>
            <w:r w:rsidRPr="00CE72EB">
              <w:lastRenderedPageBreak/>
              <w:t>Delays Ordered by the Project Manager</w:t>
            </w:r>
            <w:bookmarkEnd w:id="571"/>
          </w:p>
          <w:p w:rsidR="007B586E" w:rsidRPr="00CE72EB" w:rsidRDefault="007B586E">
            <w:pPr>
              <w:pStyle w:val="Head42"/>
            </w:pPr>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Project Manager may instruct the Contractor to delay the start or progress of any activity within the Works.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72" w:name="_Toc473902945"/>
            <w:r w:rsidRPr="00CE72EB">
              <w:t>Management Meetings</w:t>
            </w:r>
            <w:bookmarkEnd w:id="572"/>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Either the Project Manager or the Contractor may require the other to attend a management meeting. The business of a management meeting shall be to review the plans for remaining work and to deal with matters raised in accordance with the early warning procedure.</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Project Manager shall record the business of management meetings and provide copies of the record to those attending the meeting and to the </w:t>
            </w:r>
            <w:r w:rsidR="00283744" w:rsidRPr="00CE72EB">
              <w:t>Employer</w:t>
            </w:r>
            <w:r w:rsidRPr="00CE72EB">
              <w:t>. The responsibility of the parties for actions to be taken shall be decided by the Project Manager either at the management meeting or after the management meeting and stated in writing to all who attended the meeting.</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73" w:name="_Toc473902946"/>
            <w:r w:rsidRPr="00CE72EB">
              <w:t>Early Warning</w:t>
            </w:r>
            <w:bookmarkEnd w:id="573"/>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warn the Project Manager at the earliest opportunity of specific likely future events or circumstances that may adversely affect the quality of the work, increase the Contract Price, or delay the execution of the Works.  The Project Manager may require the Contractor to provide an estimate of the expected effect of the future event or circumstance on the Contract Price and Completion Date. The estimate shall be provided by the Contractor as soon as reasonably possible.</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cooperate with the Project Manager in making and considering proposals for how the effect of such an event or circumstance can be avoided or reduced by anyone involved in the work and in carrying out any resulting instruction of the Project Manager.</w:t>
            </w:r>
          </w:p>
        </w:tc>
      </w:tr>
    </w:tbl>
    <w:p w:rsidR="007B586E" w:rsidRPr="00CE72EB" w:rsidRDefault="007B586E">
      <w:pPr>
        <w:pStyle w:val="Head41"/>
      </w:pPr>
      <w:bookmarkStart w:id="574" w:name="_Toc473902947"/>
      <w:r w:rsidRPr="00CE72EB">
        <w:t>C.  Quality Control</w:t>
      </w:r>
      <w:bookmarkEnd w:id="574"/>
    </w:p>
    <w:tbl>
      <w:tblPr>
        <w:tblW w:w="0" w:type="auto"/>
        <w:tblLayout w:type="fixed"/>
        <w:tblLook w:val="0000" w:firstRow="0" w:lastRow="0" w:firstColumn="0" w:lastColumn="0" w:noHBand="0" w:noVBand="0"/>
      </w:tblPr>
      <w:tblGrid>
        <w:gridCol w:w="2160"/>
        <w:gridCol w:w="6984"/>
      </w:tblGrid>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75" w:name="_Toc473902948"/>
            <w:r w:rsidRPr="00CE72EB">
              <w:t>Identifying Defects</w:t>
            </w:r>
            <w:bookmarkEnd w:id="575"/>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Project Manager shall check the Contractor’s work and notify the Contractor of any Defects that are found. Such checking shall not affect the Contractor’s responsibilities. The Project Manager may instruct the Contractor to search for a Defect and to uncover and test any work that the Project Manager considers may have a Defect.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76" w:name="_Toc473902949"/>
            <w:r w:rsidRPr="00CE72EB">
              <w:t>Tests</w:t>
            </w:r>
            <w:bookmarkEnd w:id="576"/>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If the Project Manager instructs the Contractor to carry out a test not specified in the Specification to check whether any work has </w:t>
            </w:r>
            <w:r w:rsidRPr="00CE72EB">
              <w:lastRenderedPageBreak/>
              <w:t>a Defect and the test shows that it does, the Contractor shall pay for the test and any samples. If there is no Defect, the test shall be a Compensation Event.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77" w:name="_Toc473902950"/>
            <w:r w:rsidRPr="00CE72EB">
              <w:lastRenderedPageBreak/>
              <w:t>Correction of Defects</w:t>
            </w:r>
            <w:bookmarkEnd w:id="577"/>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Project Manager shall give notice to the Contractor of any Defects before the end of the Defects Liability Period, which begins at Completion, and is </w:t>
            </w:r>
            <w:r w:rsidRPr="00CE72EB">
              <w:rPr>
                <w:b/>
              </w:rPr>
              <w:t>defined in the PCC.</w:t>
            </w:r>
            <w:r w:rsidRPr="00CE72EB">
              <w:t xml:space="preserve"> The Defects Liability Period shall be extended for as long as Defects remain to be corrected.</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Every time notice of a Defect is given, the Contractor shall correct the notified Defect within the length of time specified by the Project Manager’s notice.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78" w:name="_Toc473902951"/>
            <w:r w:rsidRPr="00CE72EB">
              <w:t>Uncorrected Defects</w:t>
            </w:r>
            <w:bookmarkEnd w:id="578"/>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If the Contractor has not corrected a Defect within the time specified in the Project Manager’s notice, the Project Manager shall assess the cost of having the Defect corrected, and the Contractor shall pay this amount.</w:t>
            </w:r>
          </w:p>
        </w:tc>
      </w:tr>
    </w:tbl>
    <w:p w:rsidR="007B586E" w:rsidRPr="00CE72EB" w:rsidRDefault="007B586E">
      <w:pPr>
        <w:pStyle w:val="Head41"/>
        <w:keepNext/>
        <w:keepLines/>
      </w:pPr>
      <w:bookmarkStart w:id="579" w:name="_Toc473902952"/>
      <w:r w:rsidRPr="00CE72EB">
        <w:t>D.  Cost Control</w:t>
      </w:r>
      <w:bookmarkEnd w:id="579"/>
    </w:p>
    <w:tbl>
      <w:tblPr>
        <w:tblW w:w="9144" w:type="dxa"/>
        <w:tblLayout w:type="fixed"/>
        <w:tblLook w:val="0000" w:firstRow="0" w:lastRow="0" w:firstColumn="0" w:lastColumn="0" w:noHBand="0" w:noVBand="0"/>
      </w:tblPr>
      <w:tblGrid>
        <w:gridCol w:w="2160"/>
        <w:gridCol w:w="6984"/>
      </w:tblGrid>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80" w:name="_Toc473902953"/>
            <w:r w:rsidRPr="00CE72EB">
              <w:t>Contract Price</w:t>
            </w:r>
            <w:r w:rsidR="00FA20AB" w:rsidRPr="00CE72EB">
              <w:rPr>
                <w:rStyle w:val="FootnoteReference"/>
                <w:b w:val="0"/>
              </w:rPr>
              <w:footnoteReference w:id="32"/>
            </w:r>
            <w:bookmarkEnd w:id="580"/>
          </w:p>
        </w:tc>
        <w:tc>
          <w:tcPr>
            <w:tcW w:w="6984" w:type="dxa"/>
            <w:tcBorders>
              <w:top w:val="nil"/>
              <w:left w:val="nil"/>
              <w:bottom w:val="nil"/>
              <w:right w:val="nil"/>
            </w:tcBorders>
          </w:tcPr>
          <w:p w:rsidR="007B586E" w:rsidRPr="00CE72EB" w:rsidRDefault="0037620F" w:rsidP="001E254C">
            <w:pPr>
              <w:numPr>
                <w:ilvl w:val="1"/>
                <w:numId w:val="18"/>
              </w:numPr>
              <w:suppressAutoHyphens/>
              <w:overflowPunct w:val="0"/>
              <w:autoSpaceDE w:val="0"/>
              <w:autoSpaceDN w:val="0"/>
              <w:adjustRightInd w:val="0"/>
              <w:spacing w:after="200"/>
              <w:ind w:right="-72"/>
              <w:jc w:val="both"/>
              <w:textAlignment w:val="baseline"/>
            </w:pPr>
            <w:r w:rsidRPr="00CE72EB">
              <w:t>T</w:t>
            </w:r>
            <w:r w:rsidR="007B586E" w:rsidRPr="00CE72EB">
              <w:t>he Bill of Quantities shall contain priced items for the Works to be performed by the Contractor. The Bill of Quantities is used to calculate the Contract Price. The Contractor will be paid for the quantity of the work accomplished at the rate in the Bill of Quantities for each item.</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81" w:name="_Toc473902954"/>
            <w:r w:rsidRPr="00CE72EB">
              <w:t>Changes in the Contract Price</w:t>
            </w:r>
            <w:r w:rsidR="00FA20AB" w:rsidRPr="00CE72EB">
              <w:rPr>
                <w:rStyle w:val="FootnoteReference"/>
                <w:b w:val="0"/>
              </w:rPr>
              <w:footnoteReference w:id="33"/>
            </w:r>
            <w:bookmarkEnd w:id="581"/>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If the final quantity of the work done differs from the quantity in the Bill of Quantities for the particular item by more than 25 percent, provided the change exceeds 1 percent of the Initial Contract Price, the Project Manager shall adjust the rate to allow for the change.</w:t>
            </w:r>
            <w:r w:rsidR="005F76C3" w:rsidRPr="00CE72EB">
              <w:t xml:space="preserve"> </w:t>
            </w:r>
            <w:r w:rsidRPr="00CE72EB">
              <w:t xml:space="preserve">The Project Manager shall not adjust rates from changes in quantities if thereby the Initial Contract Price is exceeded by more than 15 percent, except with the prior approval of the </w:t>
            </w:r>
            <w:r w:rsidR="00283744" w:rsidRPr="00CE72EB">
              <w:t>Employer</w:t>
            </w:r>
            <w:r w:rsidRPr="00CE72EB">
              <w:t>.</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 xml:space="preserve">If requested by the Project Manager, the Contractor shall provide the Project Manager with a detailed cost breakdown of any rate </w:t>
            </w:r>
            <w:r w:rsidRPr="00CE72EB">
              <w:lastRenderedPageBreak/>
              <w:t>in the Bill of Quantities.</w:t>
            </w:r>
          </w:p>
        </w:tc>
      </w:tr>
      <w:tr w:rsidR="007B586E" w:rsidRPr="00CE72EB">
        <w:tc>
          <w:tcPr>
            <w:tcW w:w="2160" w:type="dxa"/>
            <w:tcBorders>
              <w:top w:val="nil"/>
              <w:left w:val="nil"/>
              <w:right w:val="nil"/>
            </w:tcBorders>
          </w:tcPr>
          <w:p w:rsidR="007B586E" w:rsidRPr="00CE72EB" w:rsidRDefault="007B586E" w:rsidP="001E254C">
            <w:pPr>
              <w:pStyle w:val="Head42"/>
              <w:numPr>
                <w:ilvl w:val="0"/>
                <w:numId w:val="18"/>
              </w:numPr>
            </w:pPr>
            <w:bookmarkStart w:id="582" w:name="_Toc473902955"/>
            <w:r w:rsidRPr="00CE72EB">
              <w:lastRenderedPageBreak/>
              <w:t>Variations</w:t>
            </w:r>
            <w:bookmarkEnd w:id="582"/>
          </w:p>
          <w:p w:rsidR="007B586E" w:rsidRPr="00CE72EB" w:rsidRDefault="007B586E">
            <w:pPr>
              <w:pStyle w:val="Head42"/>
            </w:pPr>
          </w:p>
        </w:tc>
        <w:tc>
          <w:tcPr>
            <w:tcW w:w="6984" w:type="dxa"/>
            <w:tcBorders>
              <w:top w:val="nil"/>
              <w:left w:val="nil"/>
              <w:right w:val="nil"/>
            </w:tcBorders>
          </w:tcPr>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All Variations shall be included in updated Programs</w:t>
            </w:r>
            <w:r w:rsidR="00325307" w:rsidRPr="00CE72EB">
              <w:rPr>
                <w:rStyle w:val="FootnoteReference"/>
              </w:rPr>
              <w:footnoteReference w:id="34"/>
            </w:r>
            <w:r w:rsidR="00325307" w:rsidRPr="00CE72EB">
              <w:t xml:space="preserve"> </w:t>
            </w:r>
            <w:r w:rsidRPr="00CE72EB">
              <w:t>produced by the Contractor.</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The Contractor shall provide the Project Manager with a quotation for carrying out the Variation when requested to do so by the Project Manager. The Project Manager shall assess the quotation, which shall be given within seven (7) days of the request or within any longer period stated by the Project Manager and before the Variation is ordered.</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If the Contractor’s quotation is unreasonable, the Project Manager may order the Variation and make a change to the Contract Price, which shall be based on the Project Manager’s own forecast of the effects of the Variation on the Contractor’s costs.</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If the Project Manager decides that the urgency of varying the work would prevent a quotation being given and considered without delaying the work, no quotation shall be given and the Variation shall be treated as a Compensation Event.</w:t>
            </w:r>
          </w:p>
          <w:p w:rsidR="007B586E" w:rsidRPr="00CE72EB" w:rsidRDefault="007B586E" w:rsidP="001E254C">
            <w:pPr>
              <w:numPr>
                <w:ilvl w:val="1"/>
                <w:numId w:val="18"/>
              </w:numPr>
              <w:suppressAutoHyphens/>
              <w:overflowPunct w:val="0"/>
              <w:autoSpaceDE w:val="0"/>
              <w:autoSpaceDN w:val="0"/>
              <w:adjustRightInd w:val="0"/>
              <w:spacing w:after="180"/>
              <w:ind w:right="-72"/>
              <w:jc w:val="both"/>
              <w:textAlignment w:val="baseline"/>
            </w:pPr>
            <w:r w:rsidRPr="00CE72EB">
              <w:t xml:space="preserve">The Contractor shall not be entitled to additional payment for costs that could have been avoided by giving early warning. </w:t>
            </w:r>
          </w:p>
          <w:p w:rsidR="007B586E" w:rsidRPr="00CE72EB" w:rsidRDefault="0037620F" w:rsidP="001E254C">
            <w:pPr>
              <w:numPr>
                <w:ilvl w:val="1"/>
                <w:numId w:val="18"/>
              </w:numPr>
              <w:suppressAutoHyphens/>
              <w:overflowPunct w:val="0"/>
              <w:autoSpaceDE w:val="0"/>
              <w:autoSpaceDN w:val="0"/>
              <w:adjustRightInd w:val="0"/>
              <w:spacing w:after="180"/>
              <w:ind w:right="-72"/>
              <w:jc w:val="both"/>
              <w:textAlignment w:val="baseline"/>
            </w:pPr>
            <w:r w:rsidRPr="00CE72EB">
              <w:t>I</w:t>
            </w:r>
            <w:r w:rsidR="007B586E" w:rsidRPr="00CE72EB">
              <w:t xml:space="preserve">f the work in the Variation corresponds to an item description in the Bill of Quantities and if, in the opinion of the Project Manager, the quantity of work above the limit stated in Sub-Clause </w:t>
            </w:r>
            <w:r w:rsidR="00325307" w:rsidRPr="00CE72EB">
              <w:t>39</w:t>
            </w:r>
            <w:r w:rsidR="007B586E" w:rsidRPr="00CE72EB">
              <w:t>.1 or the timing of its execution do not cause the cost per unit of quantity to change, the rate in the Bill of Quantities shall be used to calculate the value of the Variation. If the cost per unit of quantity changes, or if the nature or timing of the work in the Variation does not correspond with items in the Bill of Quantities, the quotation by the Contractor shall be in the form of new rates for the relevant items of work.</w:t>
            </w:r>
            <w:r w:rsidR="00325307" w:rsidRPr="00CE72EB">
              <w:t xml:space="preserve"> </w:t>
            </w:r>
            <w:r w:rsidR="00325307" w:rsidRPr="00CE72EB">
              <w:rPr>
                <w:rStyle w:val="FootnoteReference"/>
              </w:rPr>
              <w:footnoteReference w:id="35"/>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83" w:name="_Toc473902956"/>
            <w:r w:rsidRPr="00CE72EB">
              <w:t>Cash Flow Forecasts</w:t>
            </w:r>
            <w:bookmarkEnd w:id="583"/>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When the Program,</w:t>
            </w:r>
            <w:r w:rsidR="00325307" w:rsidRPr="00CE72EB">
              <w:rPr>
                <w:rStyle w:val="FootnoteReference"/>
              </w:rPr>
              <w:footnoteReference w:id="36"/>
            </w:r>
            <w:r w:rsidRPr="00CE72EB">
              <w:t xml:space="preserve"> is updated, the Contractor shall provide the Project Manager with an updated cash flow forecast.  The cash flow forecast shall include different currencies, as defined in the Contract, converted as necessary using the Contract exchange rates.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360"/>
                <w:tab w:val="clear" w:pos="540"/>
              </w:tabs>
              <w:ind w:left="360" w:hanging="360"/>
            </w:pPr>
            <w:bookmarkStart w:id="584" w:name="_Toc473902957"/>
            <w:r w:rsidRPr="00CE72EB">
              <w:t>Payment Certificates</w:t>
            </w:r>
            <w:bookmarkEnd w:id="584"/>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The Contractor shall submit to the Project Manager monthly statements of the estimated value of the work executed less the </w:t>
            </w:r>
            <w:r w:rsidRPr="00CE72EB">
              <w:lastRenderedPageBreak/>
              <w:t>cumulative amount certified previously.</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The Project Manager shall check the Contractor’s monthly statement and certify the amount to be paid to the Contractor.</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The value of work executed shall be determined by the Project Manager.</w:t>
            </w:r>
          </w:p>
          <w:p w:rsidR="007B586E" w:rsidRPr="00CE72EB" w:rsidRDefault="00E43A27" w:rsidP="001E254C">
            <w:pPr>
              <w:numPr>
                <w:ilvl w:val="1"/>
                <w:numId w:val="18"/>
              </w:numPr>
              <w:suppressAutoHyphens/>
              <w:overflowPunct w:val="0"/>
              <w:autoSpaceDE w:val="0"/>
              <w:autoSpaceDN w:val="0"/>
              <w:adjustRightInd w:val="0"/>
              <w:spacing w:after="220"/>
              <w:ind w:right="-72"/>
              <w:jc w:val="both"/>
              <w:textAlignment w:val="baseline"/>
            </w:pPr>
            <w:r w:rsidRPr="00CE72EB">
              <w:t>T</w:t>
            </w:r>
            <w:r w:rsidR="007B586E" w:rsidRPr="00CE72EB">
              <w:t xml:space="preserve">he value of </w:t>
            </w:r>
            <w:r w:rsidRPr="00CE72EB">
              <w:t xml:space="preserve">work executed shall comprise the value of the </w:t>
            </w:r>
            <w:r w:rsidR="007B586E" w:rsidRPr="00CE72EB">
              <w:t>quantities of work in the Bill of Quantities that have been completed</w:t>
            </w:r>
            <w:r w:rsidRPr="00CE72EB">
              <w:t>.</w:t>
            </w:r>
            <w:r w:rsidRPr="00CE72EB">
              <w:rPr>
                <w:rStyle w:val="FootnoteReference"/>
              </w:rPr>
              <w:footnoteReference w:id="37"/>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The value of work executed shall include the valuation of Variations and Compensation Events.</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The Project Manager may exclude any item certified in a previous certificate or reduce the proportion of any item previously certified in any certificate in the light of later information.</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85" w:name="_Toc473902958"/>
            <w:r w:rsidRPr="00CE72EB">
              <w:lastRenderedPageBreak/>
              <w:t>Payments</w:t>
            </w:r>
            <w:bookmarkEnd w:id="585"/>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Payments shall be adjusted for deductions for advance payments and retention. The </w:t>
            </w:r>
            <w:r w:rsidR="00283744" w:rsidRPr="00CE72EB">
              <w:t>Employer</w:t>
            </w:r>
            <w:r w:rsidRPr="00CE72EB">
              <w:t xml:space="preserve"> shall pay the Contractor the amounts certified by the Project Manager within 28 days of the date of each certificate. If the </w:t>
            </w:r>
            <w:r w:rsidR="00283744" w:rsidRPr="00CE72EB">
              <w:t>Employer</w:t>
            </w:r>
            <w:r w:rsidRPr="00CE72EB">
              <w:t xml:space="preserve"> makes a late payment, the Contractor shall be paid interest on the late payment in the next payment. Interest shall be calculated from the date by which the payment should have been made up to the date when the late payment is made at the prevailing rate of interest for commercial borrowing for each of the currencies in which payments are made.</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If an amount certified is increased in a later certificate or as a result of an award by the Adjudicator or an Arbitrator, the Contractor shall be paid interest upon the delayed payment as set out in this clause. Interest shall be calculated from the date upon which the increased amount would have been certified in the absence of dispute.</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Unless otherwise stated, all payments and deductions shall be paid or charged in the proportions of currencies comprising the Contract Price.</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Items of the Works for which no rate or price has been entered in shall not be paid for by the </w:t>
            </w:r>
            <w:r w:rsidR="00283744" w:rsidRPr="00CE72EB">
              <w:t>Employer</w:t>
            </w:r>
            <w:r w:rsidRPr="00CE72EB">
              <w:t xml:space="preserve"> and shall be deemed covered by other rates and prices in the Contract.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86" w:name="_Toc473902959"/>
            <w:r w:rsidRPr="00CE72EB">
              <w:lastRenderedPageBreak/>
              <w:t>Compensation Events</w:t>
            </w:r>
            <w:bookmarkEnd w:id="586"/>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following shall be Compensation Events:</w:t>
            </w:r>
          </w:p>
          <w:p w:rsidR="007B586E" w:rsidRPr="00CE72EB" w:rsidRDefault="007B586E" w:rsidP="001E254C">
            <w:pPr>
              <w:numPr>
                <w:ilvl w:val="0"/>
                <w:numId w:val="25"/>
              </w:numPr>
              <w:suppressAutoHyphens/>
              <w:overflowPunct w:val="0"/>
              <w:autoSpaceDE w:val="0"/>
              <w:autoSpaceDN w:val="0"/>
              <w:adjustRightInd w:val="0"/>
              <w:spacing w:after="180"/>
              <w:ind w:right="-72"/>
              <w:jc w:val="both"/>
              <w:textAlignment w:val="baseline"/>
            </w:pPr>
            <w:r w:rsidRPr="00CE72EB">
              <w:t xml:space="preserve">The </w:t>
            </w:r>
            <w:r w:rsidR="00283744" w:rsidRPr="00CE72EB">
              <w:t>Employer</w:t>
            </w:r>
            <w:r w:rsidRPr="00CE72EB">
              <w:t xml:space="preserve"> does not give access to a part of the Site by the Site Possession Date pursuant to GCC Sub-Clause 20.1.</w:t>
            </w:r>
          </w:p>
          <w:p w:rsidR="007B586E" w:rsidRPr="00CE72EB" w:rsidRDefault="007B586E" w:rsidP="001E254C">
            <w:pPr>
              <w:numPr>
                <w:ilvl w:val="0"/>
                <w:numId w:val="25"/>
              </w:numPr>
              <w:suppressAutoHyphens/>
              <w:overflowPunct w:val="0"/>
              <w:autoSpaceDE w:val="0"/>
              <w:autoSpaceDN w:val="0"/>
              <w:adjustRightInd w:val="0"/>
              <w:spacing w:after="180"/>
              <w:ind w:right="-72"/>
              <w:jc w:val="both"/>
              <w:textAlignment w:val="baseline"/>
            </w:pPr>
            <w:r w:rsidRPr="00CE72EB">
              <w:t xml:space="preserve">The </w:t>
            </w:r>
            <w:r w:rsidR="00283744" w:rsidRPr="00CE72EB">
              <w:t>Employer</w:t>
            </w:r>
            <w:r w:rsidRPr="00CE72EB">
              <w:t xml:space="preserve"> modifies the Schedule of Other Contractors in a way that affects the work of the Contractor under the Contract.</w:t>
            </w:r>
          </w:p>
          <w:p w:rsidR="007B586E" w:rsidRPr="00CE72EB" w:rsidRDefault="007B586E" w:rsidP="001E254C">
            <w:pPr>
              <w:numPr>
                <w:ilvl w:val="0"/>
                <w:numId w:val="25"/>
              </w:numPr>
              <w:suppressAutoHyphens/>
              <w:overflowPunct w:val="0"/>
              <w:autoSpaceDE w:val="0"/>
              <w:autoSpaceDN w:val="0"/>
              <w:adjustRightInd w:val="0"/>
              <w:spacing w:after="180"/>
              <w:ind w:right="-72"/>
              <w:jc w:val="both"/>
              <w:textAlignment w:val="baseline"/>
            </w:pPr>
            <w:r w:rsidRPr="00CE72EB">
              <w:t>The Project Manager orders a delay or does not issue Drawings, Specifications, or instructions required for execution of the Works on time.</w:t>
            </w:r>
          </w:p>
          <w:p w:rsidR="007B586E" w:rsidRPr="00CE72EB" w:rsidRDefault="007B586E" w:rsidP="001E254C">
            <w:pPr>
              <w:numPr>
                <w:ilvl w:val="0"/>
                <w:numId w:val="25"/>
              </w:numPr>
              <w:suppressAutoHyphens/>
              <w:overflowPunct w:val="0"/>
              <w:autoSpaceDE w:val="0"/>
              <w:autoSpaceDN w:val="0"/>
              <w:adjustRightInd w:val="0"/>
              <w:spacing w:after="180"/>
              <w:ind w:right="-72"/>
              <w:jc w:val="both"/>
              <w:textAlignment w:val="baseline"/>
            </w:pPr>
            <w:r w:rsidRPr="00CE72EB">
              <w:t>The Project Manager instructs the Contractor to uncover or to carry out additional tests upon work, which is then found to have no Defects.</w:t>
            </w:r>
          </w:p>
          <w:p w:rsidR="007B586E" w:rsidRPr="00CE72EB" w:rsidRDefault="007B586E" w:rsidP="001E254C">
            <w:pPr>
              <w:numPr>
                <w:ilvl w:val="0"/>
                <w:numId w:val="25"/>
              </w:numPr>
              <w:suppressAutoHyphens/>
              <w:overflowPunct w:val="0"/>
              <w:autoSpaceDE w:val="0"/>
              <w:autoSpaceDN w:val="0"/>
              <w:adjustRightInd w:val="0"/>
              <w:spacing w:after="180"/>
              <w:ind w:right="-72"/>
              <w:jc w:val="both"/>
              <w:textAlignment w:val="baseline"/>
            </w:pPr>
            <w:r w:rsidRPr="00CE72EB">
              <w:t>The Project Manager unreasonably does not approve a subcontract to be let.</w:t>
            </w:r>
          </w:p>
          <w:p w:rsidR="007B586E" w:rsidRPr="00CE72EB" w:rsidRDefault="007B586E" w:rsidP="001E254C">
            <w:pPr>
              <w:numPr>
                <w:ilvl w:val="0"/>
                <w:numId w:val="25"/>
              </w:numPr>
              <w:suppressAutoHyphens/>
              <w:overflowPunct w:val="0"/>
              <w:autoSpaceDE w:val="0"/>
              <w:autoSpaceDN w:val="0"/>
              <w:adjustRightInd w:val="0"/>
              <w:spacing w:after="180"/>
              <w:ind w:right="-72"/>
              <w:jc w:val="both"/>
              <w:textAlignment w:val="baseline"/>
            </w:pPr>
            <w:r w:rsidRPr="00CE72EB">
              <w:t>Ground conditions are substantially more adverse than could reasonably have been assumed before issuance of the Letter of Acceptance from the information issued to bidders (including the Site Investigation Reports), from information available publicly and from a visual inspection of the Site.</w:t>
            </w:r>
          </w:p>
          <w:p w:rsidR="007B586E" w:rsidRPr="00CE72EB" w:rsidRDefault="007B586E" w:rsidP="001E254C">
            <w:pPr>
              <w:numPr>
                <w:ilvl w:val="0"/>
                <w:numId w:val="25"/>
              </w:numPr>
              <w:suppressAutoHyphens/>
              <w:overflowPunct w:val="0"/>
              <w:autoSpaceDE w:val="0"/>
              <w:autoSpaceDN w:val="0"/>
              <w:adjustRightInd w:val="0"/>
              <w:spacing w:after="180"/>
              <w:ind w:left="1094" w:right="-72" w:hanging="547"/>
              <w:jc w:val="both"/>
              <w:textAlignment w:val="baseline"/>
            </w:pPr>
            <w:r w:rsidRPr="00CE72EB">
              <w:t xml:space="preserve">The Project Manager gives an instruction for dealing with an unforeseen condition, caused by the </w:t>
            </w:r>
            <w:r w:rsidR="00283744" w:rsidRPr="00CE72EB">
              <w:t>Employer</w:t>
            </w:r>
            <w:r w:rsidRPr="00CE72EB">
              <w:t>, or additional work required for safety or other reasons.</w:t>
            </w:r>
          </w:p>
          <w:p w:rsidR="007B586E" w:rsidRPr="00CE72EB" w:rsidRDefault="007B586E" w:rsidP="001E254C">
            <w:pPr>
              <w:numPr>
                <w:ilvl w:val="0"/>
                <w:numId w:val="25"/>
              </w:numPr>
              <w:suppressAutoHyphens/>
              <w:overflowPunct w:val="0"/>
              <w:autoSpaceDE w:val="0"/>
              <w:autoSpaceDN w:val="0"/>
              <w:adjustRightInd w:val="0"/>
              <w:spacing w:after="180"/>
              <w:ind w:left="1094" w:right="-72" w:hanging="547"/>
              <w:jc w:val="both"/>
              <w:textAlignment w:val="baseline"/>
            </w:pPr>
            <w:r w:rsidRPr="00CE72EB">
              <w:t xml:space="preserve">Other contractors, public authorities, utilities, or the </w:t>
            </w:r>
            <w:r w:rsidR="00283744" w:rsidRPr="00CE72EB">
              <w:t>Employer</w:t>
            </w:r>
            <w:r w:rsidRPr="00CE72EB">
              <w:t xml:space="preserve"> does not work within the dates and other constraints stated in the Contract, and they cause delay or extra cost to the Contractor.</w:t>
            </w:r>
          </w:p>
          <w:p w:rsidR="007B586E" w:rsidRPr="00CE72EB" w:rsidRDefault="007B586E" w:rsidP="001E254C">
            <w:pPr>
              <w:numPr>
                <w:ilvl w:val="0"/>
                <w:numId w:val="25"/>
              </w:numPr>
              <w:suppressAutoHyphens/>
              <w:overflowPunct w:val="0"/>
              <w:autoSpaceDE w:val="0"/>
              <w:autoSpaceDN w:val="0"/>
              <w:adjustRightInd w:val="0"/>
              <w:spacing w:after="180"/>
              <w:ind w:left="1094" w:right="-72" w:hanging="547"/>
              <w:jc w:val="both"/>
              <w:textAlignment w:val="baseline"/>
            </w:pPr>
            <w:r w:rsidRPr="00CE72EB">
              <w:t>The advance payment is delayed.</w:t>
            </w:r>
          </w:p>
          <w:p w:rsidR="007B586E" w:rsidRPr="00CE72EB" w:rsidRDefault="007B586E" w:rsidP="001E254C">
            <w:pPr>
              <w:numPr>
                <w:ilvl w:val="0"/>
                <w:numId w:val="25"/>
              </w:numPr>
              <w:suppressAutoHyphens/>
              <w:overflowPunct w:val="0"/>
              <w:autoSpaceDE w:val="0"/>
              <w:autoSpaceDN w:val="0"/>
              <w:adjustRightInd w:val="0"/>
              <w:spacing w:after="180"/>
              <w:ind w:left="1094" w:right="-72" w:hanging="547"/>
              <w:jc w:val="both"/>
              <w:textAlignment w:val="baseline"/>
            </w:pPr>
            <w:r w:rsidRPr="00CE72EB">
              <w:t xml:space="preserve">The effects on the Contractor of any of the </w:t>
            </w:r>
            <w:r w:rsidR="00283744" w:rsidRPr="00CE72EB">
              <w:t>Employer</w:t>
            </w:r>
            <w:r w:rsidRPr="00CE72EB">
              <w:t>’s Risks.</w:t>
            </w:r>
          </w:p>
          <w:p w:rsidR="007B586E" w:rsidRPr="00CE72EB" w:rsidRDefault="007B586E" w:rsidP="001E254C">
            <w:pPr>
              <w:numPr>
                <w:ilvl w:val="0"/>
                <w:numId w:val="25"/>
              </w:numPr>
              <w:suppressAutoHyphens/>
              <w:overflowPunct w:val="0"/>
              <w:autoSpaceDE w:val="0"/>
              <w:autoSpaceDN w:val="0"/>
              <w:adjustRightInd w:val="0"/>
              <w:spacing w:after="180"/>
              <w:ind w:left="1094" w:right="-72" w:hanging="547"/>
              <w:jc w:val="both"/>
              <w:textAlignment w:val="baseline"/>
            </w:pPr>
            <w:r w:rsidRPr="00CE72EB">
              <w:t>The Project Manager unreasonably delays issuing a Certificate of Completion.</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If a Compensation Event would cause additional cost or would prevent the work being completed before the Intended Completion Date, the Contract Price shall be increased and/or the Intended Completion Date shall be extended. The Project Manager shall decide whether and by how much the Contract Price shall be increased and whether and by how much the Intended Completion Date shall be extended.</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lastRenderedPageBreak/>
              <w:t>As soon as information demonstrating the effect of each Compensation Event upon the Contractor’s forecast cost has been provided by the Contractor, it shall be assessed by the Project Manager, and the Contract Price shall be adjusted accordingly. If the Contractor’s forecast is deemed unreasonable, the Project Manager shall adjust the Contract Price based on the Project Manager’s own forecast. The Project Manager shall assume that the Contractor shall react competently and promptly to the event.</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Contractor shall not be entitled to compensation to the extent that the </w:t>
            </w:r>
            <w:r w:rsidR="00283744" w:rsidRPr="00CE72EB">
              <w:t>Employer</w:t>
            </w:r>
            <w:r w:rsidRPr="00CE72EB">
              <w:t>’s interests are adversely affected by the Contractor’s not having given early warning or not having cooperated with the Project Manager.</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87" w:name="_Toc473902960"/>
            <w:r w:rsidRPr="00CE72EB">
              <w:lastRenderedPageBreak/>
              <w:t>Tax</w:t>
            </w:r>
            <w:bookmarkEnd w:id="587"/>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Project Manager shall adjust the Contract Price if taxes, duties, and other levies are changed between the date 28 days before the submission of bids for the Contract and the date of the last Completion certificate. The adjustment shall be the change in the amount of tax payable by the Contractor, provided such changes are not already reflected in the Contract Price or are a result of GCC Clause 44.</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88" w:name="_Toc473902961"/>
            <w:r w:rsidRPr="00CE72EB">
              <w:t>Currencies</w:t>
            </w:r>
            <w:bookmarkEnd w:id="588"/>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Where payments are made in currencies other than the currency of the </w:t>
            </w:r>
            <w:r w:rsidR="00283744" w:rsidRPr="00CE72EB">
              <w:t>Employer</w:t>
            </w:r>
            <w:r w:rsidRPr="00CE72EB">
              <w:t xml:space="preserve">’s country </w:t>
            </w:r>
            <w:r w:rsidRPr="00CE72EB">
              <w:rPr>
                <w:b/>
              </w:rPr>
              <w:t>specified in the PCC,</w:t>
            </w:r>
            <w:r w:rsidRPr="00CE72EB">
              <w:t xml:space="preserve"> the exchange rates used for calculating the amounts to be paid shall be the exchange rates stated in the Contractor’s Bid.</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89" w:name="_Toc473902962"/>
            <w:r w:rsidRPr="00CE72EB">
              <w:t>Price Adjustment</w:t>
            </w:r>
            <w:bookmarkEnd w:id="589"/>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Prices shall be adjusted for fluctuations in the cost of inputs only if </w:t>
            </w:r>
            <w:r w:rsidRPr="00CE72EB">
              <w:rPr>
                <w:b/>
              </w:rPr>
              <w:t xml:space="preserve">provided for in the PCC. </w:t>
            </w:r>
            <w:r w:rsidRPr="00CE72EB">
              <w:t xml:space="preserve">If so provided, the amounts certified in each payment certificate, before deducting for Advance Payment, shall be adjusted by applying the respective price adjustment factor to the payment amounts due in each currency. A separate formula of the type </w:t>
            </w:r>
            <w:r w:rsidR="005F0029" w:rsidRPr="00CE72EB">
              <w:t>specified</w:t>
            </w:r>
            <w:r w:rsidRPr="00CE72EB">
              <w:t xml:space="preserve"> below applies to each Contract currency:</w:t>
            </w:r>
          </w:p>
          <w:p w:rsidR="007B586E" w:rsidRPr="00CE72EB" w:rsidRDefault="007B586E">
            <w:pPr>
              <w:spacing w:after="200"/>
              <w:ind w:right="-72"/>
              <w:jc w:val="center"/>
            </w:pPr>
            <w:r w:rsidRPr="00CE72EB">
              <w:rPr>
                <w:b/>
              </w:rPr>
              <w:t>P</w:t>
            </w:r>
            <w:r w:rsidRPr="00CE72EB">
              <w:rPr>
                <w:b/>
                <w:vertAlign w:val="subscript"/>
              </w:rPr>
              <w:t>c</w:t>
            </w:r>
            <w:r w:rsidRPr="00CE72EB">
              <w:rPr>
                <w:b/>
              </w:rPr>
              <w:t xml:space="preserve"> = A</w:t>
            </w:r>
            <w:r w:rsidRPr="00CE72EB">
              <w:rPr>
                <w:b/>
                <w:vertAlign w:val="subscript"/>
              </w:rPr>
              <w:t>c</w:t>
            </w:r>
            <w:r w:rsidRPr="00CE72EB">
              <w:rPr>
                <w:b/>
              </w:rPr>
              <w:t xml:space="preserve"> + B</w:t>
            </w:r>
            <w:r w:rsidRPr="00CE72EB">
              <w:rPr>
                <w:b/>
                <w:vertAlign w:val="subscript"/>
              </w:rPr>
              <w:t>c</w:t>
            </w:r>
            <w:r w:rsidRPr="00CE72EB">
              <w:rPr>
                <w:b/>
              </w:rPr>
              <w:t xml:space="preserve">  Imc/Ioc</w:t>
            </w:r>
          </w:p>
          <w:p w:rsidR="007B586E" w:rsidRPr="00CE72EB" w:rsidRDefault="007B586E">
            <w:pPr>
              <w:tabs>
                <w:tab w:val="left" w:pos="1080"/>
              </w:tabs>
              <w:spacing w:after="200"/>
              <w:ind w:left="1080" w:right="-72" w:hanging="540"/>
            </w:pPr>
            <w:r w:rsidRPr="00CE72EB">
              <w:t>where:</w:t>
            </w:r>
          </w:p>
          <w:p w:rsidR="007B586E" w:rsidRPr="00CE72EB" w:rsidRDefault="007B586E">
            <w:pPr>
              <w:tabs>
                <w:tab w:val="left" w:pos="1080"/>
              </w:tabs>
              <w:spacing w:after="200"/>
              <w:ind w:left="1080" w:right="-72" w:hanging="540"/>
            </w:pPr>
            <w:r w:rsidRPr="00CE72EB">
              <w:tab/>
              <w:t>P</w:t>
            </w:r>
            <w:r w:rsidRPr="00CE72EB">
              <w:rPr>
                <w:vertAlign w:val="subscript"/>
              </w:rPr>
              <w:t>c</w:t>
            </w:r>
            <w:r w:rsidRPr="00CE72EB">
              <w:t xml:space="preserve"> is the adjustment factor for the portion of the Contract Price payable in a specific currency “c.”</w:t>
            </w:r>
          </w:p>
          <w:p w:rsidR="007B586E" w:rsidRPr="00CE72EB" w:rsidRDefault="007B586E" w:rsidP="0026306C">
            <w:pPr>
              <w:tabs>
                <w:tab w:val="left" w:pos="1080"/>
              </w:tabs>
              <w:spacing w:after="200"/>
              <w:ind w:left="1080" w:right="-72" w:hanging="540"/>
              <w:jc w:val="both"/>
            </w:pPr>
            <w:r w:rsidRPr="00CE72EB">
              <w:tab/>
              <w:t>A</w:t>
            </w:r>
            <w:r w:rsidRPr="00CE72EB">
              <w:rPr>
                <w:vertAlign w:val="subscript"/>
              </w:rPr>
              <w:t>c</w:t>
            </w:r>
            <w:r w:rsidRPr="00CE72EB">
              <w:t xml:space="preserve"> and B</w:t>
            </w:r>
            <w:r w:rsidRPr="00CE72EB">
              <w:rPr>
                <w:vertAlign w:val="subscript"/>
              </w:rPr>
              <w:t>c</w:t>
            </w:r>
            <w:r w:rsidRPr="00CE72EB">
              <w:t xml:space="preserve"> are coefficients</w:t>
            </w:r>
            <w:r w:rsidRPr="00CE72EB">
              <w:rPr>
                <w:rStyle w:val="FootnoteReference"/>
              </w:rPr>
              <w:footnoteReference w:id="38"/>
            </w:r>
            <w:r w:rsidRPr="00CE72EB">
              <w:t xml:space="preserve"> </w:t>
            </w:r>
            <w:r w:rsidRPr="00CE72EB">
              <w:rPr>
                <w:b/>
              </w:rPr>
              <w:t>specified in the PCC,</w:t>
            </w:r>
            <w:r w:rsidRPr="00CE72EB">
              <w:t xml:space="preserve"> representing the nonadjustable and adjustable portions, </w:t>
            </w:r>
            <w:r w:rsidRPr="00CE72EB">
              <w:lastRenderedPageBreak/>
              <w:t>respectively, of the Contract Price payable in that specific currency “c;” and</w:t>
            </w:r>
          </w:p>
          <w:p w:rsidR="007B586E" w:rsidRPr="00CE72EB" w:rsidRDefault="007B586E" w:rsidP="0026306C">
            <w:pPr>
              <w:tabs>
                <w:tab w:val="left" w:pos="1080"/>
              </w:tabs>
              <w:spacing w:after="200"/>
              <w:ind w:left="1080" w:right="-72" w:hanging="540"/>
              <w:jc w:val="both"/>
              <w:rPr>
                <w:spacing w:val="-4"/>
              </w:rPr>
            </w:pPr>
            <w:r w:rsidRPr="00CE72EB">
              <w:tab/>
            </w:r>
            <w:r w:rsidRPr="00CE72EB">
              <w:rPr>
                <w:spacing w:val="-4"/>
              </w:rPr>
              <w:t>Imc is the index prevailing at the end of the month being invoiced and Ioc is the index prevailing 28 days before Bid opening for inputs payable; both in the specific currency “c.”</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If the value of the index is changed after it has been used in a calculation, the calculation shall be corrected and an adjustment made in the next payment certificate. The index value shall be deemed to take account of all changes in cost due to fluctuations in costs.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90" w:name="_Toc473902963"/>
            <w:r w:rsidRPr="00CE72EB">
              <w:lastRenderedPageBreak/>
              <w:t>Retention</w:t>
            </w:r>
            <w:bookmarkEnd w:id="590"/>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w:t>
            </w:r>
            <w:r w:rsidR="00283744" w:rsidRPr="00CE72EB">
              <w:t>Employer</w:t>
            </w:r>
            <w:r w:rsidRPr="00CE72EB">
              <w:t xml:space="preserve"> shall retain from each payment due to the Contractor the proportion </w:t>
            </w:r>
            <w:r w:rsidRPr="00CE72EB">
              <w:rPr>
                <w:b/>
              </w:rPr>
              <w:t>stated in the PCC</w:t>
            </w:r>
            <w:r w:rsidRPr="00CE72EB">
              <w:t xml:space="preserve"> until Completion of the whole of the Works.</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Upon the issue of a Certificate of Completion of the Works by the Project Manager, in accordance with GCC 51.1, half the total amount retained shall be repaid to the Contractor and half when the Defects Liability Period has passed and the Project Manager has certified that all Defects notified by the Project Manager to the Contractor before the end of this period have been corrected. The Contractor may substitute retention money with an “on demand” Bank guarantee.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91" w:name="_Toc473902964"/>
            <w:r w:rsidRPr="00CE72EB">
              <w:t>Liquidated Damages</w:t>
            </w:r>
            <w:bookmarkEnd w:id="591"/>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Contractor shall pay liquidated damages to the </w:t>
            </w:r>
            <w:r w:rsidR="00283744" w:rsidRPr="00CE72EB">
              <w:t>Employer</w:t>
            </w:r>
            <w:r w:rsidRPr="00CE72EB">
              <w:t xml:space="preserve"> at the rate per day </w:t>
            </w:r>
            <w:r w:rsidRPr="00CE72EB">
              <w:rPr>
                <w:b/>
              </w:rPr>
              <w:t>stated in the PCC</w:t>
            </w:r>
            <w:r w:rsidRPr="00CE72EB">
              <w:t xml:space="preserve"> for each day that the Completion Date is later than the Intended Completion Date.  The total amount of liquidated damages shall not exceed the amount </w:t>
            </w:r>
            <w:r w:rsidRPr="00CE72EB">
              <w:rPr>
                <w:b/>
              </w:rPr>
              <w:t>defined in the PCC.</w:t>
            </w:r>
            <w:r w:rsidRPr="00CE72EB">
              <w:t xml:space="preserve"> The </w:t>
            </w:r>
            <w:r w:rsidR="00283744" w:rsidRPr="00CE72EB">
              <w:t>Employer</w:t>
            </w:r>
            <w:r w:rsidRPr="00CE72EB">
              <w:t xml:space="preserve"> may deduct liquidated damages from payments due to the Contractor.  Payment of liquidated damages shall not affect the Contractor’s liabilities.</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If the Intended Completion Date is extended after liquidated damages have been paid, the Project Manager shall correct any overpayment of liquidated damages by the Contractor by adjusting the next payment certificate.  The Contractor shall be paid interest on the overpayment, calculated from the date of payment to the date of repayment, at the rates specified in GCC Sub-Clause 4</w:t>
            </w:r>
            <w:r w:rsidR="00DC2028" w:rsidRPr="00CE72EB">
              <w:t>1</w:t>
            </w:r>
            <w:r w:rsidRPr="00CE72EB">
              <w:t>.1.</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92" w:name="_Toc473902965"/>
            <w:r w:rsidRPr="00CE72EB">
              <w:t>Bonus</w:t>
            </w:r>
            <w:bookmarkEnd w:id="592"/>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Contractor shall be paid a Bonus calculated at the rate per calendar day </w:t>
            </w:r>
            <w:r w:rsidRPr="00CE72EB">
              <w:rPr>
                <w:b/>
              </w:rPr>
              <w:t>stated in the PCC</w:t>
            </w:r>
            <w:r w:rsidRPr="00CE72EB">
              <w:t xml:space="preserve"> for each day (less any days for which the Contractor is paid for acceleration) that the </w:t>
            </w:r>
            <w:r w:rsidRPr="00CE72EB">
              <w:lastRenderedPageBreak/>
              <w:t>Completion is earlier than the Intended Completion Date. The Project Manager shall certify that the Works are complete, although they may not be due to be complete.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93" w:name="_Toc473902966"/>
            <w:r w:rsidRPr="00CE72EB">
              <w:lastRenderedPageBreak/>
              <w:t>Advance Payment</w:t>
            </w:r>
            <w:bookmarkEnd w:id="593"/>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w:t>
            </w:r>
            <w:r w:rsidR="00283744" w:rsidRPr="00CE72EB">
              <w:t>Employer</w:t>
            </w:r>
            <w:r w:rsidRPr="00CE72EB">
              <w:t xml:space="preserve"> shall make advance payment to the Contractor of the amounts </w:t>
            </w:r>
            <w:r w:rsidRPr="00CE72EB">
              <w:rPr>
                <w:b/>
              </w:rPr>
              <w:t xml:space="preserve">stated in the PCC </w:t>
            </w:r>
            <w:r w:rsidRPr="00CE72EB">
              <w:t xml:space="preserve">by the date </w:t>
            </w:r>
            <w:r w:rsidRPr="00CE72EB">
              <w:rPr>
                <w:b/>
              </w:rPr>
              <w:t xml:space="preserve">stated in the PCC, </w:t>
            </w:r>
            <w:r w:rsidRPr="00CE72EB">
              <w:t xml:space="preserve">against provision by the Contractor of an Unconditional Bank Guarantee in a form and by a bank acceptable to the </w:t>
            </w:r>
            <w:r w:rsidR="00283744" w:rsidRPr="00CE72EB">
              <w:t>Employer</w:t>
            </w:r>
            <w:r w:rsidRPr="00CE72EB">
              <w:t xml:space="preserve"> in amounts and currencies equal to the advance payment. The Guarantee shall remain effective until the advance payment has been repaid, but the amount of the Guarantee shall be progressively reduced by the amounts repaid by the Contractor. Interest shall not be charged on the advance payment.</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is to use the advance payment only to pay for Equipment, Plant, Materials, and mobilization expenses required specifically for execution of the Contract. The Contractor shall demonstrate that advance payment has been used in this way by supplying copies of invoices or other documents to the Project Manager.</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advance payment shall be repaid by deducting proportionate amounts from payments otherwise due to the Contractor, following the schedule of completed percentages of the Works on a payment basis. No account shall be taken of the advance payment or its repayment in assessing valuations of work done, Variations, price adjustments, Compensation Events, Bonuses, or Liquidated Damages.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94" w:name="_Toc473902967"/>
            <w:r w:rsidRPr="00CE72EB">
              <w:t>Securities</w:t>
            </w:r>
            <w:bookmarkEnd w:id="594"/>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Performance Security shall be provided to the </w:t>
            </w:r>
            <w:r w:rsidR="00283744" w:rsidRPr="00CE72EB">
              <w:t>Employer</w:t>
            </w:r>
            <w:r w:rsidRPr="00CE72EB">
              <w:t xml:space="preserve"> no later than the date specified in the Letter of Acceptance and shall be issued in an amount </w:t>
            </w:r>
            <w:r w:rsidRPr="00CE72EB">
              <w:rPr>
                <w:b/>
              </w:rPr>
              <w:t>specified in the PCC,</w:t>
            </w:r>
            <w:r w:rsidRPr="00CE72EB">
              <w:t xml:space="preserve"> by a bank or surety acceptable to the </w:t>
            </w:r>
            <w:r w:rsidR="00283744" w:rsidRPr="00CE72EB">
              <w:t>Employer</w:t>
            </w:r>
            <w:r w:rsidRPr="00CE72EB">
              <w:t>, and denominated in the types and proportions of the currencies in which the Contract Price is payable. The Performance Security shall be valid until a date 28 days from the date of issue of the Certificate of Completion in the case of a Bank Guarantee, and until one year from the date of issue of the Completion Certificate in the case of a Performance Bond.</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95" w:name="_Toc473902968"/>
            <w:r w:rsidRPr="00CE72EB">
              <w:t>Dayworks</w:t>
            </w:r>
            <w:bookmarkEnd w:id="595"/>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If applicable, the Dayworks rates in the Contractor’s Bid shall be used only when the Project Manager has given written instructions in advance for additional work to be paid for in that way.</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All work to be paid for as Dayworks shall be recorded by the Contractor on forms approved by the Project Manager.  Each completed form shall be verified and signed by the Project </w:t>
            </w:r>
            <w:r w:rsidRPr="00CE72EB">
              <w:lastRenderedPageBreak/>
              <w:t>Manager within two days of the work being done.</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be paid for Dayworks subject to obtaining signed Dayworks forms.</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96" w:name="_Toc473902969"/>
            <w:r w:rsidRPr="00CE72EB">
              <w:lastRenderedPageBreak/>
              <w:t>Cost of Repairs</w:t>
            </w:r>
            <w:bookmarkEnd w:id="596"/>
          </w:p>
        </w:tc>
        <w:tc>
          <w:tcPr>
            <w:tcW w:w="6984"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bl>
    <w:p w:rsidR="007B586E" w:rsidRPr="00CE72EB" w:rsidRDefault="007B586E">
      <w:pPr>
        <w:pStyle w:val="Head41"/>
      </w:pPr>
      <w:bookmarkStart w:id="597" w:name="_Toc473902970"/>
      <w:r w:rsidRPr="00CE72EB">
        <w:t>E.  Finishing the Contract</w:t>
      </w:r>
      <w:bookmarkEnd w:id="597"/>
    </w:p>
    <w:tbl>
      <w:tblPr>
        <w:tblW w:w="9288" w:type="dxa"/>
        <w:tblLayout w:type="fixed"/>
        <w:tblLook w:val="0000" w:firstRow="0" w:lastRow="0" w:firstColumn="0" w:lastColumn="0" w:noHBand="0" w:noVBand="0"/>
      </w:tblPr>
      <w:tblGrid>
        <w:gridCol w:w="2160"/>
        <w:gridCol w:w="7128"/>
      </w:tblGrid>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598" w:name="_Toc473902971"/>
            <w:r w:rsidRPr="00CE72EB">
              <w:t>Completion</w:t>
            </w:r>
            <w:bookmarkEnd w:id="598"/>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request the Project Manager to issue a Certificate of Completion of the Works, and the Project Manager shall do so upon deciding that the whole of the Works is completed.</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599" w:name="_Toc473902972"/>
            <w:r w:rsidRPr="00CE72EB">
              <w:t>Taking Over</w:t>
            </w:r>
            <w:bookmarkEnd w:id="599"/>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The </w:t>
            </w:r>
            <w:r w:rsidR="00283744" w:rsidRPr="00CE72EB">
              <w:t>Employer</w:t>
            </w:r>
            <w:r w:rsidRPr="00CE72EB">
              <w:t xml:space="preserve"> shall take over the Site and the Works within seven days of the Project Manager’s issuing a certificate of Completion.</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600" w:name="_Toc473902973"/>
            <w:r w:rsidRPr="00CE72EB">
              <w:t>Final Account</w:t>
            </w:r>
            <w:bookmarkEnd w:id="600"/>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The Contractor shall supply the Project Manager with a detailed account of the total amount that the Contractor considers payable under the Contract before the end of the Defects Liability Period. The Project Manager shall issue a Defects Liability Certificate and certify any final payment that is due to the Contractor within 56 days of receiving the Contractor’s account if it is correct and complete. If it is not, the Project Manager shall issue within 56 days a schedule that states the scope of the corrections or additions that are necessary. If the Final Account is still unsatisfactory after it has been resubmitted, the Project Manager shall decide on the amount payable to the Contractor and issue a payment certificate.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601" w:name="_Toc473902974"/>
            <w:r w:rsidRPr="00CE72EB">
              <w:t>Operating and Maintenance Manuals</w:t>
            </w:r>
            <w:bookmarkEnd w:id="601"/>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If “as built” Drawings and/or operating and maintenance manuals are required, the Contractor shall supply them by the dates </w:t>
            </w:r>
            <w:r w:rsidRPr="00CE72EB">
              <w:rPr>
                <w:b/>
              </w:rPr>
              <w:t>stated in the PCC.</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If the Contractor does not supply the Drawings and/or manuals by the dates </w:t>
            </w:r>
            <w:r w:rsidRPr="00CE72EB">
              <w:rPr>
                <w:b/>
              </w:rPr>
              <w:t xml:space="preserve">stated in the PCC </w:t>
            </w:r>
            <w:r w:rsidRPr="00CE72EB">
              <w:t>pursuant to GCC Sub-Clause 5</w:t>
            </w:r>
            <w:r w:rsidR="00C422C4" w:rsidRPr="00CE72EB">
              <w:t>6</w:t>
            </w:r>
            <w:r w:rsidRPr="00CE72EB">
              <w:t>.1</w:t>
            </w:r>
            <w:r w:rsidRPr="00CE72EB">
              <w:rPr>
                <w:b/>
              </w:rPr>
              <w:t>,</w:t>
            </w:r>
            <w:r w:rsidRPr="00CE72EB">
              <w:t xml:space="preserve"> or they do not receive the Project Manager’s approval, the Project Manager shall withhold the amount </w:t>
            </w:r>
            <w:r w:rsidRPr="00CE72EB">
              <w:rPr>
                <w:b/>
              </w:rPr>
              <w:t xml:space="preserve">stated in the PCC </w:t>
            </w:r>
            <w:r w:rsidRPr="00CE72EB">
              <w:t>from payments due to the Contractor.</w:t>
            </w:r>
          </w:p>
        </w:tc>
      </w:tr>
      <w:tr w:rsidR="007B586E" w:rsidRPr="00CE72EB">
        <w:tc>
          <w:tcPr>
            <w:tcW w:w="2160" w:type="dxa"/>
            <w:tcBorders>
              <w:top w:val="nil"/>
              <w:left w:val="nil"/>
              <w:bottom w:val="nil"/>
              <w:right w:val="nil"/>
            </w:tcBorders>
          </w:tcPr>
          <w:p w:rsidR="007B586E" w:rsidRPr="00CE72EB" w:rsidRDefault="007B586E" w:rsidP="001E254C">
            <w:pPr>
              <w:pStyle w:val="Head42"/>
              <w:pageBreakBefore/>
              <w:numPr>
                <w:ilvl w:val="0"/>
                <w:numId w:val="18"/>
              </w:numPr>
              <w:tabs>
                <w:tab w:val="clear" w:pos="540"/>
              </w:tabs>
              <w:ind w:left="360" w:hanging="360"/>
            </w:pPr>
            <w:bookmarkStart w:id="602" w:name="_Toc473902975"/>
            <w:r w:rsidRPr="00CE72EB">
              <w:lastRenderedPageBreak/>
              <w:t>Termination</w:t>
            </w:r>
            <w:bookmarkEnd w:id="602"/>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The </w:t>
            </w:r>
            <w:r w:rsidR="00283744" w:rsidRPr="00CE72EB">
              <w:t>Employer</w:t>
            </w:r>
            <w:r w:rsidRPr="00CE72EB">
              <w:t xml:space="preserve"> or the Contractor may terminate the Contract if the other party causes a fundamental breach of the Contract.</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Fundamental breaches of Contract shall include, but shall not be limited to, the following:</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pPr>
            <w:r w:rsidRPr="00CE72EB">
              <w:t>the Contractor stops work for 28 days when no stoppage of work is shown on the current Program and the stoppage has not been authorized by the Project Manager;</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pPr>
            <w:r w:rsidRPr="00CE72EB">
              <w:t>the Project Manager instructs the Contractor to delay the progress of the Works, and the instruction is not withdrawn within 28 days;</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pPr>
            <w:r w:rsidRPr="00CE72EB">
              <w:t xml:space="preserve">the </w:t>
            </w:r>
            <w:r w:rsidR="00283744" w:rsidRPr="00CE72EB">
              <w:t>Employer</w:t>
            </w:r>
            <w:r w:rsidRPr="00CE72EB">
              <w:t xml:space="preserve"> or the Contractor is made bankrupt or goes into liquidation other than for a reconstruction or amalgamation;</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pPr>
            <w:r w:rsidRPr="00CE72EB">
              <w:t xml:space="preserve">a payment certified by the Project Manager is not paid by the </w:t>
            </w:r>
            <w:r w:rsidR="00283744" w:rsidRPr="00CE72EB">
              <w:t>Employer</w:t>
            </w:r>
            <w:r w:rsidRPr="00CE72EB">
              <w:t xml:space="preserve"> to the Contractor within 84 days of the date of the Project Manager’s certificate;</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pPr>
            <w:r w:rsidRPr="00CE72EB">
              <w:t>the Project Manager gives Notice that failure to correct a particular Defect is a fundamental breach of Contract and the Contractor fails to correct it within a reasonable period of time determined by the Project Manager;</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rPr>
                <w:spacing w:val="-4"/>
              </w:rPr>
            </w:pPr>
            <w:r w:rsidRPr="00CE72EB">
              <w:rPr>
                <w:spacing w:val="-4"/>
              </w:rPr>
              <w:t xml:space="preserve">the Contractor does not maintain a Security, which is required; </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pPr>
            <w:r w:rsidRPr="00CE72EB">
              <w:t xml:space="preserve">the Contractor has delayed the completion of the Works by the number of days for which the maximum amount of liquidated damages can be paid, as </w:t>
            </w:r>
            <w:r w:rsidRPr="00CE72EB">
              <w:rPr>
                <w:b/>
              </w:rPr>
              <w:t>defined in the PCC</w:t>
            </w:r>
            <w:r w:rsidRPr="00CE72EB">
              <w:t>; or</w:t>
            </w:r>
          </w:p>
          <w:p w:rsidR="007B586E" w:rsidRPr="00CE72EB" w:rsidRDefault="007B586E" w:rsidP="001E254C">
            <w:pPr>
              <w:numPr>
                <w:ilvl w:val="0"/>
                <w:numId w:val="26"/>
              </w:numPr>
              <w:suppressAutoHyphens/>
              <w:overflowPunct w:val="0"/>
              <w:autoSpaceDE w:val="0"/>
              <w:autoSpaceDN w:val="0"/>
              <w:adjustRightInd w:val="0"/>
              <w:spacing w:after="200"/>
              <w:ind w:right="-72"/>
              <w:jc w:val="both"/>
              <w:textAlignment w:val="baseline"/>
            </w:pPr>
            <w:r w:rsidRPr="00CE72EB">
              <w:t xml:space="preserve">if the Contractor, in the judgment of the </w:t>
            </w:r>
            <w:r w:rsidR="00283744" w:rsidRPr="00CE72EB">
              <w:t>Employer</w:t>
            </w:r>
            <w:r w:rsidRPr="00CE72EB">
              <w:t>, has engaged in corrupt</w:t>
            </w:r>
            <w:r w:rsidR="002B090E" w:rsidRPr="00CE72EB">
              <w:t>,</w:t>
            </w:r>
            <w:r w:rsidRPr="00CE72EB">
              <w:t xml:space="preserve"> fraudulent</w:t>
            </w:r>
            <w:r w:rsidR="002B090E" w:rsidRPr="00CE72EB">
              <w:t>, collusive, coercive or obstructive</w:t>
            </w:r>
            <w:r w:rsidRPr="00CE72EB">
              <w:t xml:space="preserve"> practices</w:t>
            </w:r>
            <w:r w:rsidR="002B090E" w:rsidRPr="00CE72EB">
              <w:t>,</w:t>
            </w:r>
            <w:r w:rsidRPr="00CE72EB">
              <w:t xml:space="preserve"> in competing for or in executing the Contract, </w:t>
            </w:r>
            <w:r w:rsidR="002B090E" w:rsidRPr="00CE72EB">
              <w:t>then the Client may, after giving fourteen (14) days written notice to the Contractor,</w:t>
            </w:r>
            <w:r w:rsidR="00F03CA3" w:rsidRPr="00CE72EB">
              <w:t xml:space="preserve"> </w:t>
            </w:r>
            <w:r w:rsidR="002B090E" w:rsidRPr="00CE72EB">
              <w:t xml:space="preserve">terminate the </w:t>
            </w:r>
            <w:r w:rsidR="00F03CA3" w:rsidRPr="00CE72EB">
              <w:t>Contract and expel him from the Site</w:t>
            </w:r>
            <w:r w:rsidRPr="00CE72EB">
              <w:t>.</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When either party to the Contract gives notice of a breach of Contract to the Project Manager for a cause other than those listed under GCC Sub-Clause 56.2 above, the Project Manager shall decide whether the breach is fundamental or not.</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Notwithstanding the above, the </w:t>
            </w:r>
            <w:r w:rsidR="00283744" w:rsidRPr="00CE72EB">
              <w:t>Employer</w:t>
            </w:r>
            <w:r w:rsidRPr="00CE72EB">
              <w:t xml:space="preserve"> may terminate the Contract for convenience.</w:t>
            </w:r>
          </w:p>
          <w:p w:rsidR="007B586E" w:rsidRPr="00CE72EB" w:rsidRDefault="007B586E" w:rsidP="001E254C">
            <w:pPr>
              <w:numPr>
                <w:ilvl w:val="1"/>
                <w:numId w:val="18"/>
              </w:numPr>
              <w:suppressAutoHyphens/>
              <w:overflowPunct w:val="0"/>
              <w:autoSpaceDE w:val="0"/>
              <w:autoSpaceDN w:val="0"/>
              <w:adjustRightInd w:val="0"/>
              <w:spacing w:after="220"/>
              <w:ind w:right="-72"/>
              <w:jc w:val="both"/>
              <w:textAlignment w:val="baseline"/>
            </w:pPr>
            <w:r w:rsidRPr="00CE72EB">
              <w:t xml:space="preserve">If the Contract is terminated, the Contractor shall stop work </w:t>
            </w:r>
            <w:r w:rsidRPr="00CE72EB">
              <w:lastRenderedPageBreak/>
              <w:t>immediately, make the Site safe and secure, and leave the Site as soon as reasonably possible.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603" w:name="_Toc473902976"/>
            <w:r w:rsidRPr="00CE72EB">
              <w:lastRenderedPageBreak/>
              <w:t>Payment upon Termination</w:t>
            </w:r>
            <w:bookmarkEnd w:id="603"/>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If the Contract is terminated because of a fundamental breach of Contract by the Contractor, the Project Manager shall issue a certificate for the value of the work done and Materials ordered less advance payments received up to the date of the issue of the certificate and less the percentage to apply to the value of the work not completed, as </w:t>
            </w:r>
            <w:r w:rsidR="005F0029" w:rsidRPr="00CE72EB">
              <w:rPr>
                <w:b/>
              </w:rPr>
              <w:t>specified</w:t>
            </w:r>
            <w:r w:rsidRPr="00CE72EB">
              <w:rPr>
                <w:b/>
              </w:rPr>
              <w:t xml:space="preserve"> in the PCC.</w:t>
            </w:r>
            <w:r w:rsidRPr="00CE72EB">
              <w:t xml:space="preserve"> Additional Liquidated Damages shall not apply.  If the total amount due to the </w:t>
            </w:r>
            <w:r w:rsidR="00283744" w:rsidRPr="00CE72EB">
              <w:t>Employer</w:t>
            </w:r>
            <w:r w:rsidRPr="00CE72EB">
              <w:t xml:space="preserve"> exceeds any payment due to the Contractor, the difference shall be a debt payable to the </w:t>
            </w:r>
            <w:r w:rsidR="00283744" w:rsidRPr="00CE72EB">
              <w:t>Employer</w:t>
            </w:r>
            <w:r w:rsidRPr="00CE72EB">
              <w:t>.</w:t>
            </w:r>
          </w:p>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If the Contract is terminated for the </w:t>
            </w:r>
            <w:r w:rsidR="00283744" w:rsidRPr="00CE72EB">
              <w:t>Employer</w:t>
            </w:r>
            <w:r w:rsidRPr="00CE72EB">
              <w:t xml:space="preserve">’s convenience or because of a fundamental breach of Contract by the </w:t>
            </w:r>
            <w:r w:rsidR="00283744" w:rsidRPr="00CE72EB">
              <w:t>Employer</w:t>
            </w:r>
            <w:r w:rsidRPr="00CE72EB">
              <w:t>, the Project Manager shall issue a certificate for the value of the work done, Materials ordered, the reasonable cost of removal of Equipment, repatriation of the Contractor’s personnel employed solely on the Works, and the Contractor’s costs of protecting and securing the Works, and less advance payments received up to the date of the certificate.</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pPr>
            <w:bookmarkStart w:id="604" w:name="_Toc473902977"/>
            <w:r w:rsidRPr="00CE72EB">
              <w:t>Property</w:t>
            </w:r>
            <w:bookmarkEnd w:id="604"/>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All Materials on the Site, Plant, Equipment, Temporary Works, and Works shall be deemed to be the property of the </w:t>
            </w:r>
            <w:r w:rsidR="00283744" w:rsidRPr="00CE72EB">
              <w:t>Employer</w:t>
            </w:r>
            <w:r w:rsidRPr="00CE72EB">
              <w:t xml:space="preserve"> if the Contract is terminated because of the Contractor’s default.</w:t>
            </w:r>
          </w:p>
        </w:tc>
      </w:tr>
      <w:tr w:rsidR="007B586E" w:rsidRPr="00CE72EB">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605" w:name="_Toc473902978"/>
            <w:r w:rsidRPr="00CE72EB">
              <w:t>Release from Performance</w:t>
            </w:r>
            <w:bookmarkEnd w:id="605"/>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200"/>
              <w:ind w:right="-72"/>
              <w:jc w:val="both"/>
              <w:textAlignment w:val="baseline"/>
            </w:pPr>
            <w:r w:rsidRPr="00CE72EB">
              <w:t xml:space="preserve">If the Contract is frustrated by the outbreak of war or by any other event entirely outside the control of either the </w:t>
            </w:r>
            <w:r w:rsidR="00283744" w:rsidRPr="00CE72EB">
              <w:t>Employer</w:t>
            </w:r>
            <w:r w:rsidRPr="00CE72EB">
              <w:t xml:space="preserve"> or the Contractor, the Project Manager shall certify that the Contract has been frustrated. The Contractor shall make the Site safe and stop work as quickly as possible after receiving this certificate and shall be paid for all work carried out before receiving it and for any work carried out afterwards to which a commitment was made.</w:t>
            </w:r>
          </w:p>
        </w:tc>
      </w:tr>
      <w:tr w:rsidR="007B586E" w:rsidRPr="00CE72EB">
        <w:trPr>
          <w:cantSplit/>
        </w:trPr>
        <w:tc>
          <w:tcPr>
            <w:tcW w:w="2160" w:type="dxa"/>
            <w:tcBorders>
              <w:top w:val="nil"/>
              <w:left w:val="nil"/>
              <w:bottom w:val="nil"/>
              <w:right w:val="nil"/>
            </w:tcBorders>
          </w:tcPr>
          <w:p w:rsidR="007B586E" w:rsidRPr="00CE72EB" w:rsidRDefault="007B586E" w:rsidP="001E254C">
            <w:pPr>
              <w:pStyle w:val="Head42"/>
              <w:numPr>
                <w:ilvl w:val="0"/>
                <w:numId w:val="18"/>
              </w:numPr>
              <w:tabs>
                <w:tab w:val="clear" w:pos="540"/>
              </w:tabs>
              <w:ind w:left="360" w:hanging="360"/>
            </w:pPr>
            <w:bookmarkStart w:id="606" w:name="_Toc473902979"/>
            <w:r w:rsidRPr="00CE72EB">
              <w:t>Suspension of Bank Loan or Credit</w:t>
            </w:r>
            <w:bookmarkEnd w:id="606"/>
          </w:p>
        </w:tc>
        <w:tc>
          <w:tcPr>
            <w:tcW w:w="7128" w:type="dxa"/>
            <w:tcBorders>
              <w:top w:val="nil"/>
              <w:left w:val="nil"/>
              <w:bottom w:val="nil"/>
              <w:right w:val="nil"/>
            </w:tcBorders>
          </w:tcPr>
          <w:p w:rsidR="007B586E" w:rsidRPr="00CE72EB" w:rsidRDefault="007B586E" w:rsidP="001E254C">
            <w:pPr>
              <w:numPr>
                <w:ilvl w:val="1"/>
                <w:numId w:val="18"/>
              </w:numPr>
              <w:suppressAutoHyphens/>
              <w:overflowPunct w:val="0"/>
              <w:autoSpaceDE w:val="0"/>
              <w:autoSpaceDN w:val="0"/>
              <w:adjustRightInd w:val="0"/>
              <w:spacing w:after="120"/>
              <w:ind w:left="547" w:right="-72" w:hanging="547"/>
              <w:jc w:val="both"/>
              <w:textAlignment w:val="baseline"/>
            </w:pPr>
            <w:r w:rsidRPr="00CE72EB">
              <w:t xml:space="preserve">In the event that the Bank suspends the Loan or Credit to the </w:t>
            </w:r>
            <w:r w:rsidR="00283744" w:rsidRPr="00CE72EB">
              <w:t>Employer</w:t>
            </w:r>
            <w:r w:rsidRPr="00CE72EB">
              <w:t>, from which part of the payments to the Contractor are being made:</w:t>
            </w:r>
          </w:p>
          <w:p w:rsidR="007B586E" w:rsidRPr="00CE72EB" w:rsidRDefault="007B586E" w:rsidP="001E254C">
            <w:pPr>
              <w:numPr>
                <w:ilvl w:val="0"/>
                <w:numId w:val="28"/>
              </w:numPr>
              <w:suppressAutoHyphens/>
              <w:overflowPunct w:val="0"/>
              <w:autoSpaceDE w:val="0"/>
              <w:autoSpaceDN w:val="0"/>
              <w:adjustRightInd w:val="0"/>
              <w:spacing w:after="200"/>
              <w:ind w:right="-72"/>
              <w:jc w:val="both"/>
              <w:textAlignment w:val="baseline"/>
            </w:pPr>
            <w:r w:rsidRPr="00CE72EB">
              <w:t xml:space="preserve">The </w:t>
            </w:r>
            <w:r w:rsidR="00283744" w:rsidRPr="00CE72EB">
              <w:t>Employer</w:t>
            </w:r>
            <w:r w:rsidRPr="00CE72EB">
              <w:t xml:space="preserve"> is obligated to notify the Contractor of such suspension within 7 days of having received the Bank’s suspension notice.</w:t>
            </w:r>
          </w:p>
          <w:p w:rsidR="007B586E" w:rsidRPr="00CE72EB" w:rsidRDefault="007B586E" w:rsidP="001E254C">
            <w:pPr>
              <w:numPr>
                <w:ilvl w:val="0"/>
                <w:numId w:val="28"/>
              </w:numPr>
              <w:suppressAutoHyphens/>
              <w:overflowPunct w:val="0"/>
              <w:autoSpaceDE w:val="0"/>
              <w:autoSpaceDN w:val="0"/>
              <w:adjustRightInd w:val="0"/>
              <w:spacing w:after="200"/>
              <w:ind w:right="-72"/>
              <w:jc w:val="both"/>
              <w:textAlignment w:val="baseline"/>
            </w:pPr>
            <w:r w:rsidRPr="00CE72EB">
              <w:t>If the Contractor has not received sums due it within the 28 days for payment provided for in Sub-Clause 40.1, the Contractor may immediately issue a 14-day termination notice.</w:t>
            </w:r>
          </w:p>
        </w:tc>
      </w:tr>
    </w:tbl>
    <w:p w:rsidR="007B586E" w:rsidRPr="00CE72EB" w:rsidRDefault="007B586E"/>
    <w:p w:rsidR="007B586E" w:rsidRPr="00CE72EB" w:rsidRDefault="007B586E"/>
    <w:p w:rsidR="007B586E" w:rsidRPr="00CE72EB" w:rsidRDefault="007B586E"/>
    <w:p w:rsidR="009E69E7" w:rsidRPr="00CE72EB" w:rsidRDefault="00F03CA3" w:rsidP="0020119D">
      <w:pPr>
        <w:jc w:val="center"/>
        <w:rPr>
          <w:b/>
          <w:sz w:val="36"/>
          <w:szCs w:val="36"/>
        </w:rPr>
      </w:pPr>
      <w:r w:rsidRPr="00CE72EB">
        <w:br w:type="page"/>
      </w:r>
      <w:r w:rsidR="007A1F6D" w:rsidRPr="00CE72EB">
        <w:rPr>
          <w:b/>
          <w:sz w:val="36"/>
          <w:szCs w:val="36"/>
        </w:rPr>
        <w:lastRenderedPageBreak/>
        <w:t xml:space="preserve"> </w:t>
      </w:r>
      <w:r w:rsidR="009E69E7" w:rsidRPr="00CE72EB">
        <w:rPr>
          <w:b/>
          <w:sz w:val="36"/>
          <w:szCs w:val="36"/>
        </w:rPr>
        <w:t>APPENDIX A</w:t>
      </w:r>
    </w:p>
    <w:p w:rsidR="009E69E7" w:rsidRPr="00CE72EB" w:rsidRDefault="009E69E7" w:rsidP="0020119D">
      <w:pPr>
        <w:jc w:val="center"/>
        <w:rPr>
          <w:b/>
          <w:sz w:val="36"/>
          <w:szCs w:val="36"/>
        </w:rPr>
      </w:pPr>
    </w:p>
    <w:p w:rsidR="007B586E" w:rsidRPr="00CE72EB" w:rsidRDefault="00405652" w:rsidP="0020119D">
      <w:pPr>
        <w:jc w:val="center"/>
        <w:rPr>
          <w:b/>
          <w:sz w:val="36"/>
          <w:szCs w:val="36"/>
        </w:rPr>
      </w:pPr>
      <w:r w:rsidRPr="00CE72EB">
        <w:rPr>
          <w:b/>
          <w:sz w:val="36"/>
          <w:szCs w:val="36"/>
        </w:rPr>
        <w:t xml:space="preserve">TO </w:t>
      </w:r>
      <w:r w:rsidR="00F03CA3" w:rsidRPr="00CE72EB">
        <w:rPr>
          <w:b/>
          <w:sz w:val="36"/>
          <w:szCs w:val="36"/>
        </w:rPr>
        <w:t>GENERAL CONDITIONS</w:t>
      </w:r>
    </w:p>
    <w:p w:rsidR="00F03CA3" w:rsidRPr="00CE72EB" w:rsidRDefault="00F03CA3" w:rsidP="0020119D">
      <w:pPr>
        <w:jc w:val="center"/>
        <w:rPr>
          <w:b/>
          <w:sz w:val="36"/>
          <w:szCs w:val="36"/>
        </w:rPr>
      </w:pPr>
      <w:r w:rsidRPr="00CE72EB">
        <w:rPr>
          <w:b/>
          <w:sz w:val="36"/>
          <w:szCs w:val="36"/>
        </w:rPr>
        <w:t>Bank’s Policy- Corrupt and Fraudulent Practices</w:t>
      </w:r>
    </w:p>
    <w:p w:rsidR="00F03CA3" w:rsidRPr="00CE72EB" w:rsidRDefault="00F03CA3" w:rsidP="00F03CA3">
      <w:pPr>
        <w:rPr>
          <w:b/>
        </w:rPr>
      </w:pPr>
    </w:p>
    <w:p w:rsidR="00F03CA3" w:rsidRPr="00CE72EB" w:rsidRDefault="00F03CA3" w:rsidP="00F03CA3">
      <w:r w:rsidRPr="00CE72EB">
        <w:rPr>
          <w:b/>
          <w:i/>
        </w:rPr>
        <w:t>(text in this A</w:t>
      </w:r>
      <w:r w:rsidR="00405652" w:rsidRPr="00CE72EB">
        <w:rPr>
          <w:b/>
          <w:i/>
        </w:rPr>
        <w:t xml:space="preserve">ppendix </w:t>
      </w:r>
      <w:r w:rsidRPr="00CE72EB">
        <w:rPr>
          <w:b/>
          <w:i/>
        </w:rPr>
        <w:t xml:space="preserve"> shall not be modified)</w:t>
      </w:r>
    </w:p>
    <w:p w:rsidR="00F03CA3" w:rsidRPr="00CE72EB" w:rsidRDefault="00F03CA3" w:rsidP="00F03CA3">
      <w:pPr>
        <w:rPr>
          <w:b/>
        </w:rPr>
      </w:pPr>
    </w:p>
    <w:p w:rsidR="006A44DE" w:rsidRPr="00CE72EB" w:rsidRDefault="006A44DE" w:rsidP="00F03CA3">
      <w:pPr>
        <w:rPr>
          <w:b/>
        </w:rPr>
      </w:pPr>
    </w:p>
    <w:p w:rsidR="006A44DE" w:rsidRPr="00CE72EB" w:rsidRDefault="006A44DE" w:rsidP="006A44DE">
      <w:pPr>
        <w:adjustRightInd w:val="0"/>
        <w:spacing w:after="120"/>
        <w:rPr>
          <w:b/>
        </w:rPr>
      </w:pPr>
      <w:r w:rsidRPr="00CE72EB">
        <w:rPr>
          <w:b/>
        </w:rPr>
        <w:t>Guidelines for Procurement of Goods, Works, and Non-Consulting Services under IBRD Loans and IDA Credits &amp; Grants by World Bank Borrowers, dated January 2011:</w:t>
      </w:r>
    </w:p>
    <w:p w:rsidR="00765DB8" w:rsidRPr="00CE72EB" w:rsidRDefault="00765DB8" w:rsidP="00765DB8">
      <w:pPr>
        <w:adjustRightInd w:val="0"/>
        <w:spacing w:after="120"/>
        <w:ind w:left="540" w:hanging="540"/>
      </w:pPr>
      <w:r w:rsidRPr="00CE72EB">
        <w:t>“</w:t>
      </w:r>
      <w:r w:rsidRPr="00CE72EB">
        <w:rPr>
          <w:b/>
        </w:rPr>
        <w:t>Fraud and Corruption:</w:t>
      </w:r>
    </w:p>
    <w:p w:rsidR="00765DB8" w:rsidRPr="00CE72EB" w:rsidRDefault="00765DB8" w:rsidP="00765DB8">
      <w:pPr>
        <w:pStyle w:val="Default"/>
        <w:spacing w:after="160"/>
        <w:ind w:left="576" w:hanging="576"/>
        <w:jc w:val="both"/>
        <w:rPr>
          <w:sz w:val="23"/>
          <w:szCs w:val="23"/>
        </w:rPr>
      </w:pPr>
      <w:r w:rsidRPr="00CE72EB">
        <w:rPr>
          <w:sz w:val="23"/>
          <w:szCs w:val="23"/>
        </w:rPr>
        <w:t>1.16</w:t>
      </w:r>
      <w:r w:rsidRPr="00CE72EB">
        <w:rPr>
          <w:sz w:val="23"/>
          <w:szCs w:val="23"/>
        </w:rPr>
        <w:tab/>
        <w:t>It is the Bank’s policy to require that Borrowers (including beneficiaries of Bank loans), bidders, suppliers, contractors and their agents (whether declared or not), sub-contractors, sub-consultants, service providers or suppliers, and any personnel thereof, observe the highest standard of ethics during the procurement and execution of Bank-financed contracts.</w:t>
      </w:r>
      <w:r w:rsidRPr="00CE72EB">
        <w:rPr>
          <w:rStyle w:val="FootnoteReference"/>
          <w:sz w:val="23"/>
          <w:szCs w:val="23"/>
        </w:rPr>
        <w:footnoteReference w:id="39"/>
      </w:r>
      <w:r w:rsidRPr="00CE72EB">
        <w:rPr>
          <w:sz w:val="23"/>
          <w:szCs w:val="23"/>
        </w:rPr>
        <w:t xml:space="preserve"> In pursuance of this policy, the Bank: </w:t>
      </w:r>
    </w:p>
    <w:p w:rsidR="00765DB8" w:rsidRPr="00CE72EB" w:rsidRDefault="00765DB8" w:rsidP="00765DB8">
      <w:pPr>
        <w:pStyle w:val="Default"/>
        <w:spacing w:after="160"/>
        <w:ind w:left="1152" w:hanging="576"/>
        <w:jc w:val="both"/>
        <w:rPr>
          <w:sz w:val="23"/>
          <w:szCs w:val="23"/>
        </w:rPr>
      </w:pPr>
      <w:r w:rsidRPr="00CE72EB">
        <w:rPr>
          <w:sz w:val="23"/>
          <w:szCs w:val="23"/>
        </w:rPr>
        <w:t>(a)</w:t>
      </w:r>
      <w:r w:rsidRPr="00CE72EB">
        <w:rPr>
          <w:sz w:val="23"/>
          <w:szCs w:val="23"/>
        </w:rPr>
        <w:tab/>
        <w:t xml:space="preserve">defines, for the purposes of this provision, the terms set forth below as follows: </w:t>
      </w:r>
    </w:p>
    <w:p w:rsidR="00765DB8" w:rsidRPr="00CE72EB" w:rsidRDefault="00765DB8" w:rsidP="00765DB8">
      <w:pPr>
        <w:adjustRightInd w:val="0"/>
        <w:spacing w:after="160"/>
        <w:ind w:left="1728" w:hanging="576"/>
        <w:jc w:val="both"/>
      </w:pPr>
      <w:r w:rsidRPr="00CE72EB">
        <w:t xml:space="preserve">(i) </w:t>
      </w:r>
      <w:r w:rsidRPr="00CE72EB">
        <w:rPr>
          <w:sz w:val="23"/>
          <w:szCs w:val="23"/>
        </w:rPr>
        <w:t>“corrupt practice” is the offering, giving, receiving, or soliciting, directly or indirectly, of anything of value to influence improperly the actions of another party;</w:t>
      </w:r>
      <w:r w:rsidRPr="00CE72EB">
        <w:rPr>
          <w:rStyle w:val="FootnoteReference"/>
        </w:rPr>
        <w:footnoteReference w:id="40"/>
      </w:r>
      <w:r w:rsidRPr="00CE72EB">
        <w:t>;</w:t>
      </w:r>
    </w:p>
    <w:p w:rsidR="00765DB8" w:rsidRPr="00CE72EB" w:rsidRDefault="00765DB8" w:rsidP="00765DB8">
      <w:pPr>
        <w:adjustRightInd w:val="0"/>
        <w:spacing w:after="160"/>
        <w:ind w:left="1728" w:hanging="576"/>
        <w:jc w:val="both"/>
      </w:pPr>
      <w:r w:rsidRPr="00CE72EB">
        <w:t xml:space="preserve">(ii) </w:t>
      </w:r>
      <w:r w:rsidRPr="00CE72EB">
        <w:tab/>
      </w:r>
      <w:r w:rsidRPr="00CE72EB">
        <w:rPr>
          <w:sz w:val="23"/>
          <w:szCs w:val="23"/>
        </w:rPr>
        <w:t>“fraudulent practice” is any act or omission, including a misrepresentation, that knowingly or recklessly misleads, or attempts to mislead, a party to obtain a financial or other benefit or to avoid an obligation;</w:t>
      </w:r>
      <w:r w:rsidRPr="00CE72EB">
        <w:rPr>
          <w:rStyle w:val="FootnoteReference"/>
        </w:rPr>
        <w:footnoteReference w:id="41"/>
      </w:r>
    </w:p>
    <w:p w:rsidR="00765DB8" w:rsidRPr="00CE72EB" w:rsidRDefault="00765DB8" w:rsidP="00765DB8">
      <w:pPr>
        <w:adjustRightInd w:val="0"/>
        <w:spacing w:after="160"/>
        <w:ind w:left="1728" w:hanging="576"/>
        <w:jc w:val="both"/>
      </w:pPr>
      <w:r w:rsidRPr="00CE72EB">
        <w:t>(iii)</w:t>
      </w:r>
      <w:r w:rsidRPr="00CE72EB">
        <w:tab/>
      </w:r>
      <w:r w:rsidRPr="00CE72EB">
        <w:rPr>
          <w:sz w:val="23"/>
          <w:szCs w:val="23"/>
        </w:rPr>
        <w:t>“collusive practice” is an arrangement between two or more parties designed to achieve an improper purpose, including to influence improperly the actions of another party;</w:t>
      </w:r>
      <w:r w:rsidRPr="00CE72EB">
        <w:rPr>
          <w:rStyle w:val="FootnoteReference"/>
          <w:sz w:val="23"/>
          <w:szCs w:val="23"/>
        </w:rPr>
        <w:footnoteReference w:id="42"/>
      </w:r>
    </w:p>
    <w:p w:rsidR="00765DB8" w:rsidRPr="00CE72EB" w:rsidRDefault="00765DB8" w:rsidP="00765DB8">
      <w:pPr>
        <w:adjustRightInd w:val="0"/>
        <w:spacing w:after="160"/>
        <w:ind w:left="1728" w:hanging="576"/>
        <w:jc w:val="both"/>
      </w:pPr>
      <w:r w:rsidRPr="00CE72EB">
        <w:t>(iv)</w:t>
      </w:r>
      <w:r w:rsidRPr="00CE72EB">
        <w:tab/>
        <w:t>“</w:t>
      </w:r>
      <w:r w:rsidRPr="00CE72EB">
        <w:rPr>
          <w:sz w:val="23"/>
          <w:szCs w:val="23"/>
        </w:rPr>
        <w:t>coercive</w:t>
      </w:r>
      <w:r w:rsidRPr="00CE72EB">
        <w:t xml:space="preserve"> practice” is impairing or harming, or threatening to impair or harm, directly or indirectly, any party or the property of the party to influence improperly the actions of a party;</w:t>
      </w:r>
      <w:r w:rsidRPr="00CE72EB">
        <w:rPr>
          <w:rStyle w:val="FootnoteReference"/>
        </w:rPr>
        <w:footnoteReference w:id="43"/>
      </w:r>
    </w:p>
    <w:p w:rsidR="00765DB8" w:rsidRPr="00CE72EB" w:rsidRDefault="00765DB8" w:rsidP="00765DB8">
      <w:pPr>
        <w:adjustRightInd w:val="0"/>
        <w:spacing w:after="160"/>
        <w:ind w:left="1728" w:hanging="576"/>
        <w:jc w:val="both"/>
        <w:rPr>
          <w:color w:val="000000"/>
        </w:rPr>
      </w:pPr>
      <w:r w:rsidRPr="00CE72EB">
        <w:rPr>
          <w:bCs/>
          <w:color w:val="000000"/>
        </w:rPr>
        <w:lastRenderedPageBreak/>
        <w:t>(v)</w:t>
      </w:r>
      <w:r w:rsidRPr="00CE72EB">
        <w:rPr>
          <w:bCs/>
          <w:color w:val="000000"/>
        </w:rPr>
        <w:tab/>
        <w:t>“</w:t>
      </w:r>
      <w:r w:rsidRPr="00CE72EB">
        <w:rPr>
          <w:sz w:val="23"/>
          <w:szCs w:val="23"/>
        </w:rPr>
        <w:t>obstructive</w:t>
      </w:r>
      <w:r w:rsidRPr="00CE72EB">
        <w:rPr>
          <w:bCs/>
          <w:color w:val="000000"/>
        </w:rPr>
        <w:t xml:space="preserve"> practice” </w:t>
      </w:r>
      <w:r w:rsidRPr="00CE72EB">
        <w:rPr>
          <w:color w:val="000000"/>
        </w:rPr>
        <w:t>is</w:t>
      </w:r>
    </w:p>
    <w:p w:rsidR="00765DB8" w:rsidRPr="00CE72EB" w:rsidRDefault="00765DB8" w:rsidP="00765DB8">
      <w:pPr>
        <w:adjustRightInd w:val="0"/>
        <w:spacing w:after="160"/>
        <w:ind w:left="2304" w:hanging="576"/>
        <w:jc w:val="both"/>
      </w:pPr>
      <w:r w:rsidRPr="00CE72EB">
        <w:rPr>
          <w:bCs/>
          <w:color w:val="000000"/>
        </w:rPr>
        <w:t>(aa)</w:t>
      </w:r>
      <w:r w:rsidRPr="00CE72EB">
        <w:tab/>
      </w:r>
      <w:r w:rsidRPr="00CE72EB">
        <w:rPr>
          <w:color w:val="000000"/>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rsidR="00765DB8" w:rsidRPr="00CE72EB" w:rsidRDefault="00765DB8" w:rsidP="00765DB8">
      <w:pPr>
        <w:adjustRightInd w:val="0"/>
        <w:spacing w:after="160"/>
        <w:ind w:left="2304" w:hanging="576"/>
        <w:jc w:val="both"/>
      </w:pPr>
      <w:r w:rsidRPr="00CE72EB">
        <w:rPr>
          <w:bCs/>
          <w:color w:val="000000"/>
        </w:rPr>
        <w:t>(bb)</w:t>
      </w:r>
      <w:r w:rsidRPr="00CE72EB">
        <w:rPr>
          <w:bCs/>
          <w:color w:val="000000"/>
        </w:rPr>
        <w:tab/>
        <w:t>acts intended to materially impede the exercise of the Bank’s inspection and audit rights provided for under paragraph 1.16(e) below.</w:t>
      </w:r>
    </w:p>
    <w:p w:rsidR="00765DB8" w:rsidRPr="00CE72EB" w:rsidRDefault="00765DB8" w:rsidP="00765DB8">
      <w:pPr>
        <w:autoSpaceDE w:val="0"/>
        <w:autoSpaceDN w:val="0"/>
        <w:adjustRightInd w:val="0"/>
        <w:spacing w:after="160"/>
        <w:ind w:left="1152" w:hanging="576"/>
        <w:jc w:val="both"/>
      </w:pPr>
      <w:r w:rsidRPr="00CE72EB">
        <w:t>(b)</w:t>
      </w:r>
      <w:r w:rsidRPr="00CE72EB">
        <w:tab/>
        <w:t>will reject a proposal for award if it determines that the bidder recommended for award, or any of its personnel, or its agents, or its sub-consultants, sub-contractors, service providers, suppliers and/or their employees, has, directly or indirectly, engaged in corrupt, fraudulent, collusive, coercive, or obstructive practices in competing for the contract in question;</w:t>
      </w:r>
    </w:p>
    <w:p w:rsidR="00765DB8" w:rsidRPr="00CE72EB" w:rsidRDefault="00765DB8" w:rsidP="00765DB8">
      <w:pPr>
        <w:autoSpaceDE w:val="0"/>
        <w:autoSpaceDN w:val="0"/>
        <w:adjustRightInd w:val="0"/>
        <w:spacing w:after="160"/>
        <w:ind w:left="1152" w:hanging="576"/>
        <w:jc w:val="both"/>
      </w:pPr>
      <w:r w:rsidRPr="00CE72EB">
        <w:t>(c)</w:t>
      </w:r>
      <w:r w:rsidRPr="00CE72EB">
        <w:tab/>
        <w:t>will declare misprocurement and cancel the portion of the loan allocated to a contract if it determines at any time that representatives of the Borrower or of a recipient of any part of the proceeds of the loan engaged in corrupt, fraudulent, collusive, coercive, or obstructive practices during the procurement or the implementation of the contract in question, without the Borrower having taken timely and appropriate action satisfactory to the Bank to address such practices when they occur, including by failing to inform the Bank in a timely manner at the time they knew of the practices;</w:t>
      </w:r>
    </w:p>
    <w:p w:rsidR="00765DB8" w:rsidRPr="00CE72EB" w:rsidRDefault="00765DB8" w:rsidP="00765DB8">
      <w:pPr>
        <w:autoSpaceDE w:val="0"/>
        <w:autoSpaceDN w:val="0"/>
        <w:adjustRightInd w:val="0"/>
        <w:spacing w:after="160"/>
        <w:ind w:left="1152" w:hanging="576"/>
        <w:jc w:val="both"/>
      </w:pPr>
      <w:r w:rsidRPr="00CE72EB">
        <w:t>(d)</w:t>
      </w:r>
      <w:r w:rsidRPr="00CE72EB">
        <w:tab/>
        <w:t>will sanction a firm or individual, at any time, in accordance with the prevailing Bank’s sanctions procedures,</w:t>
      </w:r>
      <w:r w:rsidRPr="00CE72EB">
        <w:rPr>
          <w:rStyle w:val="FootnoteReference"/>
        </w:rPr>
        <w:footnoteReference w:id="44"/>
      </w:r>
      <w:r w:rsidRPr="00CE72EB">
        <w:t xml:space="preserve"> including by publicly declaring such firm or individual ineligible, either indefinitely or for a stated period of time: (i) to be awarded a Bank-financed contract; and (ii) to be a nominated</w:t>
      </w:r>
      <w:r w:rsidRPr="00CE72EB">
        <w:rPr>
          <w:rStyle w:val="FootnoteReference"/>
        </w:rPr>
        <w:footnoteReference w:id="45"/>
      </w:r>
      <w:r w:rsidRPr="00CE72EB">
        <w:t>;</w:t>
      </w:r>
    </w:p>
    <w:p w:rsidR="00765DB8" w:rsidRPr="00CE72EB" w:rsidRDefault="00765DB8" w:rsidP="00765DB8">
      <w:pPr>
        <w:autoSpaceDE w:val="0"/>
        <w:autoSpaceDN w:val="0"/>
        <w:adjustRightInd w:val="0"/>
        <w:spacing w:after="160"/>
        <w:ind w:left="1152" w:hanging="576"/>
        <w:jc w:val="both"/>
      </w:pPr>
      <w:r w:rsidRPr="00CE72EB">
        <w:t>(e)</w:t>
      </w:r>
      <w:r w:rsidRPr="00CE72EB">
        <w:tab/>
        <w:t xml:space="preserve">will require that a clause be included in bidding documents and in contracts financed by a Bank loan, requiring bidders, suppliers and contractors, and their </w:t>
      </w:r>
      <w:r w:rsidRPr="00CE72EB">
        <w:lastRenderedPageBreak/>
        <w:t>sub-contractors, agents, personnel, consultants, service providers, or suppliers, to permit the Bank to inspect all accounts, records, and other documents relating to the submission of bids and contract performance, and to have them audited by auditors appointed by the Bank.”</w:t>
      </w:r>
    </w:p>
    <w:p w:rsidR="009E69E7" w:rsidRPr="00CE72EB" w:rsidRDefault="009E69E7" w:rsidP="00765DB8">
      <w:pPr>
        <w:autoSpaceDE w:val="0"/>
        <w:autoSpaceDN w:val="0"/>
        <w:adjustRightInd w:val="0"/>
        <w:spacing w:after="160"/>
        <w:ind w:left="1152" w:hanging="576"/>
        <w:jc w:val="both"/>
      </w:pPr>
    </w:p>
    <w:p w:rsidR="009E69E7" w:rsidRPr="00CE72EB" w:rsidRDefault="009E69E7" w:rsidP="00765DB8">
      <w:pPr>
        <w:autoSpaceDE w:val="0"/>
        <w:autoSpaceDN w:val="0"/>
        <w:adjustRightInd w:val="0"/>
        <w:spacing w:after="160"/>
        <w:ind w:left="1152" w:hanging="576"/>
        <w:jc w:val="both"/>
      </w:pPr>
      <w:r w:rsidRPr="00CE72EB">
        <w:br w:type="page"/>
      </w:r>
    </w:p>
    <w:p w:rsidR="00BF2B23" w:rsidRPr="00CE72EB" w:rsidRDefault="00BF2B23" w:rsidP="00BF2B23">
      <w:pPr>
        <w:jc w:val="center"/>
        <w:rPr>
          <w:b/>
          <w:sz w:val="36"/>
          <w:szCs w:val="36"/>
        </w:rPr>
      </w:pPr>
      <w:r w:rsidRPr="00CE72EB">
        <w:rPr>
          <w:b/>
          <w:sz w:val="36"/>
          <w:szCs w:val="36"/>
        </w:rPr>
        <w:t>APPENDIX B</w:t>
      </w:r>
    </w:p>
    <w:p w:rsidR="00BF2B23" w:rsidRPr="00CE72EB" w:rsidRDefault="00BF2B23" w:rsidP="00BF2B23">
      <w:pPr>
        <w:jc w:val="center"/>
        <w:rPr>
          <w:b/>
          <w:sz w:val="36"/>
          <w:szCs w:val="36"/>
        </w:rPr>
      </w:pPr>
    </w:p>
    <w:p w:rsidR="00BF2B23" w:rsidRPr="00CE72EB" w:rsidRDefault="00BF2B23" w:rsidP="00BF2B23">
      <w:pPr>
        <w:spacing w:before="240" w:after="240"/>
        <w:jc w:val="center"/>
        <w:rPr>
          <w:b/>
          <w:sz w:val="36"/>
          <w:szCs w:val="36"/>
        </w:rPr>
      </w:pPr>
      <w:r w:rsidRPr="00CE72EB">
        <w:rPr>
          <w:b/>
          <w:sz w:val="36"/>
          <w:szCs w:val="36"/>
        </w:rPr>
        <w:t xml:space="preserve">Environmental, Social, Health and Safety (ESHS) </w:t>
      </w:r>
    </w:p>
    <w:p w:rsidR="00BF2B23" w:rsidRPr="00CE72EB" w:rsidRDefault="00BF2B23" w:rsidP="00BF2B23">
      <w:pPr>
        <w:spacing w:before="240" w:after="240"/>
        <w:jc w:val="center"/>
        <w:rPr>
          <w:b/>
          <w:sz w:val="36"/>
          <w:szCs w:val="36"/>
        </w:rPr>
      </w:pPr>
      <w:r w:rsidRPr="00CE72EB">
        <w:rPr>
          <w:b/>
          <w:sz w:val="36"/>
          <w:szCs w:val="36"/>
        </w:rPr>
        <w:t>Metrics for Progress Reports</w:t>
      </w:r>
    </w:p>
    <w:p w:rsidR="00BF2B23" w:rsidRPr="00CE72EB" w:rsidRDefault="00BF2B23" w:rsidP="00BF2B23">
      <w:pPr>
        <w:spacing w:before="240" w:after="240"/>
        <w:rPr>
          <w:b/>
          <w:i/>
        </w:rPr>
      </w:pPr>
      <w:r w:rsidRPr="00CE72EB">
        <w:rPr>
          <w:b/>
          <w:i/>
        </w:rPr>
        <w:t xml:space="preserve">[Note to Employer: the following metrics may be amended to reflect the Employer’s environmental, social, health and safety policies and/or the ESHS requirements of the project. The metrics that are required should be determined by the ESHS risks of the Works and not </w:t>
      </w:r>
      <w:r w:rsidR="008549E3" w:rsidRPr="00CE72EB">
        <w:rPr>
          <w:b/>
          <w:i/>
        </w:rPr>
        <w:t>necessarily</w:t>
      </w:r>
      <w:r w:rsidRPr="00CE72EB">
        <w:rPr>
          <w:b/>
          <w:i/>
        </w:rPr>
        <w:t xml:space="preserve"> by the scale of the Works]</w:t>
      </w:r>
    </w:p>
    <w:p w:rsidR="00BF2B23" w:rsidRPr="00CE72EB" w:rsidRDefault="00BF2B23" w:rsidP="00BF2B23">
      <w:pPr>
        <w:pStyle w:val="Bulletnumbered"/>
        <w:numPr>
          <w:ilvl w:val="0"/>
          <w:numId w:val="0"/>
        </w:numPr>
        <w:ind w:left="360" w:hanging="360"/>
        <w:rPr>
          <w:rFonts w:ascii="Times New Roman" w:hAnsi="Times New Roman"/>
          <w:i/>
          <w:szCs w:val="24"/>
        </w:rPr>
      </w:pPr>
      <w:r w:rsidRPr="00CE72EB">
        <w:rPr>
          <w:rFonts w:ascii="Times New Roman" w:hAnsi="Times New Roman"/>
          <w:i/>
          <w:szCs w:val="24"/>
        </w:rPr>
        <w:t>Metrics for regular reporting:</w:t>
      </w:r>
    </w:p>
    <w:p w:rsidR="00BF2B23" w:rsidRPr="00CE72EB" w:rsidRDefault="00BF2B23" w:rsidP="00BF2B23">
      <w:pPr>
        <w:pStyle w:val="Bulletabc"/>
        <w:numPr>
          <w:ilvl w:val="0"/>
          <w:numId w:val="61"/>
        </w:numPr>
        <w:rPr>
          <w:rFonts w:ascii="Times New Roman" w:hAnsi="Times New Roman"/>
          <w:i/>
          <w:szCs w:val="24"/>
        </w:rPr>
      </w:pPr>
      <w:r w:rsidRPr="00CE72EB">
        <w:rPr>
          <w:rFonts w:ascii="Times New Roman" w:hAnsi="Times New Roman"/>
          <w:i/>
          <w:szCs w:val="24"/>
        </w:rPr>
        <w:t>environmental incidents or non-compliances with contract requirements, including contamination, pollution or damage to ground or water supplies;</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 xml:space="preserve">health and safety incidents, accidents, injuries and all fatalities that require treatment; </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interactions with regulators:  identify agency, dates, subjects, outcomes (report the negative if none);</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 xml:space="preserve">status of all permits and agreements: </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work permits: number required, number received, actions taken for those not received;</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 xml:space="preserve">status of permits and consents: </w:t>
      </w:r>
    </w:p>
    <w:p w:rsidR="00BF2B23" w:rsidRPr="00CE72EB" w:rsidRDefault="00BF2B23" w:rsidP="00BF2B23">
      <w:pPr>
        <w:pStyle w:val="Bulletdash4thlevel"/>
        <w:tabs>
          <w:tab w:val="clear" w:pos="360"/>
        </w:tabs>
        <w:ind w:hanging="360"/>
        <w:rPr>
          <w:rFonts w:ascii="Times New Roman" w:hAnsi="Times New Roman"/>
          <w:i/>
          <w:szCs w:val="24"/>
        </w:rPr>
      </w:pPr>
      <w:r w:rsidRPr="00CE72EB">
        <w:rPr>
          <w:rFonts w:ascii="Times New Roman" w:hAnsi="Times New Roman"/>
          <w:i/>
          <w:szCs w:val="24"/>
        </w:rPr>
        <w:t>list areas/facilities with permits required (quarries, asphalt &amp; batch plants), dates of application, dates issued (actions to follow up if not issued), dates submitted to resident engineer (or equivalent), status of area (waiting for permits, working, abandoned without reclamation, decommissioning plan being implemented, etc.);</w:t>
      </w:r>
    </w:p>
    <w:p w:rsidR="00BF2B23" w:rsidRPr="00CE72EB" w:rsidRDefault="00BF2B23" w:rsidP="00BF2B23">
      <w:pPr>
        <w:pStyle w:val="Bulletdash4thlevel"/>
        <w:tabs>
          <w:tab w:val="clear" w:pos="360"/>
        </w:tabs>
        <w:ind w:hanging="360"/>
        <w:rPr>
          <w:rFonts w:ascii="Times New Roman" w:hAnsi="Times New Roman"/>
          <w:i/>
          <w:szCs w:val="24"/>
        </w:rPr>
      </w:pPr>
      <w:r w:rsidRPr="00CE72EB">
        <w:rPr>
          <w:rFonts w:ascii="Times New Roman" w:hAnsi="Times New Roman"/>
          <w:i/>
          <w:szCs w:val="24"/>
        </w:rPr>
        <w:t>list areas with landowner agreements required (borrow and spoil areas, camp sites), dates of agreements, dates submitted to resident engineer (or equivalent);</w:t>
      </w:r>
    </w:p>
    <w:p w:rsidR="00BF2B23" w:rsidRPr="00CE72EB" w:rsidRDefault="00BF2B23" w:rsidP="00BF2B23">
      <w:pPr>
        <w:pStyle w:val="Bulletdash4thlevel"/>
        <w:tabs>
          <w:tab w:val="clear" w:pos="360"/>
        </w:tabs>
        <w:spacing w:after="120"/>
        <w:ind w:hanging="360"/>
        <w:rPr>
          <w:rFonts w:ascii="Times New Roman" w:hAnsi="Times New Roman"/>
          <w:i/>
          <w:szCs w:val="24"/>
        </w:rPr>
      </w:pPr>
      <w:r w:rsidRPr="00CE72EB">
        <w:rPr>
          <w:rFonts w:ascii="Times New Roman" w:hAnsi="Times New Roman"/>
          <w:i/>
          <w:szCs w:val="24"/>
        </w:rPr>
        <w:t>identify major activities undertaken in each area this month and highlights of environmental and social protection (land clearing, boundary marking, topsoil salvage, traffic management, decommissioning planning, decommissioning implementation);</w:t>
      </w:r>
    </w:p>
    <w:p w:rsidR="00BF2B23" w:rsidRPr="00CE72EB" w:rsidRDefault="00BF2B23" w:rsidP="00BF2B23">
      <w:pPr>
        <w:pStyle w:val="Bulletdash4thlevel"/>
        <w:tabs>
          <w:tab w:val="clear" w:pos="360"/>
        </w:tabs>
        <w:spacing w:after="120"/>
        <w:ind w:hanging="360"/>
        <w:rPr>
          <w:rFonts w:ascii="Times New Roman" w:hAnsi="Times New Roman"/>
          <w:i/>
          <w:szCs w:val="24"/>
        </w:rPr>
      </w:pPr>
      <w:r w:rsidRPr="00CE72EB">
        <w:rPr>
          <w:rFonts w:ascii="Times New Roman" w:hAnsi="Times New Roman"/>
          <w:i/>
          <w:szCs w:val="24"/>
        </w:rPr>
        <w:t>for quarries: status of relocation and compensation (completed, or details of monthly activities and current status).</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 xml:space="preserve">health and safety supervision: </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lastRenderedPageBreak/>
        <w:t>safety officer: number days worked, number of full inspections &amp; partial inspections, reports to construction/project management;</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 xml:space="preserve">number of workers, work </w:t>
      </w:r>
      <w:r w:rsidR="008549E3" w:rsidRPr="00CE72EB">
        <w:rPr>
          <w:rFonts w:ascii="Times New Roman" w:hAnsi="Times New Roman"/>
          <w:i/>
        </w:rPr>
        <w:t>hours, metric</w:t>
      </w:r>
      <w:r w:rsidRPr="00CE72EB">
        <w:rPr>
          <w:rFonts w:ascii="Times New Roman" w:hAnsi="Times New Roman"/>
          <w:i/>
        </w:rPr>
        <w:t xml:space="preserve"> of PPE use (percentage of workers with full personal protection equipment (PPE), partial, etc.), worker violations observed (by type of violation, PPE or otherwise), warnings given, repeat warnings given, follow-up actions taken (if any);</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worker accommodations:</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number of expats housed in accommodations, number of locals;</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date of last inspection, and highlights of inspection including status of accommodations’ compliance with national and local law and good practice, including sanitation, space, etc;</w:t>
      </w:r>
      <w:r w:rsidRPr="00CE72EB" w:rsidDel="00565835">
        <w:rPr>
          <w:rFonts w:ascii="Times New Roman" w:hAnsi="Times New Roman"/>
          <w:i/>
        </w:rPr>
        <w:t xml:space="preserve"> </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actions taken to recommend/require improved conditions, or to improve conditions.</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HIV/AIDS: provider of health services, information and/or training, location of clinic, number of non-safety disease or illness treatments and diagnoses (no names to be provided);</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gender (for expats and locals separately): number of female workers, percentage of workforce, gender issues raised and dealt with (cross-reference grievances or other sections as needed);</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training:</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number of new workers, number receiving induction training, dates of induction training;</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 xml:space="preserve">number and dates of toolbox talks, number of workers receiving </w:t>
      </w:r>
      <w:r w:rsidR="008549E3" w:rsidRPr="00CE72EB">
        <w:rPr>
          <w:rFonts w:ascii="Times New Roman" w:hAnsi="Times New Roman"/>
          <w:i/>
        </w:rPr>
        <w:t>Occupational Health and Safety (OHS),</w:t>
      </w:r>
      <w:r w:rsidRPr="00CE72EB">
        <w:rPr>
          <w:rFonts w:ascii="Times New Roman" w:hAnsi="Times New Roman"/>
          <w:i/>
        </w:rPr>
        <w:t>environmental and social training;</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 xml:space="preserve">number and dates of HIV/AIDS </w:t>
      </w:r>
      <w:r w:rsidR="008549E3" w:rsidRPr="00CE72EB">
        <w:rPr>
          <w:rFonts w:ascii="Times New Roman" w:hAnsi="Times New Roman"/>
          <w:i/>
        </w:rPr>
        <w:t>sensitization</w:t>
      </w:r>
      <w:r w:rsidRPr="00CE72EB">
        <w:rPr>
          <w:rFonts w:ascii="Times New Roman" w:hAnsi="Times New Roman"/>
          <w:i/>
        </w:rPr>
        <w:t xml:space="preserve"> training, no. workers receiving training (this month and in the past); same questions for gender sensitization, flaglady/flagman training.</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environmental and social supervision:</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environmentalist: days worked, areas inspected and numbers of inspections of each (road section, work camp, accommodations, quarries, borrow areas, spoil areas, swamps, forest crossings, etc.), highlights of activities/findings (including violations of environmental and/or social best practices, actions taken), reports to environmental and/or social specialist/construction/site management;</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 xml:space="preserve">sociologist: days worked, number of partial and full site inspections (by area: road section, work camp, accommodations, quarries, borrow areas, spoil areas, clinic, HIV/AIDS center, community centers, etc.), highlights of activities (including violations of environmental and/or social requirements observed, </w:t>
      </w:r>
      <w:r w:rsidRPr="00CE72EB">
        <w:rPr>
          <w:rFonts w:ascii="Times New Roman" w:hAnsi="Times New Roman"/>
          <w:i/>
        </w:rPr>
        <w:lastRenderedPageBreak/>
        <w:t>actions taken), reports to environmental and/or social specialist/construction/site management; and</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community liaison person(s): days worked (hours community center open), number of people met, highlights of activities (issues raised, etc.), reports to environmental and/or social specialist /construction/site management.</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Grievances: list this month’s and unresolved past grievances by date received, complainant, how received, to whom referred to for action, resolution and date (if completed), data resolution reported to complainant, any required follow-up(Cross-reference other sections as needed):</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Worker grievances;</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Community grievances</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Traffic and vehicles/equipment:</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traffic accidents involving project vehicles &amp; equipment: provide date, location, damage, cause, follow-up;</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 xml:space="preserve">accidents involving non-project vehicles or property (also reported under immediate metrics): provide date, location, damage, cause, follow-up; </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overall condition of vehicles/equipment (subjective judgment by environmentalist); non-routine repairs and maintenance needed to improve safety and/or environmental performance (to control smoke, etc.).</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Environmental mitigations and issues (what has been done):</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dust: number of working bowsers, number of waterings/day, number of complaints, warnings given by environmentalist, actions taken to resolve; highlights of quarry dust control (covers, sprays, operational status); % of rock/muram/spoil lorries with covers, actions taken for uncovered vehicles;</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erosion control: controls implemented by location, status of water crossings, environmentalist inspections and results, actions taken to resolve issues, emergency repairs needed to control erosion/sedimentation;</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quarries, borrow areas, spoil areas, asphalt plants, batch plants: identify major activities undertaken this month at each, and highlights of environmental and social protection: land clearing, boundary marking, topsoil salvage, traffic management, decommissioning planning, decommissioning implementation;</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blasting: number of blasts (and locations), status of implementation of blasting plan (including notices, evacuations, etc.), incidents of off-site damage or complaints (cross-reference other sections as needed);</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spill cleanups, if any:  material spilled, location, amount, actions taken, material disposal (report all spills that result in water or soil contamination;</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lastRenderedPageBreak/>
        <w:t>waste management: types and quantities generated and managed, including amount taken offsite (and by whom) or reused/recycled/disposed on-site;</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details of tree plantings and other mitigations required undertaken this month;</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details of water and swamp protection mitigations required undertaken this month.</w:t>
      </w:r>
    </w:p>
    <w:p w:rsidR="00BF2B23" w:rsidRPr="00CE72EB" w:rsidRDefault="00BF2B23" w:rsidP="00BF2B23">
      <w:pPr>
        <w:pStyle w:val="Bulletabc"/>
        <w:tabs>
          <w:tab w:val="clear" w:pos="360"/>
        </w:tabs>
        <w:ind w:hanging="360"/>
        <w:rPr>
          <w:rFonts w:ascii="Times New Roman" w:hAnsi="Times New Roman"/>
          <w:i/>
          <w:szCs w:val="24"/>
        </w:rPr>
      </w:pPr>
      <w:r w:rsidRPr="00CE72EB">
        <w:rPr>
          <w:rFonts w:ascii="Times New Roman" w:hAnsi="Times New Roman"/>
          <w:i/>
          <w:szCs w:val="24"/>
        </w:rPr>
        <w:t>compliance:</w:t>
      </w:r>
    </w:p>
    <w:p w:rsidR="00BF2B23" w:rsidRPr="00CE72EB" w:rsidRDefault="00BF2B23" w:rsidP="00BF2B23">
      <w:pPr>
        <w:pStyle w:val="Bulletroman"/>
        <w:numPr>
          <w:ilvl w:val="0"/>
          <w:numId w:val="54"/>
        </w:numPr>
        <w:rPr>
          <w:rFonts w:ascii="Times New Roman" w:hAnsi="Times New Roman"/>
          <w:i/>
        </w:rPr>
      </w:pPr>
      <w:r w:rsidRPr="00CE72EB">
        <w:rPr>
          <w:rFonts w:ascii="Times New Roman" w:hAnsi="Times New Roman"/>
          <w:i/>
        </w:rPr>
        <w:t>compliance status for conditions of all relevant consents/permits, for the Work, including quarries, etc.): statement of compliance or listing of issues and actions taken (or to be taken) to reach compliance;</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compliance status of ESMP/ESIP requirements: statement of compliance or listing of issues and actions taken (or to be taken) to reach compliance</w:t>
      </w:r>
    </w:p>
    <w:p w:rsidR="00BF2B23" w:rsidRPr="00CE72EB" w:rsidRDefault="00BF2B23" w:rsidP="00BF2B23">
      <w:pPr>
        <w:pStyle w:val="Bulletroman"/>
        <w:tabs>
          <w:tab w:val="clear" w:pos="360"/>
        </w:tabs>
        <w:ind w:left="1080" w:hanging="360"/>
        <w:rPr>
          <w:rFonts w:ascii="Times New Roman" w:hAnsi="Times New Roman"/>
          <w:i/>
        </w:rPr>
      </w:pPr>
      <w:r w:rsidRPr="00CE72EB">
        <w:rPr>
          <w:rFonts w:ascii="Times New Roman" w:hAnsi="Times New Roman"/>
          <w:i/>
        </w:rPr>
        <w:t>other unresolved issues from previous months related to environmental and social: continued violations, continued failure of equipment, continued lack of vehicle covers, spills not dealt with, continued compensation or blasting issues, etc.  Cross-reference other sections as needed.</w:t>
      </w:r>
    </w:p>
    <w:p w:rsidR="00341463" w:rsidRPr="00CE72EB" w:rsidRDefault="00341463" w:rsidP="008549E3">
      <w:pPr>
        <w:pStyle w:val="Bulletroman"/>
        <w:numPr>
          <w:ilvl w:val="0"/>
          <w:numId w:val="0"/>
        </w:numPr>
        <w:ind w:left="1080"/>
        <w:rPr>
          <w:rFonts w:ascii="Times New Roman" w:hAnsi="Times New Roman"/>
          <w:i/>
        </w:rPr>
        <w:sectPr w:rsidR="00341463" w:rsidRPr="00CE72EB">
          <w:headerReference w:type="even" r:id="rId50"/>
          <w:headerReference w:type="default" r:id="rId51"/>
          <w:headerReference w:type="first" r:id="rId52"/>
          <w:type w:val="oddPage"/>
          <w:pgSz w:w="12240" w:h="15840" w:code="1"/>
          <w:pgMar w:top="1440" w:right="1440" w:bottom="1440" w:left="1800" w:header="720" w:footer="720" w:gutter="0"/>
          <w:paperSrc w:first="15" w:other="15"/>
          <w:cols w:space="720"/>
          <w:titlePg/>
        </w:sectPr>
      </w:pPr>
    </w:p>
    <w:p w:rsidR="00BF2B23" w:rsidRPr="00CE72EB" w:rsidRDefault="00BF2B23" w:rsidP="008549E3">
      <w:pPr>
        <w:pStyle w:val="Bulletroman"/>
        <w:numPr>
          <w:ilvl w:val="0"/>
          <w:numId w:val="0"/>
        </w:numPr>
        <w:ind w:left="1080"/>
        <w:rPr>
          <w:rFonts w:ascii="Times New Roman" w:hAnsi="Times New Roman"/>
          <w:i/>
        </w:rPr>
      </w:pPr>
    </w:p>
    <w:p w:rsidR="007B586E" w:rsidRPr="00CE72EB" w:rsidRDefault="007B586E">
      <w:pPr>
        <w:pStyle w:val="Subtitle"/>
      </w:pPr>
      <w:bookmarkStart w:id="609" w:name="_Toc87070118"/>
      <w:bookmarkStart w:id="610" w:name="_Toc333923382"/>
      <w:r w:rsidRPr="00CE72EB">
        <w:t>Section I</w:t>
      </w:r>
      <w:r w:rsidR="001A418F" w:rsidRPr="00CE72EB">
        <w:t>X</w:t>
      </w:r>
      <w:r w:rsidRPr="00CE72EB">
        <w:t xml:space="preserve">.  </w:t>
      </w:r>
      <w:r w:rsidRPr="00CE72EB">
        <w:rPr>
          <w:iCs/>
        </w:rPr>
        <w:t xml:space="preserve">Particular </w:t>
      </w:r>
      <w:r w:rsidRPr="00CE72EB">
        <w:t>Conditions of Contract</w:t>
      </w:r>
      <w:bookmarkEnd w:id="609"/>
      <w:bookmarkEnd w:id="610"/>
    </w:p>
    <w:p w:rsidR="007B586E" w:rsidRPr="00CE72EB" w:rsidRDefault="007B586E"/>
    <w:p w:rsidR="007B586E" w:rsidRPr="00CE72EB" w:rsidRDefault="007B586E">
      <w:pPr>
        <w:jc w:val="both"/>
      </w:pPr>
      <w:r w:rsidRPr="00CE72EB">
        <w:rPr>
          <w:i/>
        </w:rPr>
        <w:t xml:space="preserve">Except where otherwise </w:t>
      </w:r>
      <w:r w:rsidR="005F0029" w:rsidRPr="00CE72EB">
        <w:rPr>
          <w:i/>
        </w:rPr>
        <w:t>specified</w:t>
      </w:r>
      <w:r w:rsidRPr="00CE72EB">
        <w:rPr>
          <w:i/>
        </w:rPr>
        <w:t xml:space="preserve">, all </w:t>
      </w:r>
      <w:r w:rsidRPr="00CE72EB">
        <w:t>PCC</w:t>
      </w:r>
      <w:r w:rsidRPr="00CE72EB">
        <w:rPr>
          <w:i/>
        </w:rPr>
        <w:t xml:space="preserve"> should be filled in by the </w:t>
      </w:r>
      <w:r w:rsidR="00283744" w:rsidRPr="00CE72EB">
        <w:t>Employer</w:t>
      </w:r>
      <w:r w:rsidRPr="00CE72EB">
        <w:rPr>
          <w:i/>
        </w:rPr>
        <w:t xml:space="preserve"> prior to issuance of the Bidding Documents.  Schedules and reports to be provided by the </w:t>
      </w:r>
      <w:r w:rsidR="00283744" w:rsidRPr="00CE72EB">
        <w:t>Employer</w:t>
      </w:r>
      <w:r w:rsidRPr="00CE72EB">
        <w:rPr>
          <w:i/>
        </w:rPr>
        <w:t xml:space="preserve"> should be annexed.</w:t>
      </w:r>
    </w:p>
    <w:p w:rsidR="007B586E" w:rsidRPr="00CE72EB" w:rsidRDefault="007B586E"/>
    <w:p w:rsidR="007B586E" w:rsidRPr="00CE72EB" w:rsidRDefault="007B586E"/>
    <w:tbl>
      <w:tblPr>
        <w:tblW w:w="92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04"/>
        <w:gridCol w:w="7614"/>
      </w:tblGrid>
      <w:tr w:rsidR="007B586E" w:rsidRPr="00CE72EB">
        <w:trPr>
          <w:cantSplit/>
        </w:trPr>
        <w:tc>
          <w:tcPr>
            <w:tcW w:w="9218" w:type="dxa"/>
            <w:gridSpan w:val="2"/>
            <w:tcBorders>
              <w:top w:val="single" w:sz="6" w:space="0" w:color="auto"/>
              <w:left w:val="single" w:sz="6" w:space="0" w:color="auto"/>
              <w:bottom w:val="single" w:sz="6" w:space="0" w:color="auto"/>
              <w:right w:val="single" w:sz="6" w:space="0" w:color="auto"/>
            </w:tcBorders>
          </w:tcPr>
          <w:p w:rsidR="007B586E" w:rsidRPr="00CE72EB" w:rsidRDefault="007B586E">
            <w:pPr>
              <w:tabs>
                <w:tab w:val="left" w:pos="556"/>
              </w:tabs>
              <w:spacing w:before="120" w:after="200"/>
              <w:ind w:left="562" w:right="-72" w:hanging="562"/>
              <w:jc w:val="center"/>
              <w:rPr>
                <w:b/>
                <w:sz w:val="28"/>
              </w:rPr>
            </w:pPr>
            <w:r w:rsidRPr="00CE72EB">
              <w:rPr>
                <w:b/>
                <w:sz w:val="28"/>
              </w:rPr>
              <w:t>A. General</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1.1 (d)</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tabs>
                <w:tab w:val="left" w:pos="556"/>
              </w:tabs>
              <w:spacing w:after="200"/>
              <w:ind w:left="556" w:right="2" w:hanging="556"/>
            </w:pPr>
            <w:r w:rsidRPr="00CE72EB">
              <w:t>The financing institution is:</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1.1 (s)</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tabs>
                <w:tab w:val="left" w:pos="556"/>
              </w:tabs>
              <w:spacing w:after="200"/>
              <w:ind w:left="556" w:right="2" w:hanging="556"/>
            </w:pPr>
            <w:r w:rsidRPr="00CE72EB">
              <w:t xml:space="preserve">The </w:t>
            </w:r>
            <w:r w:rsidR="00283744" w:rsidRPr="00CE72EB">
              <w:t>Employer</w:t>
            </w:r>
            <w:r w:rsidRPr="00CE72EB">
              <w:t xml:space="preserve"> is </w:t>
            </w:r>
            <w:r w:rsidRPr="00CE72EB">
              <w:rPr>
                <w:i/>
              </w:rPr>
              <w:t>[insert name, address, and name of authorized representative]</w:t>
            </w:r>
            <w:r w:rsidRPr="00CE72EB">
              <w:t>.</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1.1 (v)</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2"/>
            </w:pPr>
            <w:r w:rsidRPr="00CE72EB">
              <w:t xml:space="preserve">The Intended Completion Date for the whole of the Works shall be </w:t>
            </w:r>
            <w:r w:rsidRPr="00CE72EB">
              <w:rPr>
                <w:i/>
              </w:rPr>
              <w:t>[insert date]</w:t>
            </w:r>
          </w:p>
          <w:p w:rsidR="007B586E" w:rsidRPr="00CE72EB" w:rsidRDefault="007B586E">
            <w:pPr>
              <w:spacing w:after="200"/>
              <w:ind w:right="2"/>
              <w:rPr>
                <w:i/>
              </w:rPr>
            </w:pPr>
            <w:r w:rsidRPr="00CE72EB">
              <w:rPr>
                <w:i/>
              </w:rPr>
              <w:t>[If different dates are specified for completion of the Works by section (“sectional completion” or milestones), these dates should be listed here]</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1.1 (y)</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tabs>
                <w:tab w:val="left" w:pos="556"/>
              </w:tabs>
              <w:spacing w:after="200"/>
              <w:ind w:right="2"/>
            </w:pPr>
            <w:r w:rsidRPr="00CE72EB">
              <w:t xml:space="preserve">The Project Manager is </w:t>
            </w:r>
            <w:r w:rsidRPr="00CE72EB">
              <w:rPr>
                <w:i/>
              </w:rPr>
              <w:t>[insert name, address, and name of authorized representative]</w:t>
            </w:r>
            <w:r w:rsidRPr="00CE72EB">
              <w:t>.</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1.1 (aa)</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2"/>
            </w:pPr>
            <w:r w:rsidRPr="00CE72EB">
              <w:t xml:space="preserve">The Site is located at </w:t>
            </w:r>
            <w:r w:rsidRPr="00CE72EB">
              <w:rPr>
                <w:i/>
                <w:noProof/>
              </w:rPr>
              <w:t>[insert address of Site ]</w:t>
            </w:r>
            <w:r w:rsidRPr="00CE72EB">
              <w:rPr>
                <w:noProof/>
              </w:rPr>
              <w:t xml:space="preserve"> </w:t>
            </w:r>
            <w:r w:rsidRPr="00CE72EB">
              <w:t xml:space="preserve">and is defined in drawings No.  </w:t>
            </w:r>
            <w:r w:rsidRPr="00CE72EB">
              <w:rPr>
                <w:i/>
              </w:rPr>
              <w:t>[insert numbers]</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1.1 (dd)</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tabs>
                <w:tab w:val="left" w:pos="556"/>
              </w:tabs>
              <w:spacing w:after="200"/>
              <w:ind w:right="2"/>
            </w:pPr>
            <w:r w:rsidRPr="00CE72EB">
              <w:t xml:space="preserve">The Start Date shall be </w:t>
            </w:r>
            <w:r w:rsidRPr="00CE72EB">
              <w:rPr>
                <w:i/>
              </w:rPr>
              <w:t>[insert date]</w:t>
            </w:r>
            <w:r w:rsidRPr="00CE72EB">
              <w:t>.</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1.1 (hh)</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2"/>
            </w:pPr>
            <w:r w:rsidRPr="00CE72EB">
              <w:t xml:space="preserve">The Works consist of </w:t>
            </w:r>
            <w:r w:rsidRPr="00CE72EB">
              <w:rPr>
                <w:i/>
              </w:rPr>
              <w:t xml:space="preserve">[insert brief summary, including relationship to other contracts under the </w:t>
            </w:r>
            <w:r w:rsidR="00EC705D">
              <w:rPr>
                <w:noProof/>
              </w:rPr>
              <w:pict>
                <v:rect id="_x0000_s1191" style="position:absolute;margin-left:0;margin-top:0;width:6in;height:.5pt;z-index:-12;mso-position-horizontal-relative:margin;mso-position-vertical-relative:text" o:allowincell="f" fillcolor="black" stroked="f" strokeweight="0">
                  <v:fill color2="black"/>
                  <w10:wrap anchorx="margin"/>
                </v:rect>
              </w:pict>
            </w:r>
            <w:r w:rsidRPr="00CE72EB">
              <w:rPr>
                <w:i/>
              </w:rPr>
              <w:t>Project]</w:t>
            </w:r>
            <w:r w:rsidRPr="00CE72EB">
              <w:t>.</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2.2</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72"/>
            </w:pPr>
            <w:r w:rsidRPr="00CE72EB">
              <w:t xml:space="preserve">Sectional Completions are: </w:t>
            </w:r>
            <w:r w:rsidRPr="00CE72EB">
              <w:rPr>
                <w:i/>
              </w:rPr>
              <w:t>[insert nature and dates, if appropriate]</w:t>
            </w:r>
            <w:r w:rsidRPr="00CE72EB">
              <w:t xml:space="preserve">  </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2.3(i)</w:t>
            </w:r>
          </w:p>
        </w:tc>
        <w:tc>
          <w:tcPr>
            <w:tcW w:w="7614" w:type="dxa"/>
            <w:tcBorders>
              <w:top w:val="single" w:sz="6" w:space="0" w:color="auto"/>
              <w:left w:val="single" w:sz="6" w:space="0" w:color="auto"/>
              <w:bottom w:val="single" w:sz="6" w:space="0" w:color="auto"/>
              <w:right w:val="single" w:sz="6" w:space="0" w:color="auto"/>
            </w:tcBorders>
          </w:tcPr>
          <w:p w:rsidR="00BF2B23" w:rsidRPr="00CE72EB" w:rsidRDefault="007B586E" w:rsidP="00BF2B23">
            <w:pPr>
              <w:spacing w:after="200"/>
              <w:ind w:right="-72"/>
              <w:jc w:val="both"/>
              <w:rPr>
                <w:i/>
              </w:rPr>
            </w:pPr>
            <w:r w:rsidRPr="00CE72EB">
              <w:t xml:space="preserve">The following documents also form part of the Contract: </w:t>
            </w:r>
            <w:r w:rsidR="00BF2B23" w:rsidRPr="00CE72EB">
              <w:rPr>
                <w:i/>
              </w:rPr>
              <w:t>[list the following and any other relevant documents]</w:t>
            </w:r>
          </w:p>
          <w:p w:rsidR="00BF2B23" w:rsidRPr="00CE72EB" w:rsidRDefault="00BF2B23" w:rsidP="00BF2B23">
            <w:pPr>
              <w:pStyle w:val="P3Header1-Clauses"/>
              <w:numPr>
                <w:ilvl w:val="0"/>
                <w:numId w:val="44"/>
              </w:numPr>
              <w:tabs>
                <w:tab w:val="clear" w:pos="1038"/>
              </w:tabs>
              <w:ind w:left="646" w:hanging="609"/>
              <w:rPr>
                <w:color w:val="000000"/>
              </w:rPr>
            </w:pPr>
            <w:r w:rsidRPr="00CE72EB">
              <w:rPr>
                <w:color w:val="000000"/>
              </w:rPr>
              <w:t>the ESHS Management Strategies and Implementation Plans; and</w:t>
            </w:r>
          </w:p>
          <w:p w:rsidR="00BF2B23" w:rsidRPr="00CE72EB" w:rsidRDefault="00BF2B23">
            <w:pPr>
              <w:spacing w:after="200"/>
              <w:ind w:right="-72"/>
              <w:rPr>
                <w:i/>
              </w:rPr>
            </w:pPr>
            <w:r w:rsidRPr="00CE72EB">
              <w:rPr>
                <w:color w:val="000000"/>
              </w:rPr>
              <w:t>Code of Conduct (ESHS).</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 xml:space="preserve">GCC 3.1 </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72"/>
            </w:pPr>
            <w:r w:rsidRPr="00CE72EB">
              <w:t xml:space="preserve">The language of the contract is </w:t>
            </w:r>
            <w:r w:rsidRPr="00CE72EB">
              <w:rPr>
                <w:i/>
              </w:rPr>
              <w:t xml:space="preserve">[insert name of the language. The language shall be that of the bid]. </w:t>
            </w:r>
          </w:p>
          <w:p w:rsidR="007B586E" w:rsidRPr="00CE72EB" w:rsidRDefault="007B586E">
            <w:pPr>
              <w:tabs>
                <w:tab w:val="left" w:pos="556"/>
              </w:tabs>
              <w:spacing w:after="200"/>
              <w:ind w:left="556" w:right="-72" w:hanging="556"/>
            </w:pPr>
            <w:r w:rsidRPr="00CE72EB">
              <w:t xml:space="preserve">The law that applies to the Contract is the law of </w:t>
            </w:r>
            <w:r w:rsidRPr="00CE72EB">
              <w:rPr>
                <w:i/>
              </w:rPr>
              <w:t>[insert name of Country].</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5.1</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72"/>
            </w:pPr>
            <w:r w:rsidRPr="00CE72EB">
              <w:t xml:space="preserve">The Project manager </w:t>
            </w:r>
            <w:r w:rsidRPr="00CE72EB">
              <w:rPr>
                <w:i/>
                <w:iCs/>
              </w:rPr>
              <w:t>[may or may</w:t>
            </w:r>
            <w:r w:rsidRPr="00CE72EB">
              <w:t xml:space="preserve"> </w:t>
            </w:r>
            <w:r w:rsidRPr="00CE72EB">
              <w:rPr>
                <w:i/>
                <w:iCs/>
              </w:rPr>
              <w:t>not]</w:t>
            </w:r>
            <w:r w:rsidRPr="00CE72EB">
              <w:t xml:space="preserve"> delegate any of his duties and </w:t>
            </w:r>
            <w:r w:rsidRPr="00CE72EB">
              <w:lastRenderedPageBreak/>
              <w:t>responsibilities.</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lastRenderedPageBreak/>
              <w:t>GCC 8.1</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tabs>
                <w:tab w:val="right" w:pos="7254"/>
              </w:tabs>
              <w:spacing w:after="200"/>
            </w:pPr>
            <w:r w:rsidRPr="00CE72EB">
              <w:t xml:space="preserve">Schedule of other contractors: </w:t>
            </w:r>
            <w:r w:rsidRPr="00CE72EB">
              <w:rPr>
                <w:i/>
              </w:rPr>
              <w:t>[insert Schedule of Other Contractors, if appropriate]</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9.1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Key Personnel</w:t>
            </w:r>
          </w:p>
          <w:p w:rsidR="009E69E7" w:rsidRPr="00CE72EB" w:rsidRDefault="009E69E7" w:rsidP="009E69E7">
            <w:r w:rsidRPr="00CE72EB">
              <w:t>GCC 9.1 is replaced with the following:</w:t>
            </w:r>
            <w:r w:rsidRPr="00CE72EB">
              <w:br/>
            </w:r>
          </w:p>
          <w:p w:rsidR="009E69E7" w:rsidRPr="00CE72EB" w:rsidRDefault="009E69E7">
            <w:pPr>
              <w:pStyle w:val="ListParagraph"/>
              <w:numPr>
                <w:ilvl w:val="1"/>
                <w:numId w:val="64"/>
              </w:numPr>
              <w:suppressAutoHyphens/>
              <w:overflowPunct w:val="0"/>
              <w:autoSpaceDE w:val="0"/>
              <w:autoSpaceDN w:val="0"/>
              <w:adjustRightInd w:val="0"/>
              <w:spacing w:after="200"/>
              <w:ind w:left="619" w:hanging="619"/>
              <w:textAlignment w:val="baseline"/>
            </w:pPr>
            <w:r w:rsidRPr="00CE72EB">
              <w:t xml:space="preserve">Key Personnel are the Contractor’s personnel named </w:t>
            </w:r>
            <w:r w:rsidR="00BF2B23" w:rsidRPr="00CE72EB">
              <w:t xml:space="preserve">in this GCC 9.1  of </w:t>
            </w:r>
            <w:r w:rsidRPr="00CE72EB">
              <w:t>the Particular Conditions of Contract. The Contractor shall employ the Key Personnel and use the equipment identified in its Bid,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Bid.</w:t>
            </w:r>
          </w:p>
          <w:p w:rsidR="00BF2B23" w:rsidRPr="00CE72EB" w:rsidRDefault="00BF2B23" w:rsidP="00BF2B23">
            <w:pPr>
              <w:suppressAutoHyphens/>
              <w:overflowPunct w:val="0"/>
              <w:autoSpaceDE w:val="0"/>
              <w:autoSpaceDN w:val="0"/>
              <w:adjustRightInd w:val="0"/>
              <w:spacing w:after="200"/>
              <w:ind w:left="556"/>
              <w:jc w:val="both"/>
              <w:textAlignment w:val="baseline"/>
            </w:pPr>
            <w:r w:rsidRPr="00CE72EB">
              <w:t>[insert the name/s of each Key Personnel agreed by the Employer prior to Contract signature.]</w:t>
            </w:r>
          </w:p>
          <w:p w:rsidR="00BF2B23" w:rsidRPr="00CE72EB" w:rsidRDefault="00BF2B23" w:rsidP="008549E3">
            <w:pPr>
              <w:pStyle w:val="ListParagraph"/>
              <w:suppressAutoHyphens/>
              <w:overflowPunct w:val="0"/>
              <w:autoSpaceDE w:val="0"/>
              <w:autoSpaceDN w:val="0"/>
              <w:adjustRightInd w:val="0"/>
              <w:spacing w:after="200"/>
              <w:ind w:left="619"/>
              <w:textAlignment w:val="baseline"/>
            </w:pP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9.2</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72"/>
              <w:rPr>
                <w:b/>
              </w:rPr>
            </w:pPr>
            <w:r w:rsidRPr="00CE72EB">
              <w:rPr>
                <w:b/>
              </w:rPr>
              <w:t>Code of Conduct (ESHS)</w:t>
            </w:r>
          </w:p>
          <w:p w:rsidR="009E69E7" w:rsidRPr="00CE72EB" w:rsidRDefault="009E69E7" w:rsidP="009E69E7">
            <w:pPr>
              <w:spacing w:after="200"/>
              <w:ind w:right="-72"/>
            </w:pPr>
            <w:r w:rsidRPr="00CE72EB">
              <w:t>The following is inserted at the end of GCC 9.2:</w:t>
            </w:r>
          </w:p>
          <w:p w:rsidR="009E69E7" w:rsidRPr="00CE72EB" w:rsidRDefault="009E69E7" w:rsidP="009E69E7">
            <w:pPr>
              <w:pStyle w:val="ListParagraph"/>
              <w:spacing w:before="60"/>
              <w:ind w:left="529" w:hanging="111"/>
            </w:pPr>
            <w:r w:rsidRPr="00CE72EB">
              <w:t>“The reasons to remove a person include behavior which breaches the Code of Conduct (ESHS) (e.g. spreading communicable diseases, sexual harassment, gender based violence, illicit activity or crime).”</w:t>
            </w:r>
          </w:p>
          <w:p w:rsidR="009E69E7" w:rsidRPr="00CE72EB" w:rsidRDefault="009E69E7" w:rsidP="009E69E7">
            <w:pPr>
              <w:pStyle w:val="ListParagraph"/>
              <w:spacing w:before="60"/>
              <w:ind w:left="529" w:hanging="111"/>
            </w:pP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13.1</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72"/>
            </w:pPr>
            <w:r w:rsidRPr="00CE72EB">
              <w:t>The minimum insurance amounts and deductibles shall be:</w:t>
            </w:r>
          </w:p>
          <w:p w:rsidR="007B586E" w:rsidRPr="00CE72EB" w:rsidRDefault="007B586E">
            <w:pPr>
              <w:tabs>
                <w:tab w:val="left" w:pos="556"/>
              </w:tabs>
              <w:spacing w:after="160"/>
              <w:ind w:left="556" w:right="-72" w:hanging="547"/>
            </w:pPr>
            <w:r w:rsidRPr="00CE72EB">
              <w:t>(a)</w:t>
            </w:r>
            <w:r w:rsidRPr="00CE72EB">
              <w:tab/>
              <w:t xml:space="preserve">for loss or damage to the Works,  Plant and Materials:  </w:t>
            </w:r>
            <w:r w:rsidRPr="00CE72EB">
              <w:rPr>
                <w:i/>
              </w:rPr>
              <w:t>[insert amounts]</w:t>
            </w:r>
            <w:r w:rsidRPr="00CE72EB">
              <w:t>.</w:t>
            </w:r>
          </w:p>
          <w:p w:rsidR="007B586E" w:rsidRPr="00CE72EB" w:rsidRDefault="007B586E">
            <w:pPr>
              <w:tabs>
                <w:tab w:val="left" w:pos="556"/>
              </w:tabs>
              <w:spacing w:after="160"/>
              <w:ind w:left="556" w:right="-72" w:hanging="547"/>
            </w:pPr>
            <w:r w:rsidRPr="00CE72EB">
              <w:t>(b)</w:t>
            </w:r>
            <w:r w:rsidRPr="00CE72EB">
              <w:tab/>
              <w:t xml:space="preserve">For loss or damage to Equipment:  </w:t>
            </w:r>
            <w:r w:rsidRPr="00CE72EB">
              <w:rPr>
                <w:i/>
              </w:rPr>
              <w:t>[insert amounts]</w:t>
            </w:r>
            <w:r w:rsidRPr="00CE72EB">
              <w:t>.</w:t>
            </w:r>
          </w:p>
          <w:p w:rsidR="007B586E" w:rsidRPr="00CE72EB" w:rsidRDefault="007B586E">
            <w:pPr>
              <w:tabs>
                <w:tab w:val="left" w:pos="556"/>
              </w:tabs>
              <w:spacing w:after="160"/>
              <w:ind w:left="556" w:right="-72" w:hanging="547"/>
            </w:pPr>
            <w:r w:rsidRPr="00CE72EB">
              <w:t>(c)</w:t>
            </w:r>
            <w:r w:rsidRPr="00CE72EB">
              <w:tab/>
              <w:t xml:space="preserve"> for loss or damage to property (except the Works, Plant, Materials, and Equipment) in connection with Contract </w:t>
            </w:r>
            <w:r w:rsidRPr="00CE72EB">
              <w:rPr>
                <w:i/>
              </w:rPr>
              <w:t>[insert amounts]</w:t>
            </w:r>
            <w:r w:rsidRPr="00CE72EB">
              <w:t>.</w:t>
            </w:r>
          </w:p>
          <w:p w:rsidR="007B586E" w:rsidRPr="00CE72EB" w:rsidRDefault="007B586E">
            <w:pPr>
              <w:tabs>
                <w:tab w:val="left" w:pos="556"/>
              </w:tabs>
              <w:spacing w:after="160"/>
              <w:ind w:left="556" w:right="-72" w:hanging="547"/>
            </w:pPr>
            <w:r w:rsidRPr="00CE72EB">
              <w:t>(d)</w:t>
            </w:r>
            <w:r w:rsidRPr="00CE72EB">
              <w:tab/>
              <w:t xml:space="preserve">for personal injury or death: </w:t>
            </w:r>
          </w:p>
          <w:p w:rsidR="007B586E" w:rsidRPr="00CE72EB" w:rsidRDefault="007B586E" w:rsidP="001E254C">
            <w:pPr>
              <w:numPr>
                <w:ilvl w:val="3"/>
                <w:numId w:val="29"/>
              </w:numPr>
              <w:tabs>
                <w:tab w:val="left" w:pos="1096"/>
                <w:tab w:val="right" w:pos="7254"/>
              </w:tabs>
              <w:suppressAutoHyphens/>
              <w:overflowPunct w:val="0"/>
              <w:autoSpaceDE w:val="0"/>
              <w:autoSpaceDN w:val="0"/>
              <w:adjustRightInd w:val="0"/>
              <w:spacing w:after="160"/>
              <w:ind w:left="1096" w:hanging="547"/>
              <w:jc w:val="both"/>
              <w:textAlignment w:val="baseline"/>
            </w:pPr>
            <w:r w:rsidRPr="00CE72EB">
              <w:t xml:space="preserve">of the Contractor’s employees: </w:t>
            </w:r>
            <w:r w:rsidR="00EC705D">
              <w:rPr>
                <w:noProof/>
              </w:rPr>
              <w:pict>
                <v:rect id="_x0000_s1178" style="position:absolute;left:0;text-align:left;margin-left:219.6pt;margin-top:1in;width:211.7pt;height:.5pt;z-index:-14;mso-position-horizontal-relative:margin;mso-position-vertical-relative:page" o:allowincell="f" fillcolor="black" stroked="f" strokeweight="0">
                  <v:fill color2="black"/>
                  <w10:wrap anchorx="margin" anchory="page"/>
                </v:rect>
              </w:pict>
            </w:r>
            <w:r w:rsidRPr="00CE72EB">
              <w:rPr>
                <w:i/>
              </w:rPr>
              <w:t>[amount]</w:t>
            </w:r>
            <w:r w:rsidRPr="00CE72EB">
              <w:t>.</w:t>
            </w:r>
          </w:p>
          <w:p w:rsidR="007B586E" w:rsidRPr="00CE72EB" w:rsidRDefault="007B586E" w:rsidP="001E254C">
            <w:pPr>
              <w:numPr>
                <w:ilvl w:val="3"/>
                <w:numId w:val="29"/>
              </w:numPr>
              <w:tabs>
                <w:tab w:val="left" w:pos="1096"/>
                <w:tab w:val="right" w:pos="7254"/>
              </w:tabs>
              <w:suppressAutoHyphens/>
              <w:overflowPunct w:val="0"/>
              <w:autoSpaceDE w:val="0"/>
              <w:autoSpaceDN w:val="0"/>
              <w:adjustRightInd w:val="0"/>
              <w:spacing w:after="160"/>
              <w:ind w:left="1096" w:hanging="547"/>
              <w:jc w:val="both"/>
              <w:textAlignment w:val="baseline"/>
            </w:pPr>
            <w:r w:rsidRPr="00CE72EB">
              <w:t xml:space="preserve">of other people: </w:t>
            </w:r>
            <w:r w:rsidR="00EC705D">
              <w:rPr>
                <w:noProof/>
              </w:rPr>
              <w:pict>
                <v:rect id="_x0000_s1179" style="position:absolute;left:0;text-align:left;margin-left:167.65pt;margin-top:1in;width:263.5pt;height:.5pt;z-index:-13;mso-position-horizontal-relative:margin;mso-position-vertical-relative:page" o:allowincell="f" fillcolor="black" stroked="f" strokeweight="0">
                  <v:fill color2="black"/>
                  <w10:wrap anchorx="margin" anchory="page"/>
                </v:rect>
              </w:pict>
            </w:r>
            <w:r w:rsidRPr="00CE72EB">
              <w:t xml:space="preserve"> </w:t>
            </w:r>
            <w:r w:rsidRPr="00CE72EB">
              <w:rPr>
                <w:i/>
              </w:rPr>
              <w:t>[amount]</w:t>
            </w:r>
            <w:r w:rsidRPr="00CE72EB">
              <w:t>.</w:t>
            </w:r>
          </w:p>
        </w:tc>
      </w:tr>
      <w:tr w:rsidR="007B586E" w:rsidRPr="00CE72EB">
        <w:tc>
          <w:tcPr>
            <w:tcW w:w="1604" w:type="dxa"/>
            <w:tcBorders>
              <w:top w:val="single" w:sz="6" w:space="0" w:color="auto"/>
              <w:left w:val="single" w:sz="6" w:space="0" w:color="auto"/>
              <w:bottom w:val="single" w:sz="6" w:space="0" w:color="auto"/>
              <w:right w:val="single" w:sz="6" w:space="0" w:color="auto"/>
            </w:tcBorders>
          </w:tcPr>
          <w:p w:rsidR="007B586E" w:rsidRPr="00CE72EB" w:rsidRDefault="007B586E">
            <w:pPr>
              <w:rPr>
                <w:b/>
              </w:rPr>
            </w:pPr>
            <w:r w:rsidRPr="00CE72EB">
              <w:rPr>
                <w:b/>
              </w:rPr>
              <w:t>GCC 14.1</w:t>
            </w:r>
          </w:p>
        </w:tc>
        <w:tc>
          <w:tcPr>
            <w:tcW w:w="7614" w:type="dxa"/>
            <w:tcBorders>
              <w:top w:val="single" w:sz="6" w:space="0" w:color="auto"/>
              <w:left w:val="single" w:sz="6" w:space="0" w:color="auto"/>
              <w:bottom w:val="single" w:sz="6" w:space="0" w:color="auto"/>
              <w:right w:val="single" w:sz="6" w:space="0" w:color="auto"/>
            </w:tcBorders>
          </w:tcPr>
          <w:p w:rsidR="007B586E" w:rsidRPr="00CE72EB" w:rsidRDefault="007B586E">
            <w:pPr>
              <w:spacing w:after="200"/>
              <w:ind w:right="-72"/>
            </w:pPr>
            <w:r w:rsidRPr="00CE72EB">
              <w:t xml:space="preserve">Site Data are: </w:t>
            </w:r>
            <w:r w:rsidRPr="00CE72EB">
              <w:rPr>
                <w:i/>
              </w:rPr>
              <w:t>[list Site Data]</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16.1 (add new 16.2)</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72"/>
              <w:rPr>
                <w:b/>
              </w:rPr>
            </w:pPr>
            <w:r w:rsidRPr="00CE72EB">
              <w:rPr>
                <w:b/>
              </w:rPr>
              <w:t>ESHS Management Strategies and Implementation Plans</w:t>
            </w:r>
          </w:p>
          <w:p w:rsidR="009E69E7" w:rsidRPr="00CE72EB" w:rsidRDefault="009E69E7" w:rsidP="009E69E7">
            <w:pPr>
              <w:spacing w:after="200"/>
              <w:ind w:right="-72"/>
            </w:pPr>
            <w:r w:rsidRPr="00CE72EB">
              <w:lastRenderedPageBreak/>
              <w:t>The following is inserted as a new sub-clause 16.2:</w:t>
            </w:r>
          </w:p>
          <w:p w:rsidR="009E69E7" w:rsidRPr="00CE72EB" w:rsidRDefault="009E69E7" w:rsidP="009E69E7">
            <w:pPr>
              <w:spacing w:after="200"/>
              <w:ind w:left="803" w:right="381" w:hanging="803"/>
            </w:pPr>
            <w:r w:rsidRPr="00CE72EB">
              <w:rPr>
                <w:szCs w:val="20"/>
              </w:rPr>
              <w:t xml:space="preserve">“ </w:t>
            </w:r>
            <w:r w:rsidRPr="00CE72EB">
              <w:rPr>
                <w:b/>
                <w:szCs w:val="20"/>
              </w:rPr>
              <w:t>16.2</w:t>
            </w:r>
            <w:r w:rsidRPr="00CE72EB">
              <w:rPr>
                <w:b/>
                <w:szCs w:val="20"/>
              </w:rPr>
              <w:tab/>
            </w:r>
            <w:r w:rsidRPr="00CE72EB">
              <w:rPr>
                <w:szCs w:val="20"/>
              </w:rPr>
              <w:t>The Contractor shall not commence any Works, including mobilization and/or pre-construction activities (e.g. limited clearance for haul roads, site accesses and work site establishment, geotechnical investigations or investigations to select ancillary features such as quarries and borrow pits), unless the Project Manager is satisfied that appropriate measures are in place to address environmental, social, health and safety risks and impacts. At a minimum, the Contractor shall apply the Management Strategies and Implementation Plans and Code of Conduct, submitted as part of the Bid and agreed as part of the Contract. The Contractor shall submit, on a continuing basis, for the Project Manager’s prior approval, such supplementary Management Strategies and Implementation Plans as are necessary to manage the ESHS risks and impacts of ongoing works. These Management Strategies and Implementation Plans collectively comprise the Contractor’s Environmental and Social Management Plan (C-ESMP). The C-ESMP shall be approved prior to the commencement of construction activities (e.g. excavation, earth works, bridge and structure works, stream and road diversions, quarrying or extraction of materials, concrete batching and asphalt manufacture). The approved C-ESMP shall be reviewed, periodically (but not less than every six (6) months), and updated in a timely manner, as required, by the Contractor to ensure that it contains measures appropriate to the Works activities to be undertaken. The updated C-ESMP shall be subject to prior approval by the Project Manager.”</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lastRenderedPageBreak/>
              <w:t>GCC 20.1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72"/>
            </w:pPr>
            <w:r w:rsidRPr="00CE72EB">
              <w:t xml:space="preserve">The Site Possession Date(s) shall be: </w:t>
            </w:r>
            <w:r w:rsidRPr="00CE72EB">
              <w:rPr>
                <w:i/>
              </w:rPr>
              <w:t xml:space="preserve">[insert location(s) and date(s)] </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23.1 &amp;</w:t>
            </w:r>
          </w:p>
          <w:p w:rsidR="009E69E7" w:rsidRPr="00CE72EB" w:rsidRDefault="009E69E7" w:rsidP="009E69E7">
            <w:pPr>
              <w:rPr>
                <w:b/>
              </w:rPr>
            </w:pPr>
            <w:r w:rsidRPr="00CE72EB">
              <w:rPr>
                <w:b/>
              </w:rPr>
              <w:t>GCC 23.2</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72"/>
            </w:pPr>
            <w:r w:rsidRPr="00CE72EB">
              <w:t xml:space="preserve">Appointing Authority for the Adjudicator:  </w:t>
            </w:r>
            <w:r w:rsidRPr="00CE72EB">
              <w:rPr>
                <w:i/>
              </w:rPr>
              <w:t>[insert name of Authority]</w:t>
            </w:r>
            <w:r w:rsidRPr="00CE72EB">
              <w:t>.</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24.3</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72"/>
            </w:pPr>
            <w:r w:rsidRPr="00CE72EB">
              <w:t xml:space="preserve">Hourly rate and types of reimbursable expenses to be paid to the Adjudicator: </w:t>
            </w:r>
            <w:r w:rsidRPr="00CE72EB">
              <w:rPr>
                <w:i/>
              </w:rPr>
              <w:t>[insert hourly fees and</w:t>
            </w:r>
            <w:r w:rsidRPr="00CE72EB">
              <w:t xml:space="preserve"> </w:t>
            </w:r>
            <w:r w:rsidRPr="00CE72EB">
              <w:rPr>
                <w:i/>
              </w:rPr>
              <w:t>reimbursable expenses]</w:t>
            </w:r>
            <w:r w:rsidRPr="00CE72EB">
              <w:t>.</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24.4</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92"/>
              <w:rPr>
                <w:i/>
              </w:rPr>
            </w:pPr>
            <w:r w:rsidRPr="00CE72EB">
              <w:rPr>
                <w:i/>
              </w:rPr>
              <w:t xml:space="preserve">[For smaller contracts, the institution is usually from the </w:t>
            </w:r>
            <w:r w:rsidRPr="00CE72EB">
              <w:t>Employer</w:t>
            </w:r>
            <w:r w:rsidRPr="00CE72EB">
              <w:rPr>
                <w:i/>
              </w:rPr>
              <w:t xml:space="preserve">’s country.  For larger contracts, and contracts that are likely to be awarded to international contractors, it is recommended that the arbitration procedure of an international institution]  </w:t>
            </w:r>
          </w:p>
          <w:p w:rsidR="009E69E7" w:rsidRPr="00CE72EB" w:rsidRDefault="009E69E7" w:rsidP="009E69E7">
            <w:pPr>
              <w:spacing w:after="200"/>
              <w:ind w:right="92"/>
            </w:pPr>
            <w:r w:rsidRPr="00CE72EB">
              <w:t>Institution whose arbitration procedures shall be used: …………………</w:t>
            </w:r>
          </w:p>
          <w:p w:rsidR="009E69E7" w:rsidRPr="00CE72EB" w:rsidRDefault="00EC705D" w:rsidP="009E69E7">
            <w:pPr>
              <w:spacing w:after="200"/>
              <w:ind w:right="92"/>
              <w:rPr>
                <w:i/>
              </w:rPr>
            </w:pPr>
            <w:r>
              <w:rPr>
                <w:noProof/>
              </w:rPr>
              <w:pict>
                <v:rect id="_x0000_s1192" style="position:absolute;margin-left:262.7pt;margin-top:1in;width:169.2pt;height:.5pt;z-index:-11;mso-position-horizontal-relative:margin;mso-position-vertical-relative:page" o:allowincell="f" fillcolor="black" stroked="f" strokeweight="0">
                  <v:fill color2="black"/>
                  <w10:wrap anchorx="margin" anchory="page"/>
                </v:rect>
              </w:pict>
            </w:r>
            <w:r w:rsidR="009E69E7" w:rsidRPr="00CE72EB">
              <w:rPr>
                <w:i/>
              </w:rPr>
              <w:t>[For larger contracts with international contractors, it is recommended to select one institution among those listed below; insert  the corresponding wording]</w:t>
            </w:r>
          </w:p>
          <w:p w:rsidR="009E69E7" w:rsidRPr="00CE72EB" w:rsidRDefault="009E69E7" w:rsidP="009E69E7">
            <w:pPr>
              <w:keepNext/>
              <w:spacing w:after="200"/>
              <w:ind w:right="92"/>
            </w:pPr>
            <w:r w:rsidRPr="00CE72EB">
              <w:rPr>
                <w:b/>
                <w:i/>
              </w:rPr>
              <w:t xml:space="preserve">“United Nations Commission on International Trade Law (UNCITRAL) </w:t>
            </w:r>
            <w:r w:rsidRPr="00CE72EB">
              <w:rPr>
                <w:b/>
                <w:i/>
              </w:rPr>
              <w:lastRenderedPageBreak/>
              <w:t>Arbitration Rules:</w:t>
            </w:r>
          </w:p>
          <w:p w:rsidR="009E69E7" w:rsidRPr="00CE72EB" w:rsidRDefault="009E69E7" w:rsidP="009E69E7">
            <w:pPr>
              <w:keepNext/>
              <w:spacing w:after="200"/>
              <w:ind w:right="92"/>
            </w:pPr>
            <w:r w:rsidRPr="00CE72EB">
              <w:t>Any dispute, controversy, or claim arising out of or relating to this Contract, or breach, termination, or invalidity thereof, shall be settled by arbitration in accordance with the UNCITRAL Arbitration Rules as at present in force.”</w:t>
            </w:r>
          </w:p>
          <w:p w:rsidR="009E69E7" w:rsidRPr="00CE72EB" w:rsidRDefault="009E69E7" w:rsidP="009E69E7">
            <w:pPr>
              <w:keepNext/>
              <w:spacing w:after="200"/>
              <w:ind w:right="92"/>
            </w:pPr>
            <w:r w:rsidRPr="00CE72EB">
              <w:t>or</w:t>
            </w:r>
          </w:p>
          <w:p w:rsidR="009E69E7" w:rsidRPr="00CE72EB" w:rsidRDefault="009E69E7" w:rsidP="009E69E7">
            <w:pPr>
              <w:keepNext/>
              <w:spacing w:after="200"/>
              <w:ind w:right="92"/>
            </w:pPr>
            <w:r w:rsidRPr="00CE72EB">
              <w:rPr>
                <w:b/>
                <w:i/>
              </w:rPr>
              <w:t>“Rules of Conciliation and Arbitration of the International Chamber of Commerce (ICC):</w:t>
            </w:r>
          </w:p>
          <w:p w:rsidR="009E69E7" w:rsidRPr="00CE72EB" w:rsidRDefault="009E69E7" w:rsidP="009E69E7">
            <w:pPr>
              <w:keepNext/>
              <w:spacing w:after="200"/>
              <w:ind w:right="92"/>
            </w:pPr>
            <w:r w:rsidRPr="00CE72EB">
              <w:t>All disputes arising in connection with the present Contract shall be finally settled under the Rules of Conciliation and Arbitration of the International Chamber of Commerce by one or more arbitrators appointed in accordance with said Rules.”</w:t>
            </w:r>
          </w:p>
          <w:p w:rsidR="009E69E7" w:rsidRPr="00CE72EB" w:rsidRDefault="009E69E7" w:rsidP="009E69E7">
            <w:pPr>
              <w:keepNext/>
              <w:spacing w:after="160"/>
              <w:ind w:right="86"/>
            </w:pPr>
            <w:r w:rsidRPr="00CE72EB">
              <w:t>or</w:t>
            </w:r>
          </w:p>
          <w:p w:rsidR="009E69E7" w:rsidRPr="00CE72EB" w:rsidRDefault="009E69E7" w:rsidP="009E69E7">
            <w:pPr>
              <w:keepNext/>
              <w:spacing w:after="160"/>
              <w:ind w:right="86"/>
            </w:pPr>
            <w:r w:rsidRPr="00CE72EB">
              <w:rPr>
                <w:b/>
                <w:i/>
              </w:rPr>
              <w:t>“Rules of Arbitration Institute of the Stockholm Chamber of Commerce:</w:t>
            </w:r>
          </w:p>
          <w:p w:rsidR="009E69E7" w:rsidRPr="00CE72EB" w:rsidRDefault="009E69E7" w:rsidP="009E69E7">
            <w:pPr>
              <w:keepNext/>
              <w:spacing w:after="160"/>
              <w:ind w:right="86"/>
            </w:pPr>
            <w:r w:rsidRPr="00CE72EB">
              <w:t>Any dispute, controversy, or claim arising out of or in connection with this Contract, or the breach, termination, or invalidity thereof, shall be settled by arbitration in accordance with the Rules of the Arbitration Institute of the Stockholm Chamber of Commerce.”</w:t>
            </w:r>
          </w:p>
          <w:p w:rsidR="009E69E7" w:rsidRPr="00CE72EB" w:rsidRDefault="009E69E7" w:rsidP="009E69E7">
            <w:pPr>
              <w:keepNext/>
              <w:spacing w:after="160"/>
              <w:ind w:right="86"/>
            </w:pPr>
            <w:r w:rsidRPr="00CE72EB">
              <w:t>or</w:t>
            </w:r>
          </w:p>
          <w:p w:rsidR="009E69E7" w:rsidRPr="00CE72EB" w:rsidRDefault="009E69E7" w:rsidP="009E69E7">
            <w:pPr>
              <w:keepNext/>
              <w:spacing w:after="160"/>
              <w:ind w:right="86"/>
            </w:pPr>
            <w:r w:rsidRPr="00CE72EB">
              <w:rPr>
                <w:b/>
                <w:i/>
              </w:rPr>
              <w:t>“Rules of the London court of International Arbitration:</w:t>
            </w:r>
          </w:p>
          <w:p w:rsidR="009E69E7" w:rsidRPr="00CE72EB" w:rsidRDefault="009E69E7" w:rsidP="009E69E7">
            <w:pPr>
              <w:spacing w:after="160"/>
              <w:ind w:right="86"/>
            </w:pPr>
            <w:r w:rsidRPr="00CE72EB">
              <w:t>Any dispute arising out of or in connection with this Contract, including any question regarding its existence, validity, or termination shall be referred to and finally resolved by arbitration under the Rules of the London Court of International Arbitration, which rules are deemed to be incorporated by reference to this clause.”</w:t>
            </w:r>
          </w:p>
          <w:p w:rsidR="009E69E7" w:rsidRPr="00CE72EB" w:rsidRDefault="009E69E7" w:rsidP="009E69E7">
            <w:pPr>
              <w:spacing w:after="160"/>
              <w:ind w:right="86"/>
            </w:pPr>
            <w:r w:rsidRPr="00CE72EB">
              <w:t xml:space="preserve">The place of arbitration shall be: </w:t>
            </w:r>
            <w:r w:rsidRPr="00CE72EB">
              <w:rPr>
                <w:i/>
              </w:rPr>
              <w:t>[Insert city and country]</w:t>
            </w:r>
          </w:p>
        </w:tc>
      </w:tr>
      <w:tr w:rsidR="009E69E7" w:rsidRPr="00CE72EB">
        <w:trPr>
          <w:cantSplit/>
        </w:trPr>
        <w:tc>
          <w:tcPr>
            <w:tcW w:w="9218" w:type="dxa"/>
            <w:gridSpan w:val="2"/>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before="120" w:after="200"/>
              <w:ind w:right="-72"/>
              <w:jc w:val="center"/>
              <w:rPr>
                <w:b/>
                <w:sz w:val="28"/>
              </w:rPr>
            </w:pPr>
            <w:r w:rsidRPr="00CE72EB">
              <w:rPr>
                <w:b/>
                <w:sz w:val="28"/>
              </w:rPr>
              <w:lastRenderedPageBreak/>
              <w:t>B. Time Control</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26.1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92"/>
            </w:pPr>
            <w:r w:rsidRPr="00CE72EB">
              <w:t xml:space="preserve">The Contractor shall submit for approval a Program for the Works within </w:t>
            </w:r>
            <w:r w:rsidR="00EC705D">
              <w:rPr>
                <w:noProof/>
              </w:rPr>
              <w:pict>
                <v:rect id="_x0000_s1193" style="position:absolute;margin-left:330.6pt;margin-top:1in;width:101.5pt;height:.5pt;z-index:-10;mso-position-horizontal-relative:margin;mso-position-vertical-relative:page" o:allowincell="f" fillcolor="black" stroked="f" strokeweight="0">
                  <v:fill color2="black"/>
                  <w10:wrap anchorx="margin" anchory="page"/>
                </v:rect>
              </w:pict>
            </w:r>
            <w:r w:rsidRPr="00CE72EB">
              <w:rPr>
                <w:i/>
              </w:rPr>
              <w:t>[number]</w:t>
            </w:r>
            <w:r w:rsidRPr="00CE72EB">
              <w:t xml:space="preserve"> days from the date of the Letter of Acceptance.</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7A2690" w:rsidP="009E69E7">
            <w:pPr>
              <w:rPr>
                <w:b/>
              </w:rPr>
            </w:pPr>
            <w:r w:rsidRPr="00CE72EB">
              <w:rPr>
                <w:b/>
              </w:rPr>
              <w:t>GCC 26.2</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92"/>
              <w:rPr>
                <w:b/>
              </w:rPr>
            </w:pPr>
            <w:r w:rsidRPr="00CE72EB">
              <w:rPr>
                <w:b/>
              </w:rPr>
              <w:t>ESHS Reporting</w:t>
            </w:r>
          </w:p>
          <w:p w:rsidR="009E69E7" w:rsidRPr="00CE72EB" w:rsidRDefault="007A2690" w:rsidP="009E69E7">
            <w:pPr>
              <w:spacing w:after="200"/>
              <w:ind w:right="92"/>
            </w:pPr>
            <w:r w:rsidRPr="00CE72EB">
              <w:t>Inserted at the end of GCC 26.2</w:t>
            </w:r>
          </w:p>
          <w:p w:rsidR="009E69E7" w:rsidRPr="00CE72EB" w:rsidRDefault="009E69E7" w:rsidP="009E69E7">
            <w:pPr>
              <w:pStyle w:val="ListParagraph"/>
              <w:spacing w:before="60" w:after="120"/>
              <w:ind w:left="259" w:hanging="116"/>
              <w:contextualSpacing w:val="0"/>
              <w:rPr>
                <w:color w:val="000000"/>
              </w:rPr>
            </w:pPr>
            <w:r w:rsidRPr="00CE72EB">
              <w:rPr>
                <w:color w:val="000000"/>
              </w:rPr>
              <w:t>“</w:t>
            </w:r>
            <w:r w:rsidR="007A2690" w:rsidRPr="00CE72EB">
              <w:rPr>
                <w:color w:val="000000"/>
              </w:rPr>
              <w:t xml:space="preserve">In addition to the progress report the Contractor shall also provide a report on the </w:t>
            </w:r>
            <w:r w:rsidRPr="00CE72EB">
              <w:rPr>
                <w:color w:val="000000"/>
              </w:rPr>
              <w:t xml:space="preserve">Environmental, Social, Health and Safety (ESHS) metrics set out in Appendix B. In addition to Appendix B reports, the Contractor shall also provide immediate notification to the Project Manager of incidents in </w:t>
            </w:r>
            <w:r w:rsidRPr="00CE72EB">
              <w:rPr>
                <w:color w:val="000000"/>
              </w:rPr>
              <w:lastRenderedPageBreak/>
              <w:t>the following categories. Full details of such incidents shall be provided to the Project Manager within the timeframe agreed with the Project Manager.</w:t>
            </w:r>
          </w:p>
          <w:p w:rsidR="009E69E7" w:rsidRPr="00CE72EB" w:rsidRDefault="009E69E7" w:rsidP="009E69E7">
            <w:pPr>
              <w:pStyle w:val="P3Header1-Clauses"/>
            </w:pPr>
            <w:r w:rsidRPr="00CE72EB">
              <w:t>confirmed or likely violation of any law or international agreement;</w:t>
            </w:r>
          </w:p>
          <w:p w:rsidR="009E69E7" w:rsidRPr="00CE72EB" w:rsidRDefault="009E69E7" w:rsidP="009E69E7">
            <w:pPr>
              <w:pStyle w:val="P3Header1-Clauses"/>
            </w:pPr>
            <w:r w:rsidRPr="00CE72EB">
              <w:t>any fatality or serious (lost time) injury;</w:t>
            </w:r>
          </w:p>
          <w:p w:rsidR="009E69E7" w:rsidRPr="00CE72EB" w:rsidRDefault="009E69E7" w:rsidP="009E69E7">
            <w:pPr>
              <w:pStyle w:val="P3Header1-Clauses"/>
            </w:pPr>
            <w:r w:rsidRPr="00CE72EB">
              <w:t>significant adverse effects or damage to private property (e.g. vehicle accident, damage from fly rock, working beyond the boundary)</w:t>
            </w:r>
          </w:p>
          <w:p w:rsidR="009E69E7" w:rsidRPr="00CE72EB" w:rsidRDefault="009E69E7" w:rsidP="009E69E7">
            <w:pPr>
              <w:pStyle w:val="P3Header1-Clauses"/>
            </w:pPr>
            <w:r w:rsidRPr="00CE72EB">
              <w:t>major pollution of drinking water aquifer or damage or destruction of rare or endangered habitat (including protected areas) or species; or</w:t>
            </w:r>
          </w:p>
          <w:p w:rsidR="009E69E7" w:rsidRPr="00CE72EB" w:rsidRDefault="009E69E7" w:rsidP="009E69E7">
            <w:pPr>
              <w:pStyle w:val="P3Header1-Clauses"/>
            </w:pPr>
            <w:r w:rsidRPr="00CE72EB">
              <w:t>any allegation of sexual harassment or sexual misbehavior, child abuse, defilement, or other violations involving children.</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lastRenderedPageBreak/>
              <w:t>GCC 26.3</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92"/>
            </w:pPr>
            <w:r w:rsidRPr="00CE72EB">
              <w:t xml:space="preserve">The period between Program updates is </w:t>
            </w:r>
            <w:r w:rsidRPr="00CE72EB">
              <w:rPr>
                <w:i/>
              </w:rPr>
              <w:t>[insert number]</w:t>
            </w:r>
            <w:r w:rsidRPr="00CE72EB">
              <w:t xml:space="preserve"> days.</w:t>
            </w:r>
          </w:p>
          <w:p w:rsidR="009E69E7" w:rsidRPr="00CE72EB" w:rsidRDefault="009E69E7" w:rsidP="009E69E7">
            <w:pPr>
              <w:spacing w:after="200"/>
              <w:ind w:right="92"/>
            </w:pPr>
            <w:r w:rsidRPr="00CE72EB">
              <w:t xml:space="preserve">The amount to be withheld for late submission of an updated Program is </w:t>
            </w:r>
            <w:r w:rsidR="00EC705D">
              <w:rPr>
                <w:noProof/>
              </w:rPr>
              <w:pict>
                <v:rect id="_x0000_s1203" style="position:absolute;margin-left:350.05pt;margin-top:1in;width:82.1pt;height:.5pt;z-index:-9;mso-position-horizontal-relative:margin;mso-position-vertical-relative:page" o:allowincell="f" fillcolor="black" stroked="f" strokeweight="0">
                  <v:fill color2="black"/>
                  <w10:wrap anchorx="margin" anchory="page"/>
                </v:rect>
              </w:pict>
            </w:r>
            <w:r w:rsidRPr="00CE72EB">
              <w:rPr>
                <w:i/>
              </w:rPr>
              <w:t>[insert amount]</w:t>
            </w:r>
            <w:r w:rsidRPr="00CE72EB">
              <w:t>.</w:t>
            </w:r>
          </w:p>
        </w:tc>
      </w:tr>
      <w:tr w:rsidR="009E69E7" w:rsidRPr="00CE72EB">
        <w:trPr>
          <w:cantSplit/>
        </w:trPr>
        <w:tc>
          <w:tcPr>
            <w:tcW w:w="9218" w:type="dxa"/>
            <w:gridSpan w:val="2"/>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before="120" w:after="200"/>
              <w:ind w:right="-72"/>
              <w:jc w:val="center"/>
              <w:rPr>
                <w:b/>
                <w:sz w:val="28"/>
              </w:rPr>
            </w:pPr>
            <w:r w:rsidRPr="00CE72EB">
              <w:rPr>
                <w:b/>
                <w:sz w:val="28"/>
              </w:rPr>
              <w:t>C. Quality Control</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34.1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92"/>
            </w:pPr>
            <w:r w:rsidRPr="00CE72EB">
              <w:t xml:space="preserve">The Defects Liability Period is: </w:t>
            </w:r>
            <w:r w:rsidRPr="00CE72EB">
              <w:rPr>
                <w:i/>
              </w:rPr>
              <w:t>[insert number]</w:t>
            </w:r>
            <w:r w:rsidRPr="00CE72EB">
              <w:t xml:space="preserve"> days.</w:t>
            </w:r>
          </w:p>
          <w:p w:rsidR="009E69E7" w:rsidRPr="00CE72EB" w:rsidRDefault="009E69E7" w:rsidP="009E69E7">
            <w:pPr>
              <w:spacing w:after="200"/>
              <w:ind w:right="92"/>
              <w:rPr>
                <w:i/>
              </w:rPr>
            </w:pPr>
            <w:r w:rsidRPr="00CE72EB">
              <w:rPr>
                <w:i/>
              </w:rPr>
              <w:t>[The Defects Liability Period is usually limited to 12 months, but could be less in very simple cases]</w:t>
            </w:r>
          </w:p>
        </w:tc>
      </w:tr>
      <w:tr w:rsidR="009E69E7" w:rsidRPr="00CE72EB">
        <w:trPr>
          <w:cantSplit/>
        </w:trPr>
        <w:tc>
          <w:tcPr>
            <w:tcW w:w="9218" w:type="dxa"/>
            <w:gridSpan w:val="2"/>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before="120" w:after="200"/>
              <w:ind w:right="-72"/>
              <w:jc w:val="center"/>
              <w:rPr>
                <w:b/>
                <w:sz w:val="28"/>
              </w:rPr>
            </w:pPr>
            <w:r w:rsidRPr="00CE72EB">
              <w:rPr>
                <w:b/>
                <w:sz w:val="28"/>
              </w:rPr>
              <w:t>D. Cost Control</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38.2</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At the end of 38.2 add after the first sentence: </w:t>
            </w:r>
          </w:p>
          <w:p w:rsidR="009E69E7" w:rsidRPr="00CE72EB" w:rsidRDefault="009E69E7" w:rsidP="009E69E7">
            <w:pPr>
              <w:spacing w:after="200"/>
              <w:ind w:right="2"/>
              <w:rPr>
                <w:color w:val="000000"/>
              </w:rPr>
            </w:pPr>
            <w:r w:rsidRPr="00CE72EB">
              <w:t xml:space="preserve">“The Contractor shall also provide </w:t>
            </w:r>
            <w:r w:rsidRPr="00CE72EB">
              <w:rPr>
                <w:color w:val="000000"/>
              </w:rPr>
              <w:t>information of any ESHS risks and impacts of the Variation.”</w:t>
            </w:r>
          </w:p>
        </w:tc>
      </w:tr>
      <w:tr w:rsidR="00114DA5" w:rsidRPr="00CE72EB">
        <w:tc>
          <w:tcPr>
            <w:tcW w:w="1604" w:type="dxa"/>
            <w:tcBorders>
              <w:top w:val="single" w:sz="6" w:space="0" w:color="auto"/>
              <w:left w:val="single" w:sz="6" w:space="0" w:color="auto"/>
              <w:bottom w:val="single" w:sz="6" w:space="0" w:color="auto"/>
              <w:right w:val="single" w:sz="6" w:space="0" w:color="auto"/>
            </w:tcBorders>
          </w:tcPr>
          <w:p w:rsidR="00114DA5" w:rsidRPr="00CE72EB" w:rsidRDefault="00114DA5" w:rsidP="00114DA5">
            <w:pPr>
              <w:rPr>
                <w:b/>
              </w:rPr>
            </w:pPr>
            <w:r w:rsidRPr="00CE72EB">
              <w:rPr>
                <w:b/>
              </w:rPr>
              <w:t>GCC 40</w:t>
            </w:r>
          </w:p>
        </w:tc>
        <w:tc>
          <w:tcPr>
            <w:tcW w:w="7614" w:type="dxa"/>
            <w:tcBorders>
              <w:top w:val="single" w:sz="6" w:space="0" w:color="auto"/>
              <w:left w:val="single" w:sz="6" w:space="0" w:color="auto"/>
              <w:bottom w:val="single" w:sz="6" w:space="0" w:color="auto"/>
              <w:right w:val="single" w:sz="6" w:space="0" w:color="auto"/>
            </w:tcBorders>
          </w:tcPr>
          <w:p w:rsidR="00114DA5" w:rsidRPr="00CE72EB" w:rsidRDefault="00114DA5" w:rsidP="00114DA5">
            <w:pPr>
              <w:spacing w:after="200"/>
              <w:ind w:right="2"/>
            </w:pPr>
            <w:r w:rsidRPr="00CE72EB">
              <w:t>Add new GCC 40.7:</w:t>
            </w:r>
          </w:p>
          <w:p w:rsidR="0089189F" w:rsidRPr="00CE72EB" w:rsidRDefault="00114DA5" w:rsidP="0089189F">
            <w:pPr>
              <w:pStyle w:val="ClauseSubPara"/>
              <w:spacing w:before="240" w:after="120"/>
              <w:ind w:left="688"/>
              <w:jc w:val="both"/>
              <w:rPr>
                <w:color w:val="000000"/>
                <w:sz w:val="24"/>
                <w:lang w:val="en-US"/>
              </w:rPr>
            </w:pPr>
            <w:r w:rsidRPr="00CE72EB">
              <w:rPr>
                <w:lang w:val="en-US"/>
              </w:rPr>
              <w:t>“40.7</w:t>
            </w:r>
            <w:r w:rsidRPr="00CE72EB">
              <w:rPr>
                <w:lang w:val="en-US"/>
              </w:rPr>
              <w:tab/>
            </w:r>
            <w:r w:rsidR="0089189F" w:rsidRPr="00CE72EB">
              <w:rPr>
                <w:color w:val="000000"/>
                <w:sz w:val="24"/>
                <w:lang w:val="en-US"/>
              </w:rPr>
              <w:t xml:space="preserve">if the Contractor was, or is, failing to perform any ESHS obligations or work under the Contract, the value of this work or obligation, as determined by the </w:t>
            </w:r>
            <w:r w:rsidR="008549E3" w:rsidRPr="00CE72EB">
              <w:rPr>
                <w:color w:val="000000"/>
                <w:sz w:val="24"/>
                <w:lang w:val="en-US"/>
              </w:rPr>
              <w:t>Project Manager</w:t>
            </w:r>
            <w:r w:rsidR="0089189F" w:rsidRPr="00CE72EB">
              <w:rPr>
                <w:color w:val="000000"/>
                <w:sz w:val="24"/>
                <w:lang w:val="en-US"/>
              </w:rPr>
              <w:t xml:space="preserve">, may be withheld until the work or obligation has been performed, and/or the cost of rectification or replacement, as determined by the </w:t>
            </w:r>
            <w:r w:rsidR="008549E3" w:rsidRPr="00CE72EB">
              <w:rPr>
                <w:color w:val="000000"/>
                <w:sz w:val="24"/>
                <w:lang w:val="en-US"/>
              </w:rPr>
              <w:t>Project Manager</w:t>
            </w:r>
            <w:r w:rsidR="0089189F" w:rsidRPr="00CE72EB">
              <w:rPr>
                <w:color w:val="000000"/>
                <w:sz w:val="24"/>
                <w:lang w:val="en-US"/>
              </w:rPr>
              <w:t xml:space="preserve">, may be withheld until rectification or replacement has been completed. Failure to perform includes, but is not limited to the following:  </w:t>
            </w:r>
          </w:p>
          <w:p w:rsidR="0089189F" w:rsidRPr="00CE72EB" w:rsidRDefault="0089189F" w:rsidP="0089189F">
            <w:pPr>
              <w:pStyle w:val="ClauseSubPara"/>
              <w:numPr>
                <w:ilvl w:val="0"/>
                <w:numId w:val="69"/>
              </w:numPr>
              <w:spacing w:before="240" w:after="120"/>
              <w:ind w:left="1588" w:hanging="540"/>
              <w:jc w:val="both"/>
              <w:rPr>
                <w:color w:val="000000"/>
                <w:sz w:val="24"/>
                <w:lang w:val="en-US"/>
              </w:rPr>
            </w:pPr>
            <w:r w:rsidRPr="00CE72EB">
              <w:rPr>
                <w:color w:val="000000"/>
                <w:sz w:val="24"/>
                <w:lang w:val="en-US"/>
              </w:rPr>
              <w:lastRenderedPageBreak/>
              <w:t>failure to comply with any ESHS obligations or work described in the Works’ Requirements which may include: working outside site boundaries, excessive dust, failure to keep public roads in a safe usable condition, damage to offsite vegetation, pollution of water courses from oils or sedimentation, contamination of land e.g. from oils, human waste, damage to archeology or cultural heritage features, air pollution as a result of unauthorized and/or inefficient combustion;</w:t>
            </w:r>
          </w:p>
          <w:p w:rsidR="0089189F" w:rsidRPr="00CE72EB" w:rsidRDefault="0089189F" w:rsidP="0089189F">
            <w:pPr>
              <w:pStyle w:val="ClauseSubPara"/>
              <w:numPr>
                <w:ilvl w:val="0"/>
                <w:numId w:val="69"/>
              </w:numPr>
              <w:spacing w:before="240" w:after="120"/>
              <w:ind w:left="1588" w:hanging="540"/>
              <w:jc w:val="both"/>
              <w:rPr>
                <w:color w:val="000000"/>
                <w:sz w:val="24"/>
                <w:lang w:val="en-US"/>
              </w:rPr>
            </w:pPr>
            <w:r w:rsidRPr="00CE72EB">
              <w:rPr>
                <w:color w:val="000000"/>
                <w:sz w:val="24"/>
                <w:lang w:val="en-US"/>
              </w:rPr>
              <w:t>failure to regularly review C-ESMP and/or update it in a timely manner to address emerging ESHS issues, or anticipated risks or impacts;</w:t>
            </w:r>
          </w:p>
          <w:p w:rsidR="0089189F" w:rsidRPr="00CE72EB" w:rsidRDefault="0089189F" w:rsidP="0089189F">
            <w:pPr>
              <w:pStyle w:val="ClauseSubPara"/>
              <w:numPr>
                <w:ilvl w:val="0"/>
                <w:numId w:val="69"/>
              </w:numPr>
              <w:spacing w:before="240" w:after="120"/>
              <w:ind w:left="1588" w:hanging="540"/>
              <w:jc w:val="both"/>
              <w:rPr>
                <w:color w:val="000000"/>
                <w:sz w:val="24"/>
                <w:lang w:val="en-US"/>
              </w:rPr>
            </w:pPr>
            <w:r w:rsidRPr="00CE72EB">
              <w:rPr>
                <w:color w:val="000000"/>
                <w:sz w:val="24"/>
                <w:lang w:val="en-US"/>
              </w:rPr>
              <w:t>failure to implement the C-ESMP;</w:t>
            </w:r>
          </w:p>
          <w:p w:rsidR="0089189F" w:rsidRPr="00CE72EB" w:rsidRDefault="0089189F" w:rsidP="0089189F">
            <w:pPr>
              <w:pStyle w:val="ClauseSubPara"/>
              <w:numPr>
                <w:ilvl w:val="0"/>
                <w:numId w:val="69"/>
              </w:numPr>
              <w:spacing w:before="240" w:after="120"/>
              <w:ind w:left="1588" w:hanging="540"/>
              <w:jc w:val="both"/>
              <w:rPr>
                <w:color w:val="000000"/>
                <w:sz w:val="24"/>
                <w:lang w:val="en-US"/>
              </w:rPr>
            </w:pPr>
            <w:r w:rsidRPr="00CE72EB">
              <w:rPr>
                <w:color w:val="000000"/>
                <w:sz w:val="24"/>
                <w:lang w:val="en-US"/>
              </w:rPr>
              <w:t>failing to have appropriate consents/permits prior to undertaking Works or related activities;</w:t>
            </w:r>
          </w:p>
          <w:p w:rsidR="0089189F" w:rsidRPr="00CE72EB" w:rsidRDefault="0089189F" w:rsidP="0089189F">
            <w:pPr>
              <w:pStyle w:val="ClauseSubPara"/>
              <w:numPr>
                <w:ilvl w:val="0"/>
                <w:numId w:val="69"/>
              </w:numPr>
              <w:spacing w:before="240" w:after="120"/>
              <w:ind w:left="1588" w:hanging="540"/>
              <w:jc w:val="both"/>
              <w:rPr>
                <w:color w:val="000000"/>
                <w:sz w:val="24"/>
                <w:lang w:val="en-US"/>
              </w:rPr>
            </w:pPr>
            <w:r w:rsidRPr="00CE72EB">
              <w:rPr>
                <w:color w:val="000000"/>
                <w:sz w:val="24"/>
                <w:lang w:val="en-US"/>
              </w:rPr>
              <w:t>failure to submit ESHS report/s (as described in Appendix C), or failure to submit such reports in a timely manner;</w:t>
            </w:r>
          </w:p>
          <w:p w:rsidR="0089189F" w:rsidRPr="00CE72EB" w:rsidRDefault="0089189F" w:rsidP="0089189F">
            <w:pPr>
              <w:pStyle w:val="ClauseSubPara"/>
              <w:numPr>
                <w:ilvl w:val="0"/>
                <w:numId w:val="69"/>
              </w:numPr>
              <w:spacing w:before="240" w:after="120"/>
              <w:ind w:left="1588" w:hanging="540"/>
              <w:jc w:val="both"/>
              <w:rPr>
                <w:color w:val="000000"/>
                <w:sz w:val="24"/>
                <w:lang w:val="en-US"/>
              </w:rPr>
            </w:pPr>
            <w:r w:rsidRPr="00CE72EB">
              <w:rPr>
                <w:color w:val="000000"/>
                <w:sz w:val="24"/>
                <w:lang w:val="en-US"/>
              </w:rPr>
              <w:t xml:space="preserve">failure to implement remediation as instructed by the Engineer within the specified timeframe (e.g. remediation addressing non-compliance/s). </w:t>
            </w:r>
          </w:p>
          <w:p w:rsidR="00114DA5" w:rsidRPr="00CE72EB" w:rsidRDefault="00114DA5" w:rsidP="00114DA5">
            <w:pPr>
              <w:spacing w:after="200"/>
              <w:ind w:left="1524" w:right="2" w:hanging="450"/>
            </w:pP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lastRenderedPageBreak/>
              <w:t>GCC 44.1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currency of the Employer’s country is:  </w:t>
            </w:r>
            <w:r w:rsidR="00EC705D">
              <w:rPr>
                <w:noProof/>
              </w:rPr>
              <w:pict>
                <v:rect id="_x0000_s1220" style="position:absolute;margin-left:224.15pt;margin-top:1in;width:208.1pt;height:.5pt;z-index:-8;mso-position-horizontal-relative:margin;mso-position-vertical-relative:page" o:allowincell="f" fillcolor="black" stroked="f" strokeweight="0">
                  <v:fill color2="black"/>
                  <w10:wrap anchorx="margin" anchory="page"/>
                </v:rect>
              </w:pict>
            </w:r>
            <w:r w:rsidRPr="00CE72EB">
              <w:rPr>
                <w:i/>
              </w:rPr>
              <w:t xml:space="preserve">[insert name of currency of the </w:t>
            </w:r>
            <w:r w:rsidRPr="00CE72EB">
              <w:t>Employer</w:t>
            </w:r>
            <w:r w:rsidRPr="00CE72EB">
              <w:rPr>
                <w:i/>
              </w:rPr>
              <w:t>’s country]</w:t>
            </w:r>
            <w:r w:rsidRPr="00CE72EB">
              <w:t>.</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45.1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Contract </w:t>
            </w:r>
            <w:r w:rsidRPr="00CE72EB">
              <w:rPr>
                <w:i/>
              </w:rPr>
              <w:t>[insert  “is” or “is not”]</w:t>
            </w:r>
            <w:r w:rsidRPr="00CE72EB">
              <w:t xml:space="preserve"> subject to price adjustment in accordance with GCC Clause 45, and the following information regarding coefficients </w:t>
            </w:r>
            <w:r w:rsidRPr="00CE72EB">
              <w:rPr>
                <w:i/>
              </w:rPr>
              <w:t>[specify “does” or “does not”]</w:t>
            </w:r>
            <w:r w:rsidRPr="00CE72EB">
              <w:t xml:space="preserve"> apply.</w:t>
            </w:r>
          </w:p>
          <w:p w:rsidR="009E69E7" w:rsidRPr="00CE72EB" w:rsidRDefault="009E69E7" w:rsidP="009E69E7">
            <w:pPr>
              <w:spacing w:after="200"/>
              <w:ind w:right="2"/>
              <w:rPr>
                <w:i/>
              </w:rPr>
            </w:pPr>
            <w:r w:rsidRPr="00CE72EB">
              <w:rPr>
                <w:i/>
              </w:rPr>
              <w:t>[Price adjustment is mandatory for contracts which provide for time of completion exceeding 18 months]</w:t>
            </w:r>
          </w:p>
          <w:p w:rsidR="009E69E7" w:rsidRPr="00CE72EB" w:rsidRDefault="009E69E7" w:rsidP="009E69E7">
            <w:pPr>
              <w:spacing w:after="200"/>
              <w:ind w:right="2"/>
            </w:pPr>
            <w:r w:rsidRPr="00CE72EB">
              <w:t>The coefficients for adjustment of prices are:</w:t>
            </w:r>
          </w:p>
          <w:p w:rsidR="009E69E7" w:rsidRPr="00CE72EB" w:rsidRDefault="009E69E7" w:rsidP="009E69E7">
            <w:pPr>
              <w:tabs>
                <w:tab w:val="left" w:pos="556"/>
                <w:tab w:val="left" w:pos="1096"/>
              </w:tabs>
              <w:spacing w:after="200"/>
              <w:ind w:left="540" w:right="2" w:hanging="540"/>
            </w:pPr>
            <w:r w:rsidRPr="00CE72EB">
              <w:t>(a)</w:t>
            </w:r>
            <w:r w:rsidRPr="00CE72EB">
              <w:tab/>
              <w:t>For currency</w:t>
            </w:r>
            <w:r w:rsidR="00EC705D">
              <w:rPr>
                <w:noProof/>
              </w:rPr>
              <w:pict>
                <v:rect id="_x0000_s1221" style="position:absolute;left:0;text-align:left;margin-left:64.45pt;margin-top:1in;width:366.5pt;height:.5pt;z-index:-7;mso-position-horizontal-relative:margin;mso-position-vertical-relative:page" o:allowincell="f" fillcolor="black" stroked="f" strokeweight="0">
                  <v:fill color2="black"/>
                  <w10:wrap anchorx="margin" anchory="page"/>
                </v:rect>
              </w:pict>
            </w:r>
            <w:r w:rsidRPr="00CE72EB">
              <w:t xml:space="preserve"> </w:t>
            </w:r>
            <w:r w:rsidRPr="00CE72EB">
              <w:rPr>
                <w:i/>
              </w:rPr>
              <w:t>[insert name of currency]</w:t>
            </w:r>
            <w:r w:rsidRPr="00CE72EB">
              <w:t>:</w:t>
            </w:r>
          </w:p>
          <w:p w:rsidR="009E69E7" w:rsidRPr="00CE72EB" w:rsidRDefault="009E69E7" w:rsidP="009E69E7">
            <w:pPr>
              <w:tabs>
                <w:tab w:val="left" w:pos="556"/>
                <w:tab w:val="left" w:pos="1096"/>
                <w:tab w:val="left" w:pos="1620"/>
              </w:tabs>
              <w:spacing w:after="120"/>
              <w:ind w:left="1094" w:hanging="547"/>
            </w:pPr>
            <w:r w:rsidRPr="00CE72EB">
              <w:t>(i)</w:t>
            </w:r>
            <w:r w:rsidRPr="00CE72EB">
              <w:tab/>
            </w:r>
            <w:r w:rsidRPr="00CE72EB">
              <w:rPr>
                <w:i/>
              </w:rPr>
              <w:t>[insert percentage]</w:t>
            </w:r>
            <w:r w:rsidRPr="00CE72EB">
              <w:t xml:space="preserve"> percent non adjustable element (coefficient A).</w:t>
            </w:r>
          </w:p>
          <w:p w:rsidR="009E69E7" w:rsidRPr="00CE72EB" w:rsidRDefault="009E69E7" w:rsidP="009E69E7">
            <w:pPr>
              <w:tabs>
                <w:tab w:val="left" w:pos="556"/>
                <w:tab w:val="left" w:pos="1096"/>
                <w:tab w:val="left" w:pos="1620"/>
              </w:tabs>
              <w:spacing w:after="200"/>
              <w:ind w:left="1080" w:right="2" w:hanging="540"/>
            </w:pPr>
            <w:r w:rsidRPr="00CE72EB">
              <w:t>(ii)</w:t>
            </w:r>
            <w:r w:rsidRPr="00CE72EB">
              <w:tab/>
            </w:r>
            <w:r w:rsidRPr="00CE72EB">
              <w:rPr>
                <w:i/>
              </w:rPr>
              <w:t>[insert percentage]</w:t>
            </w:r>
            <w:r w:rsidRPr="00CE72EB">
              <w:t xml:space="preserve"> percent adjustable element (coefficient B).</w:t>
            </w:r>
          </w:p>
          <w:p w:rsidR="009E69E7" w:rsidRPr="00CE72EB" w:rsidRDefault="009E69E7" w:rsidP="009E69E7">
            <w:pPr>
              <w:tabs>
                <w:tab w:val="left" w:pos="556"/>
                <w:tab w:val="left" w:pos="1096"/>
              </w:tabs>
              <w:spacing w:after="200"/>
              <w:ind w:left="540" w:right="2" w:hanging="540"/>
            </w:pPr>
            <w:r w:rsidRPr="00CE72EB">
              <w:t>(b)</w:t>
            </w:r>
            <w:r w:rsidRPr="00CE72EB">
              <w:tab/>
              <w:t>For currency</w:t>
            </w:r>
            <w:r w:rsidR="00EC705D">
              <w:rPr>
                <w:noProof/>
              </w:rPr>
              <w:pict>
                <v:rect id="_x0000_s1222" style="position:absolute;left:0;text-align:left;margin-left:64.45pt;margin-top:1in;width:366.5pt;height:.5pt;z-index:-6;mso-position-horizontal-relative:margin;mso-position-vertical-relative:page" o:allowincell="f" fillcolor="black" stroked="f" strokeweight="0">
                  <v:fill color2="black"/>
                  <w10:wrap anchorx="margin" anchory="page"/>
                </v:rect>
              </w:pict>
            </w:r>
            <w:r w:rsidRPr="00CE72EB">
              <w:t xml:space="preserve"> </w:t>
            </w:r>
            <w:r w:rsidRPr="00CE72EB">
              <w:rPr>
                <w:i/>
              </w:rPr>
              <w:t>[insert name of currency]</w:t>
            </w:r>
            <w:r w:rsidRPr="00CE72EB">
              <w:t>:</w:t>
            </w:r>
          </w:p>
          <w:p w:rsidR="009E69E7" w:rsidRPr="00CE72EB" w:rsidRDefault="009E69E7" w:rsidP="009E69E7">
            <w:pPr>
              <w:tabs>
                <w:tab w:val="left" w:pos="556"/>
                <w:tab w:val="left" w:pos="1096"/>
                <w:tab w:val="left" w:pos="1620"/>
              </w:tabs>
              <w:spacing w:after="120"/>
              <w:ind w:left="1094" w:hanging="547"/>
            </w:pPr>
            <w:r w:rsidRPr="00CE72EB">
              <w:t>(i)</w:t>
            </w:r>
            <w:r w:rsidRPr="00CE72EB">
              <w:tab/>
            </w:r>
            <w:r w:rsidRPr="00CE72EB">
              <w:rPr>
                <w:i/>
              </w:rPr>
              <w:t>[insert percentage]</w:t>
            </w:r>
            <w:r w:rsidRPr="00CE72EB">
              <w:t xml:space="preserve"> percent non adjustable element (coefficient </w:t>
            </w:r>
            <w:r w:rsidRPr="00CE72EB">
              <w:lastRenderedPageBreak/>
              <w:t>A).</w:t>
            </w:r>
          </w:p>
          <w:p w:rsidR="009E69E7" w:rsidRPr="00CE72EB" w:rsidRDefault="009E69E7" w:rsidP="009E69E7">
            <w:pPr>
              <w:tabs>
                <w:tab w:val="left" w:pos="556"/>
                <w:tab w:val="left" w:pos="1096"/>
                <w:tab w:val="left" w:pos="1620"/>
              </w:tabs>
              <w:spacing w:after="200"/>
              <w:ind w:left="1080" w:right="2" w:hanging="540"/>
            </w:pPr>
            <w:r w:rsidRPr="00CE72EB">
              <w:t>(ii)</w:t>
            </w:r>
            <w:r w:rsidRPr="00CE72EB">
              <w:tab/>
            </w:r>
            <w:r w:rsidRPr="00CE72EB">
              <w:rPr>
                <w:i/>
              </w:rPr>
              <w:t>[insert percentage]</w:t>
            </w:r>
            <w:r w:rsidRPr="00CE72EB">
              <w:t xml:space="preserve"> percent adjustable element (coefficient B).</w:t>
            </w:r>
          </w:p>
          <w:p w:rsidR="009E69E7" w:rsidRPr="00CE72EB" w:rsidRDefault="009E69E7" w:rsidP="009E69E7">
            <w:pPr>
              <w:spacing w:after="200"/>
              <w:ind w:right="2"/>
            </w:pPr>
            <w:r w:rsidRPr="00CE72EB">
              <w:t xml:space="preserve">The Index I for local currency shall be </w:t>
            </w:r>
            <w:r w:rsidRPr="00CE72EB">
              <w:rPr>
                <w:i/>
              </w:rPr>
              <w:t>[insert index]</w:t>
            </w:r>
            <w:r w:rsidRPr="00CE72EB">
              <w:t>.</w:t>
            </w:r>
          </w:p>
          <w:p w:rsidR="009E69E7" w:rsidRPr="00CE72EB" w:rsidRDefault="009E69E7" w:rsidP="009E69E7">
            <w:pPr>
              <w:spacing w:after="200"/>
              <w:ind w:right="2"/>
            </w:pPr>
            <w:r w:rsidRPr="00CE72EB">
              <w:t xml:space="preserve">The Index I for the specified international currency shall be </w:t>
            </w:r>
            <w:r w:rsidRPr="00CE72EB">
              <w:rPr>
                <w:i/>
              </w:rPr>
              <w:t>[insert  index]</w:t>
            </w:r>
            <w:r w:rsidRPr="00CE72EB">
              <w:t>.</w:t>
            </w:r>
          </w:p>
          <w:p w:rsidR="009E69E7" w:rsidRPr="00CE72EB" w:rsidRDefault="009E69E7" w:rsidP="009E69E7">
            <w:pPr>
              <w:spacing w:after="200"/>
              <w:ind w:right="2"/>
              <w:rPr>
                <w:i/>
              </w:rPr>
            </w:pPr>
            <w:r w:rsidRPr="00CE72EB">
              <w:rPr>
                <w:i/>
              </w:rPr>
              <w:t xml:space="preserve">[These proxy indices shall be proposed by the Contractor, subject to acceptance by the </w:t>
            </w:r>
            <w:r w:rsidRPr="00CE72EB">
              <w:t>Employer</w:t>
            </w:r>
            <w:r w:rsidRPr="00CE72EB">
              <w:rPr>
                <w:i/>
              </w:rPr>
              <w:t>]</w:t>
            </w:r>
          </w:p>
          <w:p w:rsidR="009E69E7" w:rsidRPr="00CE72EB" w:rsidRDefault="009E69E7" w:rsidP="009E69E7">
            <w:pPr>
              <w:spacing w:after="200"/>
              <w:ind w:right="2"/>
            </w:pPr>
            <w:r w:rsidRPr="00CE72EB">
              <w:t xml:space="preserve">The Index I for currencies other than the local currency and the specified international currency shall be </w:t>
            </w:r>
            <w:r w:rsidR="00EC705D">
              <w:rPr>
                <w:noProof/>
              </w:rPr>
              <w:pict>
                <v:rect id="_x0000_s1226" style="position:absolute;margin-left:99.3pt;margin-top:1in;width:332.65pt;height:.5pt;z-index:-2;mso-position-horizontal-relative:margin;mso-position-vertical-relative:page" o:allowincell="f" fillcolor="black" stroked="f" strokeweight="0">
                  <v:fill color2="black"/>
                  <w10:wrap anchorx="margin" anchory="page"/>
                </v:rect>
              </w:pict>
            </w:r>
            <w:r w:rsidRPr="00CE72EB">
              <w:rPr>
                <w:i/>
              </w:rPr>
              <w:t>[insert index]</w:t>
            </w:r>
            <w:r w:rsidRPr="00CE72EB">
              <w:t>.</w:t>
            </w:r>
          </w:p>
          <w:p w:rsidR="009E69E7" w:rsidRPr="00CE72EB" w:rsidRDefault="009E69E7" w:rsidP="009E69E7">
            <w:pPr>
              <w:spacing w:after="200"/>
              <w:ind w:right="2"/>
              <w:rPr>
                <w:i/>
              </w:rPr>
            </w:pPr>
            <w:r w:rsidRPr="00CE72EB">
              <w:rPr>
                <w:i/>
              </w:rPr>
              <w:t xml:space="preserve">[These proxy indices shall be proposed by the Contractor, subject to acceptance by the </w:t>
            </w:r>
            <w:r w:rsidRPr="00CE72EB">
              <w:t>Employer</w:t>
            </w:r>
            <w:r w:rsidRPr="00CE72EB">
              <w:rPr>
                <w:i/>
              </w:rPr>
              <w:t>.]</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lastRenderedPageBreak/>
              <w:t>GCC 46.1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EC705D" w:rsidP="009E69E7">
            <w:pPr>
              <w:spacing w:after="200"/>
              <w:ind w:right="2"/>
            </w:pPr>
            <w:r>
              <w:rPr>
                <w:noProof/>
              </w:rPr>
              <w:pict>
                <v:rect id="_x0000_s1223" style="position:absolute;margin-left:99.3pt;margin-top:1in;width:332.65pt;height:.5pt;z-index:-5;mso-position-horizontal-relative:margin;mso-position-vertical-relative:page" o:allowincell="f" fillcolor="black" stroked="f" strokeweight="0">
                  <v:fill color2="black"/>
                  <w10:wrap anchorx="margin" anchory="page"/>
                </v:rect>
              </w:pict>
            </w:r>
            <w:r w:rsidR="009E69E7" w:rsidRPr="00CE72EB">
              <w:t xml:space="preserve">The proportion of payments retained is: </w:t>
            </w:r>
            <w:r w:rsidR="009E69E7" w:rsidRPr="00CE72EB">
              <w:rPr>
                <w:i/>
              </w:rPr>
              <w:t>[insert percentage]</w:t>
            </w:r>
          </w:p>
          <w:p w:rsidR="009E69E7" w:rsidRPr="00CE72EB" w:rsidRDefault="009E69E7" w:rsidP="009E69E7">
            <w:pPr>
              <w:spacing w:after="200"/>
              <w:ind w:right="2"/>
              <w:rPr>
                <w:i/>
              </w:rPr>
            </w:pPr>
            <w:r w:rsidRPr="00CE72EB">
              <w:rPr>
                <w:i/>
              </w:rPr>
              <w:t>[The retention amount is usually close to 5 percent and in no case exceeds 10 percent.]</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47.1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liquidated damages for the whole of the Works are </w:t>
            </w:r>
            <w:r w:rsidR="00EC705D">
              <w:rPr>
                <w:noProof/>
              </w:rPr>
              <w:pict>
                <v:rect id="_x0000_s1224" style="position:absolute;margin-left:267.35pt;margin-top:1in;width:164.9pt;height:.5pt;z-index:-4;mso-position-horizontal-relative:margin;mso-position-vertical-relative:page" o:allowincell="f" fillcolor="black" stroked="f" strokeweight="0">
                  <v:fill color2="black"/>
                  <w10:wrap anchorx="margin" anchory="page"/>
                </v:rect>
              </w:pict>
            </w:r>
            <w:r w:rsidRPr="00CE72EB">
              <w:rPr>
                <w:i/>
              </w:rPr>
              <w:t>[insert percentage of the final Contract Price]</w:t>
            </w:r>
            <w:r w:rsidRPr="00CE72EB">
              <w:t xml:space="preserve"> per day. The maximum amount of liquidated damages for the whole of the Works is </w:t>
            </w:r>
            <w:r w:rsidRPr="00CE72EB">
              <w:rPr>
                <w:i/>
              </w:rPr>
              <w:t>[insert percentage]</w:t>
            </w:r>
            <w:r w:rsidRPr="00CE72EB">
              <w:t xml:space="preserve"> of the final Contract Price.</w:t>
            </w:r>
          </w:p>
          <w:p w:rsidR="009E69E7" w:rsidRPr="00CE72EB" w:rsidRDefault="009E69E7" w:rsidP="009E69E7">
            <w:pPr>
              <w:spacing w:after="200"/>
              <w:ind w:right="2"/>
              <w:rPr>
                <w:i/>
              </w:rPr>
            </w:pPr>
            <w:r w:rsidRPr="00CE72EB">
              <w:rPr>
                <w:i/>
              </w:rPr>
              <w:t>[Usually liquidated damages are set between 0.05 percent and 0.10 percent per day, and the total amount is not to exceed between 5 percent and 10 percent of the Contract Price.</w:t>
            </w:r>
            <w:r w:rsidRPr="00CE72EB">
              <w:t xml:space="preserve"> </w:t>
            </w:r>
            <w:r w:rsidRPr="00CE72EB">
              <w:rPr>
                <w:i/>
              </w:rPr>
              <w:t>If Sectional Completion and Damages per Section have been agreed, the latter should be specified here]</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48.1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Bonus for the whole of the Works is </w:t>
            </w:r>
            <w:r w:rsidRPr="00CE72EB">
              <w:rPr>
                <w:i/>
              </w:rPr>
              <w:t>[insert percentage of final Contract Price]</w:t>
            </w:r>
            <w:r w:rsidRPr="00CE72EB">
              <w:t xml:space="preserve"> per day. The maximum amount of Bonus for the whole of the Works is </w:t>
            </w:r>
            <w:r w:rsidRPr="00CE72EB">
              <w:rPr>
                <w:i/>
              </w:rPr>
              <w:t>[insert percentage]</w:t>
            </w:r>
            <w:r w:rsidRPr="00CE72EB">
              <w:t xml:space="preserve"> of the final Contract Price.</w:t>
            </w:r>
          </w:p>
          <w:p w:rsidR="009E69E7" w:rsidRPr="00CE72EB" w:rsidRDefault="009E69E7" w:rsidP="009E69E7">
            <w:pPr>
              <w:spacing w:after="200"/>
              <w:ind w:right="2"/>
              <w:rPr>
                <w:i/>
              </w:rPr>
            </w:pPr>
            <w:r w:rsidRPr="00CE72EB">
              <w:rPr>
                <w:i/>
              </w:rPr>
              <w:t xml:space="preserve">[If early completion would provide benefits to the </w:t>
            </w:r>
            <w:r w:rsidRPr="00CE72EB">
              <w:t>Employer</w:t>
            </w:r>
            <w:r w:rsidRPr="00CE72EB">
              <w:rPr>
                <w:i/>
              </w:rPr>
              <w:t>, this clause should remain; otherwise delete. The Bonus is usually numerically equal to the liquidated damages.]</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49.1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Advance Payments shall be: </w:t>
            </w:r>
            <w:r w:rsidRPr="00CE72EB">
              <w:rPr>
                <w:i/>
              </w:rPr>
              <w:t>[insert amount(s)]</w:t>
            </w:r>
            <w:r w:rsidRPr="00CE72EB">
              <w:t xml:space="preserve"> and shall be paid to the Contractor no later than </w:t>
            </w:r>
            <w:r w:rsidRPr="00CE72EB">
              <w:rPr>
                <w:i/>
              </w:rPr>
              <w:t>[insert date(s)]</w:t>
            </w:r>
            <w:r w:rsidRPr="00CE72EB">
              <w:t>.</w:t>
            </w:r>
          </w:p>
        </w:tc>
      </w:tr>
      <w:tr w:rsidR="00114DA5" w:rsidRPr="00CE72EB">
        <w:tc>
          <w:tcPr>
            <w:tcW w:w="1604" w:type="dxa"/>
            <w:tcBorders>
              <w:top w:val="single" w:sz="6" w:space="0" w:color="auto"/>
              <w:left w:val="single" w:sz="6" w:space="0" w:color="auto"/>
              <w:bottom w:val="single" w:sz="6" w:space="0" w:color="auto"/>
              <w:right w:val="single" w:sz="6" w:space="0" w:color="auto"/>
            </w:tcBorders>
          </w:tcPr>
          <w:p w:rsidR="00114DA5" w:rsidRPr="00CE72EB" w:rsidRDefault="00114DA5" w:rsidP="00114DA5">
            <w:pPr>
              <w:rPr>
                <w:b/>
              </w:rPr>
            </w:pPr>
            <w:r w:rsidRPr="00CE72EB">
              <w:rPr>
                <w:b/>
              </w:rPr>
              <w:t>GCC 50.1</w:t>
            </w:r>
          </w:p>
        </w:tc>
        <w:tc>
          <w:tcPr>
            <w:tcW w:w="7614" w:type="dxa"/>
            <w:tcBorders>
              <w:top w:val="single" w:sz="6" w:space="0" w:color="auto"/>
              <w:left w:val="single" w:sz="6" w:space="0" w:color="auto"/>
              <w:bottom w:val="single" w:sz="6" w:space="0" w:color="auto"/>
              <w:right w:val="single" w:sz="6" w:space="0" w:color="auto"/>
            </w:tcBorders>
          </w:tcPr>
          <w:p w:rsidR="008549E3" w:rsidRPr="00CE72EB" w:rsidRDefault="008549E3" w:rsidP="008549E3">
            <w:pPr>
              <w:spacing w:after="200"/>
              <w:ind w:right="2"/>
            </w:pPr>
            <w:r w:rsidRPr="00CE72EB">
              <w:t xml:space="preserve">An </w:t>
            </w:r>
            <w:r w:rsidRPr="00CE72EB">
              <w:rPr>
                <w:spacing w:val="-6"/>
                <w:szCs w:val="20"/>
              </w:rPr>
              <w:t>Environmental, Social, Safety and Health (ESHS) Performance Security [‘</w:t>
            </w:r>
            <w:r w:rsidRPr="00CE72EB">
              <w:rPr>
                <w:i/>
              </w:rPr>
              <w:t>shall’ or ‘shall not’, choose either option consistent with the BDS</w:t>
            </w:r>
            <w:r w:rsidRPr="00CE72EB">
              <w:t xml:space="preserve">] be provided to the Employer.] </w:t>
            </w:r>
          </w:p>
          <w:p w:rsidR="008549E3" w:rsidRPr="00CE72EB" w:rsidRDefault="008549E3" w:rsidP="008549E3">
            <w:pPr>
              <w:spacing w:after="200"/>
              <w:ind w:right="2"/>
            </w:pPr>
            <w:r w:rsidRPr="00CE72EB">
              <w:t>[If an ESHS Security is required, replace GCC 50.1 with the following otherwise delete.]</w:t>
            </w:r>
          </w:p>
          <w:p w:rsidR="008549E3" w:rsidRPr="00CE72EB" w:rsidRDefault="008549E3" w:rsidP="008549E3">
            <w:pPr>
              <w:spacing w:after="200"/>
              <w:ind w:right="2"/>
            </w:pPr>
            <w:r w:rsidRPr="00CE72EB">
              <w:lastRenderedPageBreak/>
              <w:t>“GCC 50.1 is replaced with the following</w:t>
            </w:r>
          </w:p>
          <w:p w:rsidR="008549E3" w:rsidRPr="00CE72EB" w:rsidRDefault="008549E3" w:rsidP="008549E3">
            <w:pPr>
              <w:spacing w:after="200"/>
              <w:ind w:right="2"/>
            </w:pPr>
            <w:r w:rsidRPr="00CE72EB">
              <w:t xml:space="preserve">The Performance Security </w:t>
            </w:r>
            <w:r w:rsidRPr="00CE72EB">
              <w:rPr>
                <w:szCs w:val="20"/>
              </w:rPr>
              <w:t xml:space="preserve">and  an </w:t>
            </w:r>
            <w:r w:rsidRPr="00CE72EB">
              <w:rPr>
                <w:spacing w:val="-6"/>
                <w:szCs w:val="20"/>
              </w:rPr>
              <w:t xml:space="preserve">Environmental, Social, Safety and Health (ESHS) Performance Security </w:t>
            </w:r>
            <w:r w:rsidRPr="00CE72EB">
              <w:t>shall be provided to the Employer no later than the date specified in the Letter of Acceptance and shall be issued in an amount specified in the PCC (for GCC 50.1).</w:t>
            </w:r>
          </w:p>
          <w:p w:rsidR="00114DA5" w:rsidRPr="00CE72EB" w:rsidRDefault="008549E3" w:rsidP="00114DA5">
            <w:pPr>
              <w:spacing w:after="200"/>
              <w:ind w:right="2"/>
            </w:pPr>
            <w:r w:rsidRPr="00CE72EB">
              <w:t xml:space="preserve">The Performance Security shall be issued by a bank or surety acceptable to the Employer, and denominated in the types and proportions of the currencies in which the Contract Price is payable. </w:t>
            </w:r>
            <w:r w:rsidRPr="00CE72EB">
              <w:rPr>
                <w:szCs w:val="20"/>
              </w:rPr>
              <w:t xml:space="preserve">The ESHS Performance Security shall be issued by a bank acceptable to the Employer </w:t>
            </w:r>
            <w:r w:rsidRPr="00CE72EB">
              <w:t xml:space="preserve">and denominated in the types and proportions of the currencies in which the Contract Price is payable. The Performance Security </w:t>
            </w:r>
            <w:r w:rsidRPr="00CE72EB">
              <w:rPr>
                <w:szCs w:val="20"/>
              </w:rPr>
              <w:t xml:space="preserve">and, if applicable, the </w:t>
            </w:r>
            <w:r w:rsidRPr="00CE72EB">
              <w:rPr>
                <w:spacing w:val="-6"/>
                <w:szCs w:val="20"/>
              </w:rPr>
              <w:t xml:space="preserve">ESHS Performance Security, </w:t>
            </w:r>
            <w:r w:rsidRPr="00CE72EB">
              <w:t>shall be valid until a date 28 days from the date of issue of the Certificate of Completion in the case of a Bank Guarantee, and until one year from the date of issue of the Completion Certificate in the case of a Performance Bond.”</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lastRenderedPageBreak/>
              <w:t>GCC 50.1</w:t>
            </w:r>
          </w:p>
        </w:tc>
        <w:tc>
          <w:tcPr>
            <w:tcW w:w="7614" w:type="dxa"/>
            <w:tcBorders>
              <w:top w:val="single" w:sz="6" w:space="0" w:color="auto"/>
              <w:left w:val="single" w:sz="6" w:space="0" w:color="auto"/>
              <w:bottom w:val="single" w:sz="6" w:space="0" w:color="auto"/>
              <w:right w:val="single" w:sz="6" w:space="0" w:color="auto"/>
            </w:tcBorders>
          </w:tcPr>
          <w:p w:rsidR="0089189F" w:rsidRPr="00CE72EB" w:rsidRDefault="0089189F" w:rsidP="0089189F">
            <w:pPr>
              <w:spacing w:after="200"/>
              <w:ind w:right="2"/>
            </w:pPr>
            <w:r w:rsidRPr="00CE72EB">
              <w:t xml:space="preserve">The Performance Security amount is </w:t>
            </w:r>
            <w:r w:rsidRPr="00CE72EB">
              <w:rPr>
                <w:i/>
              </w:rPr>
              <w:t xml:space="preserve">[insert amount(s) denominated in the types and proportions of the currencies in which the Contract Price is payable, or in a freely convertible currency acceptable to the </w:t>
            </w:r>
            <w:r w:rsidRPr="00CE72EB">
              <w:t>Employer</w:t>
            </w:r>
            <w:r w:rsidRPr="00CE72EB">
              <w:rPr>
                <w:i/>
              </w:rPr>
              <w:t>]</w:t>
            </w:r>
            <w:r w:rsidRPr="00CE72EB">
              <w:t xml:space="preserve"> </w:t>
            </w:r>
          </w:p>
          <w:p w:rsidR="0089189F" w:rsidRPr="00CE72EB" w:rsidRDefault="0089189F" w:rsidP="0089189F">
            <w:pPr>
              <w:tabs>
                <w:tab w:val="left" w:pos="556"/>
              </w:tabs>
              <w:spacing w:after="200"/>
              <w:ind w:left="540" w:right="2" w:hanging="540"/>
            </w:pPr>
            <w:r w:rsidRPr="00CE72EB">
              <w:t>(a)</w:t>
            </w:r>
            <w:r w:rsidRPr="00CE72EB">
              <w:tab/>
              <w:t xml:space="preserve">Performance Security –  Bank Guarantee:  </w:t>
            </w:r>
            <w:r w:rsidRPr="00CE72EB">
              <w:rPr>
                <w:iCs/>
                <w:color w:val="000000"/>
              </w:rPr>
              <w:t xml:space="preserve">in the amount(s) of </w:t>
            </w:r>
            <w:r w:rsidRPr="00CE72EB">
              <w:rPr>
                <w:i/>
                <w:iCs/>
                <w:color w:val="000000"/>
              </w:rPr>
              <w:t>[insert related figure(s)]</w:t>
            </w:r>
            <w:r w:rsidRPr="00CE72EB">
              <w:rPr>
                <w:color w:val="000000"/>
              </w:rPr>
              <w:t xml:space="preserve"> percent of the Accepted Contract Amount and in the same currency(ies) of the Accepted Contract Amount.</w:t>
            </w:r>
          </w:p>
          <w:p w:rsidR="0089189F" w:rsidRPr="00CE72EB" w:rsidRDefault="0089189F" w:rsidP="0089189F">
            <w:pPr>
              <w:tabs>
                <w:tab w:val="left" w:pos="556"/>
              </w:tabs>
              <w:spacing w:after="200"/>
              <w:ind w:left="540" w:right="2" w:hanging="540"/>
              <w:rPr>
                <w:i/>
              </w:rPr>
            </w:pPr>
            <w:r w:rsidRPr="00CE72EB">
              <w:t>(b)</w:t>
            </w:r>
            <w:r w:rsidRPr="00CE72EB">
              <w:tab/>
              <w:t xml:space="preserve">Performance Security – Performance Bond: </w:t>
            </w:r>
            <w:r w:rsidRPr="00CE72EB">
              <w:rPr>
                <w:iCs/>
                <w:color w:val="000000"/>
              </w:rPr>
              <w:t xml:space="preserve">in the amount(s) of </w:t>
            </w:r>
            <w:r w:rsidRPr="00CE72EB">
              <w:rPr>
                <w:i/>
                <w:iCs/>
                <w:color w:val="000000"/>
              </w:rPr>
              <w:t>[insert related figure(s)]</w:t>
            </w:r>
            <w:r w:rsidRPr="00CE72EB">
              <w:rPr>
                <w:color w:val="000000"/>
              </w:rPr>
              <w:t xml:space="preserve"> percent of the Accepted Contract Amount and in the same currency(ies) of the Accepted Contract Amount.</w:t>
            </w:r>
            <w:r w:rsidRPr="00CE72EB" w:rsidDel="00474412">
              <w:rPr>
                <w:i/>
              </w:rPr>
              <w:t xml:space="preserve"> </w:t>
            </w:r>
          </w:p>
          <w:p w:rsidR="0089189F" w:rsidRPr="00CE72EB" w:rsidRDefault="0089189F" w:rsidP="0089189F">
            <w:pPr>
              <w:tabs>
                <w:tab w:val="left" w:pos="556"/>
              </w:tabs>
              <w:spacing w:after="200"/>
              <w:ind w:left="540" w:right="2" w:hanging="540"/>
            </w:pPr>
            <w:r w:rsidRPr="00CE72EB">
              <w:rPr>
                <w:i/>
              </w:rPr>
              <w:t>(c)</w:t>
            </w:r>
            <w:r w:rsidRPr="00CE72EB">
              <w:rPr>
                <w:i/>
              </w:rPr>
              <w:tab/>
            </w:r>
            <w:r w:rsidRPr="00CE72EB">
              <w:rPr>
                <w:spacing w:val="-6"/>
                <w:szCs w:val="20"/>
              </w:rPr>
              <w:t xml:space="preserve">Environmental, Social, Safety and Health (ESHS) Performance Security - Bank Guarantee: </w:t>
            </w:r>
            <w:r w:rsidRPr="00CE72EB">
              <w:rPr>
                <w:iCs/>
                <w:color w:val="000000"/>
              </w:rPr>
              <w:t xml:space="preserve">in the amount(s) of </w:t>
            </w:r>
            <w:r w:rsidRPr="00CE72EB">
              <w:rPr>
                <w:i/>
                <w:iCs/>
                <w:color w:val="000000"/>
              </w:rPr>
              <w:t>[insert related figure(s)]</w:t>
            </w:r>
            <w:r w:rsidRPr="00CE72EB">
              <w:rPr>
                <w:color w:val="000000"/>
              </w:rPr>
              <w:t xml:space="preserve"> percent of the Accepted Contract Amount and in the same currency(ies) of the Accepted Contract Amount</w:t>
            </w:r>
            <w:r w:rsidRPr="00CE72EB">
              <w:rPr>
                <w:i/>
              </w:rPr>
              <w:t>]</w:t>
            </w:r>
            <w:r w:rsidRPr="00CE72EB">
              <w:t>.</w:t>
            </w:r>
            <w:r w:rsidRPr="00CE72EB">
              <w:rPr>
                <w:spacing w:val="-6"/>
                <w:szCs w:val="20"/>
              </w:rPr>
              <w:t xml:space="preserve"> [</w:t>
            </w:r>
            <w:r w:rsidRPr="00CE72EB">
              <w:rPr>
                <w:b/>
                <w:spacing w:val="-6"/>
                <w:szCs w:val="20"/>
              </w:rPr>
              <w:t>delete if not applicable</w:t>
            </w:r>
            <w:r w:rsidRPr="00CE72EB">
              <w:rPr>
                <w:spacing w:val="-6"/>
                <w:szCs w:val="20"/>
              </w:rPr>
              <w:t>]</w:t>
            </w:r>
            <w:r w:rsidRPr="00CE72EB">
              <w:t>.</w:t>
            </w:r>
          </w:p>
          <w:p w:rsidR="009E69E7" w:rsidRPr="00CE72EB" w:rsidRDefault="0089189F" w:rsidP="008549E3">
            <w:pPr>
              <w:spacing w:after="200"/>
              <w:ind w:right="2"/>
            </w:pPr>
            <w:r w:rsidRPr="00CE72EB">
              <w:rPr>
                <w:i/>
              </w:rPr>
              <w:t xml:space="preserve">[A </w:t>
            </w:r>
            <w:r w:rsidRPr="00CE72EB">
              <w:rPr>
                <w:b/>
                <w:i/>
              </w:rPr>
              <w:t>Bank Guarantee</w:t>
            </w:r>
            <w:r w:rsidRPr="00CE72EB">
              <w:rPr>
                <w:i/>
              </w:rPr>
              <w:t xml:space="preserve"> shall be unconditional (on demand) (see Section X, Contract Forms). The ESHS Performance Security will normally be in </w:t>
            </w:r>
            <w:r w:rsidRPr="00CE72EB">
              <w:rPr>
                <w:i/>
                <w:iCs/>
              </w:rPr>
              <w:t>the amount(s) of between 1% to 3%</w:t>
            </w:r>
            <w:r w:rsidRPr="00CE72EB">
              <w:rPr>
                <w:i/>
              </w:rPr>
              <w:t xml:space="preserve"> of the Accepted Contract Amount. The sum of the total “demand guarantees” (Performance Security and ESHS Performance Security) shall normally not exceed 10% of the Accepted Contract Amount. A </w:t>
            </w:r>
            <w:r w:rsidRPr="00CE72EB">
              <w:rPr>
                <w:b/>
                <w:i/>
              </w:rPr>
              <w:t>Performance Bond</w:t>
            </w:r>
            <w:r w:rsidRPr="00CE72EB">
              <w:rPr>
                <w:i/>
              </w:rPr>
              <w:t xml:space="preserve"> is an undertaking by a bonding or insurance company (surety) to complete the construction in the event of default by the Contractor, or to pay the amount of the Bond to the </w:t>
            </w:r>
            <w:r w:rsidRPr="00CE72EB">
              <w:t>Employer</w:t>
            </w:r>
            <w:r w:rsidRPr="00CE72EB">
              <w:rPr>
                <w:i/>
              </w:rPr>
              <w:t>. An amount of 30 percent of the contract price is commonly used internationally for this type of security (see Section X, Contract Forms).]</w:t>
            </w:r>
          </w:p>
        </w:tc>
      </w:tr>
      <w:tr w:rsidR="009E69E7" w:rsidRPr="00CE72EB">
        <w:trPr>
          <w:cantSplit/>
        </w:trPr>
        <w:tc>
          <w:tcPr>
            <w:tcW w:w="9218" w:type="dxa"/>
            <w:gridSpan w:val="2"/>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before="120" w:after="200"/>
              <w:ind w:right="-72"/>
              <w:jc w:val="center"/>
              <w:rPr>
                <w:b/>
                <w:sz w:val="28"/>
              </w:rPr>
            </w:pPr>
            <w:r w:rsidRPr="00CE72EB">
              <w:rPr>
                <w:b/>
                <w:sz w:val="28"/>
              </w:rPr>
              <w:t>E. Finishing the Contract</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lastRenderedPageBreak/>
              <w:t>GCC 56.1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date by which operating and maintenance manuals are required is </w:t>
            </w:r>
            <w:r w:rsidRPr="00CE72EB">
              <w:rPr>
                <w:i/>
              </w:rPr>
              <w:t>[insert date]</w:t>
            </w:r>
            <w:r w:rsidRPr="00CE72EB">
              <w:t>.</w:t>
            </w:r>
          </w:p>
          <w:p w:rsidR="009E69E7" w:rsidRPr="00CE72EB" w:rsidRDefault="009E69E7" w:rsidP="009E69E7">
            <w:pPr>
              <w:spacing w:after="200"/>
              <w:ind w:right="2"/>
            </w:pPr>
            <w:r w:rsidRPr="00CE72EB">
              <w:t xml:space="preserve">The date by which “as built” drawings are required is </w:t>
            </w:r>
            <w:r w:rsidRPr="00CE72EB">
              <w:rPr>
                <w:i/>
              </w:rPr>
              <w:t>[insert date]</w:t>
            </w:r>
            <w:r w:rsidRPr="00CE72EB">
              <w:t>.</w:t>
            </w:r>
            <w:r w:rsidR="00EC705D">
              <w:rPr>
                <w:noProof/>
              </w:rPr>
              <w:pict>
                <v:rect id="_x0000_s1225" style="position:absolute;margin-left:215.9pt;margin-top:1in;width:3in;height:.5pt;z-index:-3;mso-position-horizontal-relative:margin;mso-position-vertical-relative:page" o:allowincell="f" fillcolor="black" stroked="f" strokeweight="0">
                  <v:fill color2="black"/>
                  <w10:wrap anchorx="margin" anchory="page"/>
                </v:rect>
              </w:pic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56.2</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amount to be withheld for failing to produce “as built” drawings and/or operating and maintenance manuals by the date required in GCC 58.1 is </w:t>
            </w:r>
            <w:r w:rsidR="00EC705D">
              <w:rPr>
                <w:noProof/>
              </w:rPr>
              <w:pict>
                <v:rect id="_x0000_s1227" style="position:absolute;margin-left:215.9pt;margin-top:1in;width:3in;height:.5pt;z-index:-1;mso-position-horizontal-relative:margin;mso-position-vertical-relative:page" o:allowincell="f" fillcolor="black" stroked="f" strokeweight="0">
                  <v:fill color2="black"/>
                  <w10:wrap anchorx="margin" anchory="page"/>
                </v:rect>
              </w:pict>
            </w:r>
            <w:r w:rsidRPr="00CE72EB">
              <w:rPr>
                <w:i/>
              </w:rPr>
              <w:t>[insert amount in local currency]</w:t>
            </w:r>
            <w:r w:rsidRPr="00CE72EB">
              <w:t>.</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57.2 (g)</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maximum number of days is: </w:t>
            </w:r>
            <w:r w:rsidRPr="00CE72EB">
              <w:rPr>
                <w:i/>
              </w:rPr>
              <w:t>[insert number; consistent with Clause 47.1 on liquidated damages].</w:t>
            </w:r>
            <w:r w:rsidRPr="00CE72EB">
              <w:t xml:space="preserve"> </w:t>
            </w:r>
          </w:p>
        </w:tc>
      </w:tr>
      <w:tr w:rsidR="009E69E7" w:rsidRPr="00CE72EB">
        <w:tc>
          <w:tcPr>
            <w:tcW w:w="160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rPr>
                <w:b/>
              </w:rPr>
            </w:pPr>
            <w:r w:rsidRPr="00CE72EB">
              <w:rPr>
                <w:b/>
              </w:rPr>
              <w:t>GCC 58.1</w:t>
            </w:r>
          </w:p>
        </w:tc>
        <w:tc>
          <w:tcPr>
            <w:tcW w:w="7614" w:type="dxa"/>
            <w:tcBorders>
              <w:top w:val="single" w:sz="6" w:space="0" w:color="auto"/>
              <w:left w:val="single" w:sz="6" w:space="0" w:color="auto"/>
              <w:bottom w:val="single" w:sz="6" w:space="0" w:color="auto"/>
              <w:right w:val="single" w:sz="6" w:space="0" w:color="auto"/>
            </w:tcBorders>
          </w:tcPr>
          <w:p w:rsidR="009E69E7" w:rsidRPr="00CE72EB" w:rsidRDefault="009E69E7" w:rsidP="009E69E7">
            <w:pPr>
              <w:spacing w:after="200"/>
              <w:ind w:right="2"/>
            </w:pPr>
            <w:r w:rsidRPr="00CE72EB">
              <w:t xml:space="preserve">The percentage to apply to the value of the work not completed, representing the Employer’s additional cost for completing the Works, is </w:t>
            </w:r>
            <w:r w:rsidRPr="00CE72EB">
              <w:rPr>
                <w:i/>
              </w:rPr>
              <w:t>[insert percentage]</w:t>
            </w:r>
            <w:r w:rsidRPr="00CE72EB">
              <w:t>.</w:t>
            </w:r>
          </w:p>
        </w:tc>
      </w:tr>
    </w:tbl>
    <w:p w:rsidR="007B586E" w:rsidRPr="00CE72EB" w:rsidRDefault="007B586E"/>
    <w:p w:rsidR="007B586E" w:rsidRPr="00CE72EB" w:rsidRDefault="007B586E"/>
    <w:p w:rsidR="007B586E" w:rsidRPr="00CE72EB" w:rsidRDefault="007B586E"/>
    <w:p w:rsidR="007B586E" w:rsidRPr="00CE72EB" w:rsidRDefault="007B586E">
      <w:pPr>
        <w:sectPr w:rsidR="007B586E" w:rsidRPr="00CE72EB" w:rsidSect="00341463">
          <w:headerReference w:type="even" r:id="rId53"/>
          <w:headerReference w:type="default" r:id="rId54"/>
          <w:pgSz w:w="12240" w:h="15840" w:code="1"/>
          <w:pgMar w:top="1440" w:right="1440" w:bottom="1440" w:left="1800" w:header="720" w:footer="720" w:gutter="0"/>
          <w:paperSrc w:first="15" w:other="15"/>
          <w:cols w:space="720"/>
          <w:titlePg/>
        </w:sectPr>
      </w:pPr>
    </w:p>
    <w:p w:rsidR="007B586E" w:rsidRPr="00CE72EB" w:rsidRDefault="007B586E">
      <w:pPr>
        <w:pStyle w:val="Subtitle"/>
        <w:ind w:left="180" w:right="288"/>
        <w:rPr>
          <w:rFonts w:cs="Arial"/>
        </w:rPr>
      </w:pPr>
      <w:bookmarkStart w:id="611" w:name="_Toc41971250"/>
    </w:p>
    <w:p w:rsidR="007B586E" w:rsidRPr="00CE72EB" w:rsidRDefault="007B586E">
      <w:pPr>
        <w:pStyle w:val="Subtitle"/>
        <w:rPr>
          <w:b w:val="0"/>
        </w:rPr>
      </w:pPr>
      <w:bookmarkStart w:id="612" w:name="_Toc333923383"/>
      <w:r w:rsidRPr="00CE72EB">
        <w:t>Section X - Contract Forms</w:t>
      </w:r>
      <w:bookmarkEnd w:id="611"/>
      <w:bookmarkEnd w:id="612"/>
    </w:p>
    <w:p w:rsidR="007B586E" w:rsidRPr="00CE72EB" w:rsidRDefault="007B586E">
      <w:pPr>
        <w:pStyle w:val="TOC1"/>
        <w:ind w:left="180" w:right="288"/>
        <w:rPr>
          <w:rFonts w:cs="Arial"/>
          <w:b w:val="0"/>
        </w:rPr>
      </w:pPr>
    </w:p>
    <w:p w:rsidR="007B586E" w:rsidRPr="00CE72EB" w:rsidRDefault="007B586E">
      <w:pPr>
        <w:jc w:val="both"/>
      </w:pPr>
      <w:r w:rsidRPr="00CE72EB">
        <w:t>This Section contains forms which, once completed, will form part of the Contract. The forms for Performance Security and Advance Payment Security, when required, shall only be completed by the successful Bidder after contract award.</w:t>
      </w:r>
    </w:p>
    <w:p w:rsidR="007B586E" w:rsidRPr="00CE72EB" w:rsidRDefault="007B586E">
      <w:pPr>
        <w:pStyle w:val="TOC1"/>
        <w:ind w:left="180" w:right="288"/>
        <w:rPr>
          <w:b w:val="0"/>
          <w:szCs w:val="24"/>
        </w:rPr>
      </w:pPr>
    </w:p>
    <w:p w:rsidR="007B586E" w:rsidRPr="00CE72EB" w:rsidRDefault="007B586E">
      <w:pPr>
        <w:jc w:val="center"/>
        <w:rPr>
          <w:b/>
          <w:sz w:val="28"/>
          <w:szCs w:val="28"/>
        </w:rPr>
      </w:pPr>
      <w:bookmarkStart w:id="613" w:name="_Toc139863297"/>
      <w:r w:rsidRPr="00CE72EB">
        <w:rPr>
          <w:b/>
          <w:sz w:val="28"/>
          <w:szCs w:val="28"/>
        </w:rPr>
        <w:t>Table of Forms</w:t>
      </w:r>
      <w:bookmarkEnd w:id="613"/>
    </w:p>
    <w:p w:rsidR="00A743DA" w:rsidRPr="00CE72EB" w:rsidRDefault="007B586E">
      <w:pPr>
        <w:pStyle w:val="TOC1"/>
        <w:tabs>
          <w:tab w:val="right" w:leader="dot" w:pos="8990"/>
        </w:tabs>
        <w:rPr>
          <w:rFonts w:ascii="Calibri" w:hAnsi="Calibri"/>
          <w:b w:val="0"/>
          <w:noProof/>
          <w:sz w:val="22"/>
          <w:szCs w:val="22"/>
        </w:rPr>
      </w:pPr>
      <w:r w:rsidRPr="00CE72EB">
        <w:fldChar w:fldCharType="begin"/>
      </w:r>
      <w:r w:rsidRPr="00CE72EB">
        <w:instrText xml:space="preserve"> TOC \h \z \t "S9 Header 1,1" </w:instrText>
      </w:r>
      <w:r w:rsidRPr="00CE72EB">
        <w:fldChar w:fldCharType="separate"/>
      </w:r>
      <w:hyperlink w:anchor="_Toc473902980" w:history="1">
        <w:r w:rsidR="00A743DA" w:rsidRPr="00CE72EB">
          <w:rPr>
            <w:rStyle w:val="Hyperlink"/>
            <w:noProof/>
          </w:rPr>
          <w:t>Letter of Acceptance</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_Toc473902980 \h </w:instrText>
        </w:r>
        <w:r w:rsidR="00A743DA" w:rsidRPr="00CE72EB">
          <w:rPr>
            <w:noProof/>
            <w:webHidden/>
          </w:rPr>
        </w:r>
        <w:r w:rsidR="00A743DA" w:rsidRPr="00CE72EB">
          <w:rPr>
            <w:noProof/>
            <w:webHidden/>
          </w:rPr>
          <w:fldChar w:fldCharType="separate"/>
        </w:r>
        <w:r w:rsidR="00A743DA" w:rsidRPr="00CE72EB">
          <w:rPr>
            <w:noProof/>
            <w:webHidden/>
          </w:rPr>
          <w:t>44</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981" w:history="1">
        <w:r w:rsidR="00A743DA" w:rsidRPr="00CE72EB">
          <w:rPr>
            <w:rStyle w:val="Hyperlink"/>
            <w:noProof/>
          </w:rPr>
          <w:t>Contract Agreement</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_Toc473902981 \h </w:instrText>
        </w:r>
        <w:r w:rsidR="00A743DA" w:rsidRPr="00CE72EB">
          <w:rPr>
            <w:noProof/>
            <w:webHidden/>
          </w:rPr>
        </w:r>
        <w:r w:rsidR="00A743DA" w:rsidRPr="00CE72EB">
          <w:rPr>
            <w:noProof/>
            <w:webHidden/>
          </w:rPr>
          <w:fldChar w:fldCharType="separate"/>
        </w:r>
        <w:r w:rsidR="00A743DA" w:rsidRPr="00CE72EB">
          <w:rPr>
            <w:noProof/>
            <w:webHidden/>
          </w:rPr>
          <w:t>46</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982" w:history="1">
        <w:r w:rsidR="00A743DA" w:rsidRPr="00CE72EB">
          <w:rPr>
            <w:rStyle w:val="Hyperlink"/>
            <w:noProof/>
          </w:rPr>
          <w:t>Performance Security (Bank Guarantee)</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_Toc473902982 \h </w:instrText>
        </w:r>
        <w:r w:rsidR="00A743DA" w:rsidRPr="00CE72EB">
          <w:rPr>
            <w:noProof/>
            <w:webHidden/>
          </w:rPr>
        </w:r>
        <w:r w:rsidR="00A743DA" w:rsidRPr="00CE72EB">
          <w:rPr>
            <w:noProof/>
            <w:webHidden/>
          </w:rPr>
          <w:fldChar w:fldCharType="separate"/>
        </w:r>
        <w:r w:rsidR="00A743DA" w:rsidRPr="00CE72EB">
          <w:rPr>
            <w:noProof/>
            <w:webHidden/>
          </w:rPr>
          <w:t>48</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983" w:history="1">
        <w:r w:rsidR="00A743DA" w:rsidRPr="00CE72EB">
          <w:rPr>
            <w:rStyle w:val="Hyperlink"/>
            <w:noProof/>
          </w:rPr>
          <w:t>Performance Security (Performance Bond)</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_Toc473902983 \h </w:instrText>
        </w:r>
        <w:r w:rsidR="00A743DA" w:rsidRPr="00CE72EB">
          <w:rPr>
            <w:noProof/>
            <w:webHidden/>
          </w:rPr>
        </w:r>
        <w:r w:rsidR="00A743DA" w:rsidRPr="00CE72EB">
          <w:rPr>
            <w:noProof/>
            <w:webHidden/>
          </w:rPr>
          <w:fldChar w:fldCharType="separate"/>
        </w:r>
        <w:r w:rsidR="00A743DA" w:rsidRPr="00CE72EB">
          <w:rPr>
            <w:noProof/>
            <w:webHidden/>
          </w:rPr>
          <w:t>50</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984" w:history="1">
        <w:r w:rsidR="00A743DA" w:rsidRPr="00CE72EB">
          <w:rPr>
            <w:rStyle w:val="Hyperlink"/>
            <w:noProof/>
          </w:rPr>
          <w:t>Environmental, Social, Health and Safety (ESHS) Performance Security</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_Toc473902984 \h </w:instrText>
        </w:r>
        <w:r w:rsidR="00A743DA" w:rsidRPr="00CE72EB">
          <w:rPr>
            <w:noProof/>
            <w:webHidden/>
          </w:rPr>
        </w:r>
        <w:r w:rsidR="00A743DA" w:rsidRPr="00CE72EB">
          <w:rPr>
            <w:noProof/>
            <w:webHidden/>
          </w:rPr>
          <w:fldChar w:fldCharType="separate"/>
        </w:r>
        <w:r w:rsidR="00A743DA" w:rsidRPr="00CE72EB">
          <w:rPr>
            <w:noProof/>
            <w:webHidden/>
          </w:rPr>
          <w:t>52</w:t>
        </w:r>
        <w:r w:rsidR="00A743DA" w:rsidRPr="00CE72EB">
          <w:rPr>
            <w:noProof/>
            <w:webHidden/>
          </w:rPr>
          <w:fldChar w:fldCharType="end"/>
        </w:r>
      </w:hyperlink>
    </w:p>
    <w:p w:rsidR="00A743DA" w:rsidRPr="00CE72EB" w:rsidRDefault="00EC705D">
      <w:pPr>
        <w:pStyle w:val="TOC1"/>
        <w:tabs>
          <w:tab w:val="right" w:leader="dot" w:pos="8990"/>
        </w:tabs>
        <w:rPr>
          <w:rFonts w:ascii="Calibri" w:hAnsi="Calibri"/>
          <w:b w:val="0"/>
          <w:noProof/>
          <w:sz w:val="22"/>
          <w:szCs w:val="22"/>
        </w:rPr>
      </w:pPr>
      <w:hyperlink w:anchor="_Toc473902985" w:history="1">
        <w:r w:rsidR="00A743DA" w:rsidRPr="00CE72EB">
          <w:rPr>
            <w:rStyle w:val="Hyperlink"/>
            <w:noProof/>
          </w:rPr>
          <w:t>Advance Payment Security</w:t>
        </w:r>
        <w:r w:rsidR="00A743DA" w:rsidRPr="00CE72EB">
          <w:rPr>
            <w:noProof/>
            <w:webHidden/>
          </w:rPr>
          <w:tab/>
        </w:r>
        <w:r w:rsidR="00A743DA" w:rsidRPr="00CE72EB">
          <w:rPr>
            <w:noProof/>
            <w:webHidden/>
          </w:rPr>
          <w:fldChar w:fldCharType="begin"/>
        </w:r>
        <w:r w:rsidR="00A743DA" w:rsidRPr="00CE72EB">
          <w:rPr>
            <w:noProof/>
            <w:webHidden/>
          </w:rPr>
          <w:instrText xml:space="preserve"> PAGEREF _Toc473902985 \h </w:instrText>
        </w:r>
        <w:r w:rsidR="00A743DA" w:rsidRPr="00CE72EB">
          <w:rPr>
            <w:noProof/>
            <w:webHidden/>
          </w:rPr>
        </w:r>
        <w:r w:rsidR="00A743DA" w:rsidRPr="00CE72EB">
          <w:rPr>
            <w:noProof/>
            <w:webHidden/>
          </w:rPr>
          <w:fldChar w:fldCharType="separate"/>
        </w:r>
        <w:r w:rsidR="00A743DA" w:rsidRPr="00CE72EB">
          <w:rPr>
            <w:noProof/>
            <w:webHidden/>
          </w:rPr>
          <w:t>54</w:t>
        </w:r>
        <w:r w:rsidR="00A743DA" w:rsidRPr="00CE72EB">
          <w:rPr>
            <w:noProof/>
            <w:webHidden/>
          </w:rPr>
          <w:fldChar w:fldCharType="end"/>
        </w:r>
      </w:hyperlink>
    </w:p>
    <w:p w:rsidR="007B586E" w:rsidRPr="00CE72EB" w:rsidRDefault="007B586E">
      <w:r w:rsidRPr="00CE72EB">
        <w:fldChar w:fldCharType="end"/>
      </w:r>
    </w:p>
    <w:p w:rsidR="007B586E" w:rsidRPr="00CE72EB" w:rsidRDefault="007B586E">
      <w:pPr>
        <w:tabs>
          <w:tab w:val="right" w:leader="dot" w:pos="9180"/>
        </w:tabs>
        <w:spacing w:before="120" w:after="120"/>
        <w:ind w:left="360" w:right="108"/>
        <w:rPr>
          <w:b/>
          <w:sz w:val="32"/>
        </w:rPr>
      </w:pPr>
    </w:p>
    <w:p w:rsidR="007B586E" w:rsidRPr="00CE72EB" w:rsidRDefault="007B586E">
      <w:pPr>
        <w:pStyle w:val="S9Header1"/>
        <w:rPr>
          <w:rFonts w:cs="Arial"/>
          <w:sz w:val="20"/>
        </w:rPr>
      </w:pPr>
      <w:r w:rsidRPr="00CE72EB">
        <w:br w:type="page"/>
      </w:r>
      <w:bookmarkStart w:id="614" w:name="_Toc41971555"/>
      <w:bookmarkStart w:id="615" w:name="_Toc78273066"/>
      <w:bookmarkStart w:id="616" w:name="_Toc111009244"/>
      <w:bookmarkStart w:id="617" w:name="_Toc473902980"/>
      <w:r w:rsidRPr="00CE72EB">
        <w:lastRenderedPageBreak/>
        <w:t>Letter of A</w:t>
      </w:r>
      <w:bookmarkEnd w:id="614"/>
      <w:bookmarkEnd w:id="615"/>
      <w:bookmarkEnd w:id="616"/>
      <w:r w:rsidRPr="00CE72EB">
        <w:t>cceptance</w:t>
      </w:r>
      <w:bookmarkEnd w:id="617"/>
    </w:p>
    <w:p w:rsidR="007B586E" w:rsidRPr="00CE72EB" w:rsidRDefault="007B586E">
      <w:pPr>
        <w:pStyle w:val="BodyText"/>
        <w:rPr>
          <w:b/>
          <w:i/>
        </w:rPr>
      </w:pPr>
    </w:p>
    <w:p w:rsidR="007B586E" w:rsidRPr="00CE72EB" w:rsidRDefault="007B586E">
      <w:pPr>
        <w:pStyle w:val="BodyText"/>
        <w:ind w:left="180" w:right="288"/>
        <w:jc w:val="both"/>
        <w:rPr>
          <w:b/>
          <w:i/>
        </w:rPr>
      </w:pPr>
    </w:p>
    <w:p w:rsidR="007B586E" w:rsidRPr="00CE72EB" w:rsidRDefault="007B586E">
      <w:pPr>
        <w:pStyle w:val="BodyText"/>
        <w:ind w:left="180" w:right="288"/>
        <w:jc w:val="center"/>
        <w:rPr>
          <w:rFonts w:ascii="Times New Roman" w:hAnsi="Times New Roman" w:cs="Times New Roman"/>
          <w:b/>
          <w:i/>
          <w:szCs w:val="20"/>
        </w:rPr>
      </w:pPr>
      <w:r w:rsidRPr="00CE72EB">
        <w:rPr>
          <w:rFonts w:ascii="Times New Roman" w:hAnsi="Times New Roman" w:cs="Times New Roman"/>
          <w:b/>
          <w:i/>
          <w:szCs w:val="20"/>
        </w:rPr>
        <w:t xml:space="preserve">[ on letterhead paper of the </w:t>
      </w:r>
      <w:r w:rsidR="00283744" w:rsidRPr="00CE72EB">
        <w:rPr>
          <w:rFonts w:ascii="Times New Roman" w:hAnsi="Times New Roman" w:cs="Times New Roman"/>
          <w:szCs w:val="20"/>
        </w:rPr>
        <w:t>Employer</w:t>
      </w:r>
      <w:r w:rsidRPr="00CE72EB">
        <w:rPr>
          <w:rFonts w:ascii="Times New Roman" w:hAnsi="Times New Roman" w:cs="Times New Roman"/>
          <w:b/>
          <w:i/>
          <w:szCs w:val="20"/>
        </w:rPr>
        <w:t>]</w:t>
      </w:r>
    </w:p>
    <w:p w:rsidR="007B586E" w:rsidRPr="00CE72EB" w:rsidRDefault="007B586E">
      <w:pPr>
        <w:pStyle w:val="BodyText"/>
        <w:ind w:left="180" w:right="288"/>
        <w:jc w:val="both"/>
        <w:rPr>
          <w:rFonts w:ascii="Times New Roman" w:hAnsi="Times New Roman" w:cs="Times New Roman"/>
          <w:b/>
          <w:i/>
          <w:sz w:val="24"/>
        </w:rPr>
      </w:pPr>
    </w:p>
    <w:p w:rsidR="007B586E" w:rsidRPr="00CE72EB" w:rsidRDefault="007B586E">
      <w:pPr>
        <w:pStyle w:val="BodyText"/>
        <w:ind w:left="180" w:right="288"/>
        <w:jc w:val="right"/>
        <w:rPr>
          <w:rFonts w:ascii="Times New Roman" w:hAnsi="Times New Roman" w:cs="Times New Roman"/>
          <w:i/>
          <w:sz w:val="24"/>
        </w:rPr>
      </w:pPr>
      <w:r w:rsidRPr="00CE72EB">
        <w:rPr>
          <w:rFonts w:ascii="Times New Roman" w:hAnsi="Times New Roman" w:cs="Times New Roman"/>
          <w:i/>
          <w:sz w:val="24"/>
        </w:rPr>
        <w:t xml:space="preserve">. . . . . . . </w:t>
      </w:r>
      <w:r w:rsidRPr="00CE72EB">
        <w:rPr>
          <w:rFonts w:ascii="Times New Roman" w:hAnsi="Times New Roman" w:cs="Times New Roman"/>
          <w:b/>
          <w:i/>
          <w:sz w:val="24"/>
        </w:rPr>
        <w:t>[</w:t>
      </w:r>
      <w:r w:rsidRPr="00CE72EB">
        <w:rPr>
          <w:rFonts w:ascii="Times New Roman" w:hAnsi="Times New Roman" w:cs="Times New Roman"/>
          <w:b/>
          <w:bCs/>
          <w:i/>
          <w:szCs w:val="20"/>
        </w:rPr>
        <w:t>date]</w:t>
      </w:r>
      <w:r w:rsidRPr="00CE72EB">
        <w:rPr>
          <w:rFonts w:ascii="Times New Roman" w:hAnsi="Times New Roman" w:cs="Times New Roman"/>
          <w:i/>
          <w:sz w:val="24"/>
        </w:rPr>
        <w:t>. . . . . . .</w:t>
      </w:r>
    </w:p>
    <w:p w:rsidR="007B586E" w:rsidRPr="00CE72EB" w:rsidRDefault="007B586E">
      <w:pPr>
        <w:pStyle w:val="BodyText"/>
        <w:ind w:left="180" w:right="288"/>
        <w:jc w:val="both"/>
        <w:rPr>
          <w:rFonts w:ascii="Times New Roman" w:hAnsi="Times New Roman" w:cs="Times New Roman"/>
          <w:iCs/>
          <w:sz w:val="24"/>
        </w:rPr>
      </w:pPr>
    </w:p>
    <w:p w:rsidR="007B586E" w:rsidRPr="00CE72EB" w:rsidRDefault="007B586E">
      <w:pPr>
        <w:pStyle w:val="BodyText"/>
        <w:ind w:left="180" w:right="288"/>
        <w:jc w:val="both"/>
        <w:rPr>
          <w:rFonts w:ascii="Times New Roman" w:hAnsi="Times New Roman" w:cs="Times New Roman"/>
          <w:iCs/>
          <w:sz w:val="24"/>
        </w:rPr>
      </w:pPr>
      <w:r w:rsidRPr="00CE72EB">
        <w:rPr>
          <w:rFonts w:ascii="Times New Roman" w:hAnsi="Times New Roman" w:cs="Times New Roman"/>
          <w:iCs/>
          <w:sz w:val="24"/>
        </w:rPr>
        <w:t>To:</w:t>
      </w:r>
      <w:r w:rsidRPr="00CE72EB">
        <w:rPr>
          <w:rFonts w:ascii="Times New Roman" w:hAnsi="Times New Roman" w:cs="Times New Roman"/>
          <w:iCs/>
          <w:sz w:val="24"/>
        </w:rPr>
        <w:tab/>
        <w:t xml:space="preserve">. . . . . . . . . .  </w:t>
      </w:r>
      <w:r w:rsidRPr="00CE72EB">
        <w:rPr>
          <w:rFonts w:ascii="Times New Roman" w:hAnsi="Times New Roman" w:cs="Times New Roman"/>
          <w:b/>
          <w:i/>
          <w:iCs/>
          <w:sz w:val="24"/>
        </w:rPr>
        <w:t>[</w:t>
      </w:r>
      <w:r w:rsidRPr="00CE72EB">
        <w:rPr>
          <w:rFonts w:ascii="Times New Roman" w:hAnsi="Times New Roman" w:cs="Times New Roman"/>
          <w:iCs/>
          <w:szCs w:val="20"/>
        </w:rPr>
        <w:t xml:space="preserve"> </w:t>
      </w:r>
      <w:r w:rsidRPr="00CE72EB">
        <w:rPr>
          <w:rFonts w:ascii="Times New Roman" w:hAnsi="Times New Roman" w:cs="Times New Roman"/>
          <w:b/>
          <w:bCs/>
          <w:i/>
          <w:szCs w:val="20"/>
        </w:rPr>
        <w:t>name and address of the Contractor]</w:t>
      </w:r>
      <w:r w:rsidRPr="00CE72EB">
        <w:rPr>
          <w:rFonts w:ascii="Times New Roman" w:hAnsi="Times New Roman" w:cs="Times New Roman"/>
          <w:iCs/>
          <w:sz w:val="24"/>
        </w:rPr>
        <w:t xml:space="preserve"> . . . . . . . . . .   </w:t>
      </w:r>
    </w:p>
    <w:p w:rsidR="007B586E" w:rsidRPr="00CE72EB" w:rsidRDefault="007B586E">
      <w:pPr>
        <w:pStyle w:val="BodyText"/>
        <w:ind w:left="180" w:right="288"/>
        <w:jc w:val="both"/>
        <w:rPr>
          <w:rFonts w:ascii="Times New Roman" w:hAnsi="Times New Roman" w:cs="Times New Roman"/>
          <w:iCs/>
          <w:sz w:val="24"/>
        </w:rPr>
      </w:pPr>
    </w:p>
    <w:p w:rsidR="007B586E" w:rsidRPr="00CE72EB" w:rsidRDefault="007B586E">
      <w:pPr>
        <w:pStyle w:val="BodyText"/>
        <w:ind w:left="180" w:right="288"/>
        <w:jc w:val="both"/>
        <w:rPr>
          <w:rFonts w:ascii="Times New Roman" w:hAnsi="Times New Roman" w:cs="Times New Roman"/>
          <w:iCs/>
          <w:sz w:val="24"/>
        </w:rPr>
      </w:pPr>
      <w:r w:rsidRPr="00CE72EB">
        <w:rPr>
          <w:rFonts w:ascii="Times New Roman" w:hAnsi="Times New Roman" w:cs="Times New Roman"/>
          <w:iCs/>
          <w:sz w:val="24"/>
        </w:rPr>
        <w:t>Subject:</w:t>
      </w:r>
      <w:r w:rsidRPr="00CE72EB">
        <w:rPr>
          <w:rFonts w:ascii="Times New Roman" w:hAnsi="Times New Roman" w:cs="Times New Roman"/>
          <w:iCs/>
          <w:sz w:val="24"/>
        </w:rPr>
        <w:tab/>
        <w:t xml:space="preserve">. . . . . . . . . .   </w:t>
      </w:r>
      <w:r w:rsidRPr="00CE72EB">
        <w:rPr>
          <w:rFonts w:ascii="Times New Roman" w:hAnsi="Times New Roman" w:cs="Times New Roman"/>
          <w:b/>
          <w:i/>
          <w:iCs/>
          <w:sz w:val="24"/>
        </w:rPr>
        <w:t>[</w:t>
      </w:r>
      <w:r w:rsidRPr="00CE72EB">
        <w:rPr>
          <w:rFonts w:ascii="Times New Roman" w:hAnsi="Times New Roman" w:cs="Times New Roman"/>
          <w:b/>
          <w:bCs/>
          <w:i/>
          <w:szCs w:val="20"/>
        </w:rPr>
        <w:t>Notification of Award Contract No]</w:t>
      </w:r>
      <w:r w:rsidRPr="00CE72EB">
        <w:rPr>
          <w:rFonts w:ascii="Times New Roman" w:hAnsi="Times New Roman" w:cs="Times New Roman"/>
          <w:iCs/>
          <w:szCs w:val="20"/>
        </w:rPr>
        <w:t>.</w:t>
      </w:r>
      <w:r w:rsidRPr="00CE72EB">
        <w:rPr>
          <w:rFonts w:ascii="Times New Roman" w:hAnsi="Times New Roman" w:cs="Times New Roman"/>
          <w:iCs/>
          <w:sz w:val="24"/>
        </w:rPr>
        <w:t xml:space="preserve">  . . . . . . . . . .   </w:t>
      </w:r>
    </w:p>
    <w:p w:rsidR="007B586E" w:rsidRPr="00CE72EB" w:rsidRDefault="007B586E">
      <w:pPr>
        <w:pStyle w:val="BodyText"/>
        <w:ind w:left="180" w:right="288"/>
        <w:jc w:val="both"/>
        <w:rPr>
          <w:rFonts w:ascii="Times New Roman" w:hAnsi="Times New Roman" w:cs="Times New Roman"/>
          <w:iCs/>
          <w:sz w:val="24"/>
        </w:rPr>
      </w:pPr>
    </w:p>
    <w:p w:rsidR="007B586E" w:rsidRPr="00CE72EB" w:rsidRDefault="007B586E">
      <w:pPr>
        <w:ind w:left="180" w:right="288"/>
        <w:jc w:val="both"/>
        <w:rPr>
          <w:iCs/>
        </w:rPr>
      </w:pPr>
    </w:p>
    <w:p w:rsidR="007B586E" w:rsidRPr="00CE72EB" w:rsidRDefault="007B586E">
      <w:pPr>
        <w:pStyle w:val="BodyTextIndent"/>
        <w:ind w:left="180" w:right="288"/>
        <w:jc w:val="both"/>
        <w:rPr>
          <w:rFonts w:ascii="Times New Roman" w:hAnsi="Times New Roman" w:cs="Times New Roman"/>
          <w:iCs/>
          <w:sz w:val="24"/>
        </w:rPr>
      </w:pPr>
      <w:r w:rsidRPr="00CE72EB">
        <w:rPr>
          <w:rFonts w:ascii="Times New Roman" w:hAnsi="Times New Roman" w:cs="Times New Roman"/>
          <w:iCs/>
          <w:sz w:val="24"/>
        </w:rPr>
        <w:t xml:space="preserve">This is to notify you that your Bid dated . . . . </w:t>
      </w:r>
      <w:r w:rsidRPr="00CE72EB">
        <w:rPr>
          <w:rFonts w:ascii="Times New Roman" w:hAnsi="Times New Roman" w:cs="Times New Roman"/>
          <w:b/>
          <w:bCs/>
          <w:i/>
          <w:szCs w:val="20"/>
        </w:rPr>
        <w:t>[insert date] . .</w:t>
      </w:r>
      <w:r w:rsidRPr="00CE72EB">
        <w:rPr>
          <w:rFonts w:ascii="Times New Roman" w:hAnsi="Times New Roman" w:cs="Times New Roman"/>
          <w:iCs/>
          <w:sz w:val="24"/>
        </w:rPr>
        <w:t xml:space="preserve"> . .  for execution of the . . . . . . . . . </w:t>
      </w:r>
      <w:r w:rsidRPr="00CE72EB">
        <w:rPr>
          <w:rFonts w:ascii="Times New Roman" w:hAnsi="Times New Roman" w:cs="Times New Roman"/>
          <w:b/>
          <w:i/>
          <w:iCs/>
          <w:szCs w:val="20"/>
        </w:rPr>
        <w:t xml:space="preserve">.[insert </w:t>
      </w:r>
      <w:r w:rsidRPr="00CE72EB">
        <w:rPr>
          <w:rFonts w:ascii="Times New Roman" w:hAnsi="Times New Roman" w:cs="Times New Roman"/>
          <w:b/>
          <w:bCs/>
          <w:i/>
          <w:szCs w:val="20"/>
        </w:rPr>
        <w:t>name of the contract and identification number</w:t>
      </w:r>
      <w:r w:rsidR="004B1320" w:rsidRPr="00CE72EB">
        <w:rPr>
          <w:rFonts w:ascii="Times New Roman" w:hAnsi="Times New Roman" w:cs="Times New Roman"/>
          <w:b/>
          <w:bCs/>
          <w:i/>
          <w:szCs w:val="20"/>
        </w:rPr>
        <w:t>, as given in the PCC</w:t>
      </w:r>
      <w:r w:rsidRPr="00CE72EB">
        <w:rPr>
          <w:rFonts w:ascii="Times New Roman" w:hAnsi="Times New Roman" w:cs="Times New Roman"/>
          <w:b/>
          <w:bCs/>
          <w:i/>
          <w:szCs w:val="20"/>
        </w:rPr>
        <w:t>]</w:t>
      </w:r>
      <w:r w:rsidRPr="00CE72EB">
        <w:rPr>
          <w:rFonts w:ascii="Times New Roman" w:hAnsi="Times New Roman" w:cs="Times New Roman"/>
          <w:i/>
          <w:iCs/>
          <w:szCs w:val="20"/>
        </w:rPr>
        <w:t xml:space="preserve"> </w:t>
      </w:r>
      <w:r w:rsidRPr="00CE72EB">
        <w:rPr>
          <w:rFonts w:ascii="Times New Roman" w:hAnsi="Times New Roman" w:cs="Times New Roman"/>
          <w:iCs/>
          <w:szCs w:val="20"/>
        </w:rPr>
        <w:t xml:space="preserve">. </w:t>
      </w:r>
      <w:r w:rsidRPr="00CE72EB">
        <w:rPr>
          <w:rFonts w:ascii="Times New Roman" w:hAnsi="Times New Roman" w:cs="Times New Roman"/>
          <w:iCs/>
          <w:sz w:val="24"/>
        </w:rPr>
        <w:t xml:space="preserve">. . . . . . . . . for the Accepted Contract Amount of . . . . . . . . </w:t>
      </w:r>
      <w:r w:rsidRPr="00CE72EB">
        <w:rPr>
          <w:rFonts w:ascii="Times New Roman" w:hAnsi="Times New Roman" w:cs="Times New Roman"/>
          <w:b/>
          <w:bCs/>
          <w:i/>
          <w:szCs w:val="20"/>
        </w:rPr>
        <w:t>.[insert</w:t>
      </w:r>
      <w:r w:rsidRPr="00CE72EB">
        <w:rPr>
          <w:rFonts w:ascii="Times New Roman" w:hAnsi="Times New Roman" w:cs="Times New Roman"/>
          <w:iCs/>
          <w:sz w:val="24"/>
        </w:rPr>
        <w:t xml:space="preserve"> </w:t>
      </w:r>
      <w:r w:rsidRPr="00CE72EB">
        <w:rPr>
          <w:rFonts w:ascii="Times New Roman" w:hAnsi="Times New Roman" w:cs="Times New Roman"/>
          <w:b/>
          <w:bCs/>
          <w:i/>
          <w:szCs w:val="20"/>
        </w:rPr>
        <w:t>amount in numbers and words and name of currency]</w:t>
      </w:r>
      <w:r w:rsidRPr="00CE72EB">
        <w:rPr>
          <w:rFonts w:ascii="Times New Roman" w:hAnsi="Times New Roman" w:cs="Times New Roman"/>
          <w:iCs/>
          <w:sz w:val="24"/>
        </w:rPr>
        <w:t>, as corrected and modified in accordance with the Instructions to Bidders is hereby accepted by our Agency.</w:t>
      </w:r>
    </w:p>
    <w:p w:rsidR="007B586E" w:rsidRPr="00CE72EB" w:rsidRDefault="007B586E">
      <w:pPr>
        <w:pStyle w:val="BodyTextIndent"/>
        <w:ind w:left="180" w:right="288"/>
        <w:jc w:val="both"/>
        <w:rPr>
          <w:rFonts w:ascii="Times New Roman" w:hAnsi="Times New Roman" w:cs="Times New Roman"/>
          <w:iCs/>
          <w:sz w:val="24"/>
        </w:rPr>
      </w:pPr>
    </w:p>
    <w:p w:rsidR="00114DA5" w:rsidRPr="00CE72EB" w:rsidRDefault="00114DA5" w:rsidP="00114DA5">
      <w:pPr>
        <w:pStyle w:val="BodyTextIndent"/>
        <w:ind w:left="180" w:right="288"/>
        <w:jc w:val="both"/>
        <w:rPr>
          <w:rFonts w:ascii="Times New Roman" w:hAnsi="Times New Roman" w:cs="Times New Roman"/>
          <w:iCs/>
          <w:sz w:val="24"/>
        </w:rPr>
      </w:pPr>
      <w:r w:rsidRPr="00CE72EB">
        <w:rPr>
          <w:rFonts w:ascii="Times New Roman" w:hAnsi="Times New Roman" w:cs="Times New Roman"/>
          <w:iCs/>
          <w:sz w:val="24"/>
        </w:rPr>
        <w:t xml:space="preserve">You are requested to furnish the Performance Security </w:t>
      </w:r>
      <w:r w:rsidRPr="00CE72EB">
        <w:rPr>
          <w:rFonts w:ascii="Times New Roman" w:hAnsi="Times New Roman" w:cs="Times New Roman"/>
          <w:color w:val="000000"/>
          <w:sz w:val="24"/>
        </w:rPr>
        <w:t xml:space="preserve">and an Environmental, Social, Health and Safety Performance Security </w:t>
      </w:r>
      <w:r w:rsidRPr="00CE72EB">
        <w:rPr>
          <w:rFonts w:ascii="Times New Roman" w:hAnsi="Times New Roman" w:cs="Times New Roman"/>
          <w:b/>
          <w:i/>
          <w:color w:val="000000"/>
          <w:sz w:val="24"/>
        </w:rPr>
        <w:t>[Delete ESHS Performance Security if it is not required under the contract]</w:t>
      </w:r>
      <w:r w:rsidRPr="00CE72EB">
        <w:rPr>
          <w:rFonts w:ascii="Times New Roman" w:hAnsi="Times New Roman" w:cs="Times New Roman"/>
          <w:color w:val="000000"/>
          <w:sz w:val="24"/>
        </w:rPr>
        <w:t xml:space="preserve"> </w:t>
      </w:r>
      <w:r w:rsidRPr="00CE72EB">
        <w:rPr>
          <w:rFonts w:ascii="Times New Roman" w:hAnsi="Times New Roman" w:cs="Times New Roman"/>
          <w:iCs/>
          <w:sz w:val="24"/>
        </w:rPr>
        <w:t xml:space="preserve">within 28 days in accordance with the Conditions of Contract, using for that purpose the of the Performance Security Form </w:t>
      </w:r>
      <w:r w:rsidRPr="00CE72EB">
        <w:rPr>
          <w:rFonts w:ascii="Times New Roman" w:hAnsi="Times New Roman" w:cs="Times New Roman"/>
          <w:sz w:val="24"/>
        </w:rPr>
        <w:t xml:space="preserve">and the </w:t>
      </w:r>
      <w:r w:rsidRPr="00CE72EB">
        <w:rPr>
          <w:rFonts w:ascii="Times New Roman" w:hAnsi="Times New Roman" w:cs="Times New Roman"/>
          <w:spacing w:val="-6"/>
          <w:sz w:val="24"/>
        </w:rPr>
        <w:t>ESHS Performance Security</w:t>
      </w:r>
      <w:r w:rsidRPr="00CE72EB">
        <w:rPr>
          <w:rFonts w:ascii="Times New Roman" w:hAnsi="Times New Roman" w:cs="Times New Roman"/>
          <w:color w:val="000000"/>
          <w:sz w:val="24"/>
        </w:rPr>
        <w:t xml:space="preserve"> Form, </w:t>
      </w:r>
      <w:r w:rsidRPr="00CE72EB">
        <w:rPr>
          <w:rFonts w:ascii="Times New Roman" w:hAnsi="Times New Roman" w:cs="Times New Roman"/>
          <w:b/>
          <w:i/>
          <w:color w:val="000000"/>
          <w:sz w:val="24"/>
        </w:rPr>
        <w:t>[Delete reference to the ESHS Performance Security Form if it is not required under the contract]</w:t>
      </w:r>
      <w:r w:rsidRPr="00CE72EB">
        <w:rPr>
          <w:rFonts w:ascii="Times New Roman" w:hAnsi="Times New Roman" w:cs="Times New Roman"/>
          <w:color w:val="000000"/>
          <w:sz w:val="24"/>
        </w:rPr>
        <w:t xml:space="preserve"> i</w:t>
      </w:r>
      <w:r w:rsidRPr="00CE72EB">
        <w:rPr>
          <w:rFonts w:ascii="Times New Roman" w:hAnsi="Times New Roman" w:cs="Times New Roman"/>
          <w:iCs/>
          <w:sz w:val="24"/>
        </w:rPr>
        <w:t>ncluded in Section X - Contract Forms, of the bidding document.</w:t>
      </w:r>
    </w:p>
    <w:p w:rsidR="007B586E" w:rsidRPr="00CE72EB" w:rsidRDefault="007B586E">
      <w:pPr>
        <w:pStyle w:val="BodyTextIndent"/>
        <w:ind w:left="180" w:right="288"/>
        <w:jc w:val="both"/>
        <w:rPr>
          <w:rFonts w:ascii="Times New Roman" w:hAnsi="Times New Roman" w:cs="Times New Roman"/>
          <w:iCs/>
          <w:sz w:val="24"/>
        </w:rPr>
      </w:pPr>
    </w:p>
    <w:p w:rsidR="007B586E" w:rsidRPr="00CE72EB" w:rsidRDefault="007B586E">
      <w:pPr>
        <w:pStyle w:val="BodyTextIndent"/>
        <w:ind w:left="180" w:right="288"/>
        <w:jc w:val="both"/>
        <w:rPr>
          <w:rFonts w:ascii="Times New Roman" w:hAnsi="Times New Roman" w:cs="Times New Roman"/>
          <w:b/>
          <w:i/>
          <w:iCs/>
          <w:sz w:val="24"/>
        </w:rPr>
      </w:pPr>
      <w:r w:rsidRPr="00CE72EB">
        <w:rPr>
          <w:rFonts w:ascii="Times New Roman" w:hAnsi="Times New Roman" w:cs="Times New Roman"/>
          <w:b/>
          <w:i/>
          <w:iCs/>
          <w:sz w:val="24"/>
        </w:rPr>
        <w:t>[Choose one of the following statements:]</w:t>
      </w:r>
    </w:p>
    <w:p w:rsidR="007B586E" w:rsidRPr="00CE72EB" w:rsidRDefault="007B586E">
      <w:pPr>
        <w:pStyle w:val="BodyTextIndent"/>
        <w:ind w:left="180" w:right="288"/>
        <w:jc w:val="both"/>
        <w:rPr>
          <w:rFonts w:ascii="Times New Roman" w:hAnsi="Times New Roman" w:cs="Times New Roman"/>
          <w:iCs/>
          <w:sz w:val="24"/>
        </w:rPr>
      </w:pPr>
    </w:p>
    <w:p w:rsidR="007B586E" w:rsidRPr="00CE72EB" w:rsidRDefault="007B586E">
      <w:pPr>
        <w:pStyle w:val="BodyTextIndent"/>
        <w:ind w:left="180" w:right="288"/>
        <w:jc w:val="both"/>
        <w:rPr>
          <w:rFonts w:ascii="Times New Roman" w:hAnsi="Times New Roman" w:cs="Times New Roman"/>
          <w:iCs/>
          <w:sz w:val="24"/>
        </w:rPr>
      </w:pPr>
      <w:r w:rsidRPr="00CE72EB">
        <w:rPr>
          <w:rFonts w:ascii="Times New Roman" w:hAnsi="Times New Roman" w:cs="Times New Roman"/>
          <w:iCs/>
          <w:sz w:val="24"/>
        </w:rPr>
        <w:t>We accept that __________________________</w:t>
      </w:r>
      <w:r w:rsidRPr="00CE72EB">
        <w:rPr>
          <w:rFonts w:ascii="Times New Roman" w:hAnsi="Times New Roman" w:cs="Times New Roman"/>
          <w:b/>
          <w:i/>
          <w:iCs/>
          <w:szCs w:val="20"/>
        </w:rPr>
        <w:t xml:space="preserve">[insert the name of Adjudicator proposed by the Bidder]  </w:t>
      </w:r>
      <w:r w:rsidRPr="00CE72EB">
        <w:rPr>
          <w:rFonts w:ascii="Times New Roman" w:hAnsi="Times New Roman" w:cs="Times New Roman"/>
          <w:iCs/>
          <w:sz w:val="24"/>
        </w:rPr>
        <w:t>be appointed as the Adjudicator.</w:t>
      </w:r>
    </w:p>
    <w:p w:rsidR="007B586E" w:rsidRPr="00CE72EB" w:rsidRDefault="007B586E">
      <w:pPr>
        <w:pStyle w:val="BodyTextIndent"/>
        <w:ind w:left="180" w:right="288"/>
        <w:jc w:val="both"/>
        <w:rPr>
          <w:rFonts w:ascii="Times New Roman" w:hAnsi="Times New Roman" w:cs="Times New Roman"/>
          <w:iCs/>
          <w:sz w:val="24"/>
        </w:rPr>
      </w:pPr>
    </w:p>
    <w:p w:rsidR="007B586E" w:rsidRPr="00CE72EB" w:rsidRDefault="007B586E">
      <w:pPr>
        <w:pStyle w:val="BodyTextIndent"/>
        <w:ind w:left="180" w:right="288"/>
        <w:jc w:val="both"/>
        <w:rPr>
          <w:rFonts w:ascii="Times New Roman" w:hAnsi="Times New Roman" w:cs="Times New Roman"/>
          <w:b/>
          <w:i/>
          <w:iCs/>
          <w:sz w:val="24"/>
        </w:rPr>
      </w:pPr>
      <w:r w:rsidRPr="00CE72EB">
        <w:rPr>
          <w:rFonts w:ascii="Times New Roman" w:hAnsi="Times New Roman" w:cs="Times New Roman"/>
          <w:b/>
          <w:i/>
          <w:iCs/>
          <w:sz w:val="24"/>
        </w:rPr>
        <w:t>[or]</w:t>
      </w:r>
    </w:p>
    <w:p w:rsidR="007B586E" w:rsidRPr="00CE72EB" w:rsidRDefault="007B586E">
      <w:pPr>
        <w:pStyle w:val="BodyTextIndent"/>
        <w:ind w:left="180" w:right="288"/>
        <w:jc w:val="both"/>
        <w:rPr>
          <w:rFonts w:ascii="Times New Roman" w:hAnsi="Times New Roman" w:cs="Times New Roman"/>
          <w:iCs/>
          <w:sz w:val="24"/>
        </w:rPr>
      </w:pPr>
    </w:p>
    <w:p w:rsidR="007B586E" w:rsidRPr="00CE72EB" w:rsidRDefault="007B586E">
      <w:pPr>
        <w:pStyle w:val="BodyTextIndent"/>
        <w:ind w:left="180" w:right="288"/>
        <w:jc w:val="both"/>
        <w:rPr>
          <w:rFonts w:ascii="Times New Roman" w:hAnsi="Times New Roman" w:cs="Times New Roman"/>
          <w:iCs/>
          <w:sz w:val="24"/>
        </w:rPr>
      </w:pPr>
      <w:r w:rsidRPr="00CE72EB">
        <w:rPr>
          <w:rFonts w:ascii="Times New Roman" w:hAnsi="Times New Roman" w:cs="Times New Roman"/>
          <w:iCs/>
          <w:sz w:val="24"/>
        </w:rPr>
        <w:t>We do not accept that _______________________</w:t>
      </w:r>
      <w:r w:rsidRPr="00CE72EB">
        <w:rPr>
          <w:rFonts w:ascii="Times New Roman" w:hAnsi="Times New Roman" w:cs="Times New Roman"/>
          <w:b/>
          <w:i/>
          <w:iCs/>
          <w:szCs w:val="20"/>
        </w:rPr>
        <w:t xml:space="preserve">[insert the name of the Adjudicator proposed by the Bidder] </w:t>
      </w:r>
      <w:r w:rsidRPr="00CE72EB">
        <w:rPr>
          <w:rFonts w:ascii="Times New Roman" w:hAnsi="Times New Roman" w:cs="Times New Roman"/>
          <w:iCs/>
          <w:sz w:val="24"/>
        </w:rPr>
        <w:t>be appointed as the Adjudicator, and by sending a copy of this Letter of Acceptance to ________________________________________</w:t>
      </w:r>
      <w:r w:rsidRPr="00CE72EB">
        <w:rPr>
          <w:rFonts w:ascii="Times New Roman" w:hAnsi="Times New Roman" w:cs="Times New Roman"/>
          <w:b/>
          <w:i/>
          <w:iCs/>
          <w:szCs w:val="20"/>
        </w:rPr>
        <w:t>[insert name of the Appointing Authority]</w:t>
      </w:r>
      <w:r w:rsidRPr="00CE72EB">
        <w:rPr>
          <w:rFonts w:ascii="Times New Roman" w:hAnsi="Times New Roman" w:cs="Times New Roman"/>
          <w:iCs/>
          <w:sz w:val="24"/>
        </w:rPr>
        <w:t>, the Appointing Authority, we are hereby requesting such Authority to appoint the Adjudicator in accordance with ITB 4</w:t>
      </w:r>
      <w:r w:rsidR="001826EC" w:rsidRPr="00CE72EB">
        <w:rPr>
          <w:rFonts w:ascii="Times New Roman" w:hAnsi="Times New Roman" w:cs="Times New Roman"/>
          <w:iCs/>
          <w:sz w:val="24"/>
        </w:rPr>
        <w:t>3</w:t>
      </w:r>
      <w:r w:rsidRPr="00CE72EB">
        <w:rPr>
          <w:rFonts w:ascii="Times New Roman" w:hAnsi="Times New Roman" w:cs="Times New Roman"/>
          <w:iCs/>
          <w:sz w:val="24"/>
        </w:rPr>
        <w:t>.1 and GCC 23.1.</w:t>
      </w:r>
    </w:p>
    <w:p w:rsidR="007B586E" w:rsidRPr="00CE72EB" w:rsidRDefault="007B586E">
      <w:pPr>
        <w:pStyle w:val="BodyTextIndent"/>
        <w:ind w:left="180" w:right="288"/>
        <w:jc w:val="both"/>
        <w:rPr>
          <w:rFonts w:ascii="Times New Roman" w:hAnsi="Times New Roman" w:cs="Times New Roman"/>
          <w:iCs/>
          <w:sz w:val="24"/>
        </w:rPr>
      </w:pPr>
    </w:p>
    <w:p w:rsidR="007B586E" w:rsidRPr="00CE72EB" w:rsidRDefault="007B586E">
      <w:pPr>
        <w:pStyle w:val="BodyTextIndent"/>
        <w:ind w:left="180" w:right="288"/>
        <w:jc w:val="both"/>
        <w:rPr>
          <w:rFonts w:ascii="Times New Roman" w:hAnsi="Times New Roman" w:cs="Times New Roman"/>
          <w:iCs/>
          <w:sz w:val="24"/>
        </w:rPr>
      </w:pPr>
    </w:p>
    <w:p w:rsidR="007B586E" w:rsidRPr="00CE72EB" w:rsidRDefault="007B586E">
      <w:pPr>
        <w:pStyle w:val="BodyTextIndent"/>
        <w:ind w:left="180" w:right="288"/>
        <w:jc w:val="both"/>
        <w:rPr>
          <w:rFonts w:ascii="Times New Roman" w:hAnsi="Times New Roman" w:cs="Times New Roman"/>
          <w:iCs/>
          <w:sz w:val="24"/>
        </w:rPr>
      </w:pPr>
    </w:p>
    <w:p w:rsidR="007B586E" w:rsidRPr="00CE72EB" w:rsidRDefault="007B586E">
      <w:pPr>
        <w:pStyle w:val="BodyTextIndent"/>
        <w:tabs>
          <w:tab w:val="right" w:leader="dot" w:pos="9360"/>
        </w:tabs>
        <w:ind w:left="180" w:right="288"/>
        <w:jc w:val="both"/>
        <w:rPr>
          <w:rFonts w:ascii="Times New Roman" w:hAnsi="Times New Roman" w:cs="Times New Roman"/>
          <w:iCs/>
          <w:sz w:val="24"/>
        </w:rPr>
      </w:pPr>
      <w:r w:rsidRPr="00CE72EB">
        <w:rPr>
          <w:rFonts w:ascii="Times New Roman" w:hAnsi="Times New Roman" w:cs="Times New Roman"/>
          <w:iCs/>
          <w:sz w:val="24"/>
        </w:rPr>
        <w:t xml:space="preserve">Authorized Signature:  </w:t>
      </w:r>
      <w:r w:rsidRPr="00CE72EB">
        <w:rPr>
          <w:rFonts w:ascii="Times New Roman" w:hAnsi="Times New Roman" w:cs="Times New Roman"/>
          <w:iCs/>
          <w:sz w:val="24"/>
        </w:rPr>
        <w:tab/>
      </w:r>
    </w:p>
    <w:p w:rsidR="007B586E" w:rsidRPr="00CE72EB" w:rsidRDefault="007B586E">
      <w:pPr>
        <w:pStyle w:val="BodyTextIndent"/>
        <w:tabs>
          <w:tab w:val="right" w:leader="dot" w:pos="9360"/>
        </w:tabs>
        <w:ind w:left="180" w:right="288"/>
        <w:jc w:val="both"/>
        <w:rPr>
          <w:rFonts w:ascii="Times New Roman" w:hAnsi="Times New Roman" w:cs="Times New Roman"/>
          <w:iCs/>
          <w:sz w:val="24"/>
        </w:rPr>
      </w:pPr>
    </w:p>
    <w:p w:rsidR="007B586E" w:rsidRPr="00CE72EB" w:rsidRDefault="007B586E">
      <w:pPr>
        <w:pStyle w:val="BodyTextIndent"/>
        <w:tabs>
          <w:tab w:val="right" w:leader="dot" w:pos="9360"/>
        </w:tabs>
        <w:ind w:left="180" w:right="288"/>
        <w:jc w:val="both"/>
        <w:rPr>
          <w:rFonts w:ascii="Times New Roman" w:hAnsi="Times New Roman" w:cs="Times New Roman"/>
          <w:iCs/>
          <w:sz w:val="24"/>
        </w:rPr>
      </w:pPr>
    </w:p>
    <w:p w:rsidR="007B586E" w:rsidRPr="00CE72EB" w:rsidRDefault="007B586E">
      <w:pPr>
        <w:pStyle w:val="BodyTextIndent"/>
        <w:tabs>
          <w:tab w:val="right" w:leader="dot" w:pos="9360"/>
        </w:tabs>
        <w:ind w:left="180" w:right="288"/>
        <w:jc w:val="both"/>
        <w:rPr>
          <w:rFonts w:ascii="Times New Roman" w:hAnsi="Times New Roman" w:cs="Times New Roman"/>
          <w:iCs/>
          <w:sz w:val="24"/>
        </w:rPr>
      </w:pPr>
      <w:r w:rsidRPr="00CE72EB">
        <w:rPr>
          <w:rFonts w:ascii="Times New Roman" w:hAnsi="Times New Roman" w:cs="Times New Roman"/>
          <w:iCs/>
          <w:sz w:val="24"/>
        </w:rPr>
        <w:t xml:space="preserve">Name and Title of Signatory:  </w:t>
      </w:r>
      <w:r w:rsidRPr="00CE72EB">
        <w:rPr>
          <w:rFonts w:ascii="Times New Roman" w:hAnsi="Times New Roman" w:cs="Times New Roman"/>
          <w:iCs/>
          <w:sz w:val="24"/>
        </w:rPr>
        <w:tab/>
      </w:r>
    </w:p>
    <w:p w:rsidR="007B586E" w:rsidRPr="00CE72EB" w:rsidRDefault="007B586E">
      <w:pPr>
        <w:pStyle w:val="BodyTextIndent"/>
        <w:tabs>
          <w:tab w:val="right" w:leader="dot" w:pos="9360"/>
        </w:tabs>
        <w:ind w:left="180" w:right="288"/>
        <w:jc w:val="both"/>
        <w:rPr>
          <w:rFonts w:ascii="Times New Roman" w:hAnsi="Times New Roman" w:cs="Times New Roman"/>
          <w:iCs/>
          <w:sz w:val="24"/>
        </w:rPr>
      </w:pPr>
    </w:p>
    <w:p w:rsidR="007B586E" w:rsidRPr="00CE72EB" w:rsidRDefault="007B586E">
      <w:pPr>
        <w:pStyle w:val="BodyTextIndent"/>
        <w:tabs>
          <w:tab w:val="right" w:leader="dot" w:pos="9360"/>
        </w:tabs>
        <w:ind w:left="180" w:right="288"/>
        <w:jc w:val="both"/>
        <w:rPr>
          <w:rFonts w:ascii="Times New Roman" w:hAnsi="Times New Roman" w:cs="Times New Roman"/>
          <w:iCs/>
          <w:sz w:val="24"/>
        </w:rPr>
      </w:pPr>
    </w:p>
    <w:p w:rsidR="007B586E" w:rsidRPr="00CE72EB" w:rsidRDefault="007B586E">
      <w:pPr>
        <w:pStyle w:val="BodyTextIndent"/>
        <w:tabs>
          <w:tab w:val="right" w:leader="dot" w:pos="9360"/>
        </w:tabs>
        <w:ind w:left="180" w:right="288"/>
        <w:jc w:val="both"/>
        <w:rPr>
          <w:rFonts w:ascii="Times New Roman" w:hAnsi="Times New Roman" w:cs="Times New Roman"/>
          <w:iCs/>
          <w:sz w:val="24"/>
        </w:rPr>
      </w:pPr>
      <w:r w:rsidRPr="00CE72EB">
        <w:rPr>
          <w:rFonts w:ascii="Times New Roman" w:hAnsi="Times New Roman" w:cs="Times New Roman"/>
          <w:iCs/>
          <w:sz w:val="24"/>
        </w:rPr>
        <w:t xml:space="preserve">Name of Agency:  </w:t>
      </w:r>
      <w:r w:rsidRPr="00CE72EB">
        <w:rPr>
          <w:rFonts w:ascii="Times New Roman" w:hAnsi="Times New Roman" w:cs="Times New Roman"/>
          <w:iCs/>
          <w:sz w:val="24"/>
        </w:rPr>
        <w:tab/>
      </w:r>
    </w:p>
    <w:p w:rsidR="007B586E" w:rsidRPr="00CE72EB" w:rsidRDefault="007B586E">
      <w:pPr>
        <w:pStyle w:val="Enclosure"/>
        <w:ind w:left="180" w:right="288"/>
      </w:pPr>
    </w:p>
    <w:p w:rsidR="007B586E" w:rsidRPr="00CE72EB" w:rsidRDefault="007B586E">
      <w:pPr>
        <w:pStyle w:val="Enclosure"/>
        <w:ind w:left="180" w:right="288"/>
      </w:pPr>
      <w:r w:rsidRPr="00CE72EB">
        <w:t>Attachment:  Contract Agreement</w:t>
      </w:r>
    </w:p>
    <w:p w:rsidR="007B586E" w:rsidRPr="00CE72EB" w:rsidRDefault="007B586E">
      <w:pPr>
        <w:pStyle w:val="S9Header1"/>
      </w:pPr>
      <w:r w:rsidRPr="00CE72EB">
        <w:rPr>
          <w:rFonts w:cs="Arial"/>
          <w:bCs/>
          <w:sz w:val="20"/>
        </w:rPr>
        <w:br w:type="page"/>
      </w:r>
      <w:bookmarkStart w:id="618" w:name="_Toc23238064"/>
      <w:bookmarkStart w:id="619" w:name="_Toc41971556"/>
      <w:bookmarkStart w:id="620" w:name="_Toc78273067"/>
      <w:bookmarkStart w:id="621" w:name="_Toc111009245"/>
      <w:bookmarkStart w:id="622" w:name="_Toc473902981"/>
      <w:bookmarkStart w:id="623" w:name="_Toc438907197"/>
      <w:bookmarkStart w:id="624" w:name="_Toc438907297"/>
      <w:r w:rsidRPr="00CE72EB">
        <w:lastRenderedPageBreak/>
        <w:t>Contract Agreement</w:t>
      </w:r>
      <w:bookmarkEnd w:id="618"/>
      <w:bookmarkEnd w:id="619"/>
      <w:bookmarkEnd w:id="620"/>
      <w:bookmarkEnd w:id="621"/>
      <w:bookmarkEnd w:id="622"/>
    </w:p>
    <w:bookmarkEnd w:id="623"/>
    <w:bookmarkEnd w:id="624"/>
    <w:p w:rsidR="007B586E" w:rsidRPr="00CE72EB" w:rsidRDefault="007B586E">
      <w:pPr>
        <w:pStyle w:val="BodyTextIndent"/>
        <w:ind w:left="180" w:right="288"/>
        <w:jc w:val="both"/>
      </w:pPr>
    </w:p>
    <w:p w:rsidR="007B586E" w:rsidRPr="00CE72EB" w:rsidRDefault="007B586E">
      <w:pPr>
        <w:pStyle w:val="BodyTextIndent"/>
        <w:ind w:left="0" w:right="288"/>
        <w:jc w:val="both"/>
        <w:rPr>
          <w:rFonts w:ascii="Times New Roman" w:hAnsi="Times New Roman" w:cs="Times New Roman"/>
          <w:sz w:val="24"/>
        </w:rPr>
      </w:pPr>
      <w:r w:rsidRPr="00CE72EB">
        <w:rPr>
          <w:rFonts w:ascii="Times New Roman" w:hAnsi="Times New Roman" w:cs="Times New Roman"/>
          <w:sz w:val="24"/>
        </w:rPr>
        <w:t xml:space="preserve">THIS AGREEMENT made the . . . . . .day of . . . . . . . . . . . . . . . . ., . . . . . . ., between . . . . </w:t>
      </w:r>
      <w:r w:rsidRPr="00CE72EB">
        <w:rPr>
          <w:rFonts w:ascii="Times New Roman" w:hAnsi="Times New Roman" w:cs="Times New Roman"/>
          <w:szCs w:val="20"/>
        </w:rPr>
        <w:t xml:space="preserve">. </w:t>
      </w:r>
      <w:r w:rsidRPr="00CE72EB">
        <w:rPr>
          <w:rFonts w:ascii="Times New Roman" w:hAnsi="Times New Roman" w:cs="Times New Roman"/>
          <w:b/>
          <w:i/>
          <w:szCs w:val="20"/>
        </w:rPr>
        <w:t>[</w:t>
      </w:r>
      <w:r w:rsidRPr="00CE72EB">
        <w:rPr>
          <w:rFonts w:ascii="Times New Roman" w:hAnsi="Times New Roman" w:cs="Times New Roman"/>
          <w:b/>
          <w:bCs/>
          <w:i/>
          <w:iCs/>
          <w:szCs w:val="20"/>
        </w:rPr>
        <w:t xml:space="preserve">name of the </w:t>
      </w:r>
      <w:r w:rsidR="00283744" w:rsidRPr="00CE72EB">
        <w:rPr>
          <w:rFonts w:ascii="Times New Roman" w:hAnsi="Times New Roman" w:cs="Times New Roman"/>
          <w:bCs/>
          <w:iCs/>
          <w:szCs w:val="20"/>
        </w:rPr>
        <w:t>Employer</w:t>
      </w:r>
      <w:r w:rsidRPr="00CE72EB">
        <w:rPr>
          <w:rFonts w:ascii="Times New Roman" w:hAnsi="Times New Roman" w:cs="Times New Roman"/>
          <w:b/>
          <w:bCs/>
          <w:i/>
          <w:iCs/>
          <w:szCs w:val="20"/>
        </w:rPr>
        <w:t>]</w:t>
      </w:r>
      <w:r w:rsidRPr="00CE72EB">
        <w:rPr>
          <w:rFonts w:ascii="Times New Roman" w:hAnsi="Times New Roman" w:cs="Times New Roman"/>
          <w:szCs w:val="20"/>
        </w:rPr>
        <w:t>. . . . .</w:t>
      </w:r>
      <w:r w:rsidRPr="00CE72EB">
        <w:rPr>
          <w:rFonts w:ascii="Times New Roman" w:hAnsi="Times New Roman" w:cs="Times New Roman"/>
          <w:sz w:val="24"/>
        </w:rPr>
        <w:t xml:space="preserve">. . . . . (hereinafter “the </w:t>
      </w:r>
      <w:r w:rsidR="00283744" w:rsidRPr="00CE72EB">
        <w:rPr>
          <w:rFonts w:ascii="Times New Roman" w:hAnsi="Times New Roman" w:cs="Times New Roman"/>
          <w:sz w:val="24"/>
        </w:rPr>
        <w:t>Employer</w:t>
      </w:r>
      <w:r w:rsidRPr="00CE72EB">
        <w:rPr>
          <w:rFonts w:ascii="Times New Roman" w:hAnsi="Times New Roman" w:cs="Times New Roman"/>
          <w:sz w:val="24"/>
        </w:rPr>
        <w:t xml:space="preserve">”), of the one part, and . . . . . </w:t>
      </w:r>
      <w:r w:rsidRPr="00CE72EB">
        <w:rPr>
          <w:rFonts w:ascii="Times New Roman" w:hAnsi="Times New Roman" w:cs="Times New Roman"/>
          <w:b/>
          <w:i/>
          <w:sz w:val="24"/>
        </w:rPr>
        <w:t>[</w:t>
      </w:r>
      <w:r w:rsidRPr="00CE72EB">
        <w:rPr>
          <w:rFonts w:ascii="Times New Roman" w:hAnsi="Times New Roman" w:cs="Times New Roman"/>
          <w:b/>
          <w:bCs/>
          <w:i/>
          <w:iCs/>
          <w:szCs w:val="20"/>
        </w:rPr>
        <w:t>name of the Contractor]</w:t>
      </w:r>
      <w:r w:rsidRPr="00CE72EB">
        <w:rPr>
          <w:rFonts w:ascii="Times New Roman" w:hAnsi="Times New Roman" w:cs="Times New Roman"/>
          <w:szCs w:val="20"/>
        </w:rPr>
        <w:t>. . .</w:t>
      </w:r>
      <w:r w:rsidRPr="00CE72EB">
        <w:rPr>
          <w:rFonts w:ascii="Times New Roman" w:hAnsi="Times New Roman" w:cs="Times New Roman"/>
          <w:sz w:val="24"/>
        </w:rPr>
        <w:t xml:space="preserve"> . .(hereinafter “the Contractor”), of the other part:</w:t>
      </w:r>
    </w:p>
    <w:p w:rsidR="007B586E" w:rsidRPr="00CE72EB" w:rsidRDefault="007B586E">
      <w:pPr>
        <w:pStyle w:val="BodyTextIndent"/>
        <w:ind w:left="0" w:right="288"/>
        <w:jc w:val="both"/>
        <w:rPr>
          <w:rFonts w:ascii="Times New Roman" w:hAnsi="Times New Roman" w:cs="Times New Roman"/>
          <w:sz w:val="24"/>
        </w:rPr>
      </w:pPr>
    </w:p>
    <w:p w:rsidR="007B586E" w:rsidRPr="00CE72EB" w:rsidRDefault="007B586E">
      <w:pPr>
        <w:pStyle w:val="BodyTextIndent"/>
        <w:ind w:left="0" w:right="288"/>
        <w:jc w:val="both"/>
        <w:rPr>
          <w:rFonts w:ascii="Times New Roman" w:hAnsi="Times New Roman" w:cs="Times New Roman"/>
          <w:sz w:val="24"/>
        </w:rPr>
      </w:pPr>
      <w:r w:rsidRPr="00CE72EB">
        <w:rPr>
          <w:rFonts w:ascii="Times New Roman" w:hAnsi="Times New Roman" w:cs="Times New Roman"/>
          <w:sz w:val="24"/>
        </w:rPr>
        <w:t xml:space="preserve">WHEREAS the </w:t>
      </w:r>
      <w:r w:rsidR="00283744" w:rsidRPr="00CE72EB">
        <w:rPr>
          <w:rFonts w:ascii="Times New Roman" w:hAnsi="Times New Roman" w:cs="Times New Roman"/>
          <w:sz w:val="24"/>
        </w:rPr>
        <w:t>Employer</w:t>
      </w:r>
      <w:r w:rsidRPr="00CE72EB">
        <w:rPr>
          <w:rFonts w:ascii="Times New Roman" w:hAnsi="Times New Roman" w:cs="Times New Roman"/>
          <w:sz w:val="24"/>
        </w:rPr>
        <w:t xml:space="preserve"> desires that the Works known as . . . . .</w:t>
      </w:r>
      <w:r w:rsidRPr="00CE72EB">
        <w:rPr>
          <w:rFonts w:ascii="Times New Roman" w:hAnsi="Times New Roman" w:cs="Times New Roman"/>
          <w:szCs w:val="20"/>
        </w:rPr>
        <w:t xml:space="preserve"> </w:t>
      </w:r>
      <w:r w:rsidRPr="00CE72EB">
        <w:rPr>
          <w:rFonts w:ascii="Times New Roman" w:hAnsi="Times New Roman" w:cs="Times New Roman"/>
          <w:b/>
          <w:i/>
          <w:szCs w:val="20"/>
        </w:rPr>
        <w:t>[</w:t>
      </w:r>
      <w:r w:rsidRPr="00CE72EB">
        <w:rPr>
          <w:rFonts w:ascii="Times New Roman" w:hAnsi="Times New Roman" w:cs="Times New Roman"/>
          <w:b/>
          <w:bCs/>
          <w:i/>
          <w:szCs w:val="20"/>
        </w:rPr>
        <w:t>name of the Contract]</w:t>
      </w:r>
      <w:r w:rsidRPr="00CE72EB">
        <w:rPr>
          <w:rFonts w:ascii="Times New Roman" w:hAnsi="Times New Roman" w:cs="Times New Roman"/>
          <w:i/>
          <w:szCs w:val="20"/>
        </w:rPr>
        <w:t xml:space="preserve">. . </w:t>
      </w:r>
      <w:r w:rsidRPr="00CE72EB">
        <w:rPr>
          <w:rFonts w:ascii="Times New Roman" w:hAnsi="Times New Roman" w:cs="Times New Roman"/>
          <w:i/>
          <w:sz w:val="24"/>
        </w:rPr>
        <w:t>. . .</w:t>
      </w:r>
      <w:r w:rsidRPr="00CE72EB">
        <w:rPr>
          <w:rFonts w:ascii="Times New Roman" w:hAnsi="Times New Roman" w:cs="Times New Roman"/>
          <w:sz w:val="24"/>
        </w:rPr>
        <w:t xml:space="preserve">should be executed by the Contractor, and has accepted a Bid by the Contractor for the execution and completion of these Works and the remedying of any defects therein, </w:t>
      </w:r>
    </w:p>
    <w:p w:rsidR="007B586E" w:rsidRPr="00CE72EB" w:rsidRDefault="007B586E">
      <w:pPr>
        <w:pStyle w:val="BodyTextIndent"/>
        <w:ind w:left="180" w:right="288"/>
        <w:jc w:val="both"/>
        <w:rPr>
          <w:rFonts w:ascii="Times New Roman" w:hAnsi="Times New Roman" w:cs="Times New Roman"/>
          <w:sz w:val="24"/>
        </w:rPr>
      </w:pPr>
    </w:p>
    <w:p w:rsidR="007B586E" w:rsidRPr="00CE72EB" w:rsidRDefault="007B586E">
      <w:pPr>
        <w:pStyle w:val="BodyTextIndent"/>
        <w:ind w:left="0" w:right="288"/>
        <w:jc w:val="both"/>
        <w:rPr>
          <w:rFonts w:ascii="Times New Roman" w:hAnsi="Times New Roman" w:cs="Times New Roman"/>
          <w:sz w:val="24"/>
        </w:rPr>
      </w:pPr>
      <w:r w:rsidRPr="00CE72EB">
        <w:rPr>
          <w:rFonts w:ascii="Times New Roman" w:hAnsi="Times New Roman" w:cs="Times New Roman"/>
          <w:sz w:val="24"/>
        </w:rPr>
        <w:t xml:space="preserve">The </w:t>
      </w:r>
      <w:r w:rsidR="00283744" w:rsidRPr="00CE72EB">
        <w:rPr>
          <w:rFonts w:ascii="Times New Roman" w:hAnsi="Times New Roman" w:cs="Times New Roman"/>
          <w:sz w:val="24"/>
        </w:rPr>
        <w:t>Employer</w:t>
      </w:r>
      <w:r w:rsidRPr="00CE72EB">
        <w:rPr>
          <w:rFonts w:ascii="Times New Roman" w:hAnsi="Times New Roman" w:cs="Times New Roman"/>
          <w:sz w:val="24"/>
        </w:rPr>
        <w:t xml:space="preserve"> and the Contractor agree as follows:</w:t>
      </w:r>
    </w:p>
    <w:p w:rsidR="007B586E" w:rsidRPr="00CE72EB" w:rsidRDefault="007B586E">
      <w:pPr>
        <w:pStyle w:val="BlockText"/>
        <w:spacing w:before="240" w:after="240"/>
        <w:ind w:left="0" w:right="288"/>
        <w:rPr>
          <w:rFonts w:ascii="Times New Roman" w:hAnsi="Times New Roman" w:cs="Times New Roman"/>
          <w:b w:val="0"/>
          <w:bCs w:val="0"/>
          <w:i w:val="0"/>
          <w:iCs w:val="0"/>
          <w:sz w:val="24"/>
        </w:rPr>
      </w:pPr>
      <w:r w:rsidRPr="00CE72EB">
        <w:rPr>
          <w:rFonts w:ascii="Times New Roman" w:hAnsi="Times New Roman" w:cs="Times New Roman"/>
          <w:b w:val="0"/>
          <w:bCs w:val="0"/>
          <w:i w:val="0"/>
          <w:iCs w:val="0"/>
          <w:sz w:val="24"/>
        </w:rPr>
        <w:t>1.</w:t>
      </w:r>
      <w:r w:rsidRPr="00CE72EB">
        <w:rPr>
          <w:rFonts w:ascii="Times New Roman" w:hAnsi="Times New Roman" w:cs="Times New Roman"/>
          <w:b w:val="0"/>
          <w:bCs w:val="0"/>
          <w:i w:val="0"/>
          <w:iCs w:val="0"/>
          <w:sz w:val="24"/>
        </w:rPr>
        <w:tab/>
        <w:t>In this Agreement words and expressions shall have the same meanings as are respectively assigned to them in the Contract documents referred to.</w:t>
      </w:r>
    </w:p>
    <w:p w:rsidR="003D75A9" w:rsidRPr="00CE72EB" w:rsidRDefault="00765DB8" w:rsidP="003D75A9">
      <w:pPr>
        <w:spacing w:after="160"/>
      </w:pPr>
      <w:r w:rsidRPr="00CE72EB">
        <w:rPr>
          <w:bCs/>
          <w:iCs/>
        </w:rPr>
        <w:t>2.</w:t>
      </w:r>
      <w:r w:rsidRPr="00CE72EB">
        <w:rPr>
          <w:bCs/>
          <w:iCs/>
        </w:rPr>
        <w:tab/>
      </w:r>
      <w:r w:rsidR="003D75A9" w:rsidRPr="00CE72EB">
        <w:t xml:space="preserve">The following documents shall be deemed to form and be read and construed as part of this Agreement. This Agreement shall prevail over all other Contract documents. </w:t>
      </w:r>
    </w:p>
    <w:p w:rsidR="003D75A9" w:rsidRPr="00CE72EB" w:rsidRDefault="003D75A9" w:rsidP="00C47697">
      <w:pPr>
        <w:pStyle w:val="P3Header1-Clauses"/>
        <w:numPr>
          <w:ilvl w:val="0"/>
          <w:numId w:val="66"/>
        </w:numPr>
      </w:pPr>
      <w:r w:rsidRPr="00CE72EB">
        <w:t>the Letter of Acceptance</w:t>
      </w:r>
    </w:p>
    <w:p w:rsidR="003D75A9" w:rsidRPr="00CE72EB" w:rsidRDefault="003D75A9" w:rsidP="00C47697">
      <w:pPr>
        <w:pStyle w:val="P3Header1-Clauses"/>
        <w:numPr>
          <w:ilvl w:val="0"/>
          <w:numId w:val="66"/>
        </w:numPr>
      </w:pPr>
      <w:r w:rsidRPr="00CE72EB">
        <w:t xml:space="preserve">the Letter of Bid </w:t>
      </w:r>
    </w:p>
    <w:p w:rsidR="003D75A9" w:rsidRPr="00CE72EB" w:rsidRDefault="003D75A9" w:rsidP="00C47697">
      <w:pPr>
        <w:pStyle w:val="P3Header1-Clauses"/>
        <w:numPr>
          <w:ilvl w:val="0"/>
          <w:numId w:val="66"/>
        </w:numPr>
      </w:pPr>
      <w:r w:rsidRPr="00CE72EB">
        <w:t>the addenda Nos ________(if any)</w:t>
      </w:r>
    </w:p>
    <w:p w:rsidR="003D75A9" w:rsidRPr="00CE72EB" w:rsidRDefault="003D75A9" w:rsidP="00C47697">
      <w:pPr>
        <w:pStyle w:val="P3Header1-Clauses"/>
        <w:numPr>
          <w:ilvl w:val="0"/>
          <w:numId w:val="66"/>
        </w:numPr>
      </w:pPr>
      <w:r w:rsidRPr="00CE72EB">
        <w:t xml:space="preserve">the Particular Conditions </w:t>
      </w:r>
    </w:p>
    <w:p w:rsidR="003D75A9" w:rsidRPr="00CE72EB" w:rsidRDefault="003D75A9" w:rsidP="00C47697">
      <w:pPr>
        <w:pStyle w:val="P3Header1-Clauses"/>
        <w:numPr>
          <w:ilvl w:val="0"/>
          <w:numId w:val="66"/>
        </w:numPr>
      </w:pPr>
      <w:r w:rsidRPr="00CE72EB">
        <w:t>the General Conditions</w:t>
      </w:r>
      <w:r w:rsidR="00C6410E" w:rsidRPr="00CE72EB">
        <w:t xml:space="preserve"> of Contract, including </w:t>
      </w:r>
      <w:r w:rsidR="009E69E7" w:rsidRPr="00CE72EB">
        <w:t>Appendices</w:t>
      </w:r>
      <w:r w:rsidRPr="00CE72EB">
        <w:t>;</w:t>
      </w:r>
    </w:p>
    <w:p w:rsidR="003D75A9" w:rsidRPr="00CE72EB" w:rsidRDefault="003D75A9" w:rsidP="00C47697">
      <w:pPr>
        <w:pStyle w:val="P3Header1-Clauses"/>
        <w:numPr>
          <w:ilvl w:val="0"/>
          <w:numId w:val="66"/>
        </w:numPr>
      </w:pPr>
      <w:r w:rsidRPr="00CE72EB">
        <w:t>the Specification</w:t>
      </w:r>
    </w:p>
    <w:p w:rsidR="00C6410E" w:rsidRPr="00CE72EB" w:rsidRDefault="003D75A9" w:rsidP="00C47697">
      <w:pPr>
        <w:pStyle w:val="P3Header1-Clauses"/>
        <w:numPr>
          <w:ilvl w:val="0"/>
          <w:numId w:val="66"/>
        </w:numPr>
      </w:pPr>
      <w:r w:rsidRPr="00CE72EB">
        <w:t xml:space="preserve">the Drawings </w:t>
      </w:r>
    </w:p>
    <w:p w:rsidR="003D75A9" w:rsidRPr="00CE72EB" w:rsidRDefault="00C6410E" w:rsidP="00C47697">
      <w:pPr>
        <w:pStyle w:val="P3Header1-Clauses"/>
        <w:numPr>
          <w:ilvl w:val="0"/>
          <w:numId w:val="66"/>
        </w:numPr>
      </w:pPr>
      <w:r w:rsidRPr="00CE72EB">
        <w:t>Bill of Quantities;</w:t>
      </w:r>
      <w:r w:rsidRPr="00CE72EB" w:rsidDel="003D75A9">
        <w:rPr>
          <w:rStyle w:val="FootnoteReference"/>
        </w:rPr>
        <w:t xml:space="preserve"> </w:t>
      </w:r>
      <w:r w:rsidRPr="00CE72EB">
        <w:rPr>
          <w:rStyle w:val="FootnoteReference"/>
        </w:rPr>
        <w:footnoteReference w:id="46"/>
      </w:r>
      <w:r w:rsidRPr="00CE72EB">
        <w:t xml:space="preserve"> </w:t>
      </w:r>
      <w:r w:rsidR="003D75A9" w:rsidRPr="00CE72EB">
        <w:t>and</w:t>
      </w:r>
    </w:p>
    <w:p w:rsidR="003D75A9" w:rsidRPr="00CE72EB" w:rsidRDefault="00C6410E" w:rsidP="00C47697">
      <w:pPr>
        <w:pStyle w:val="P3Header1-Clauses"/>
        <w:numPr>
          <w:ilvl w:val="0"/>
          <w:numId w:val="66"/>
        </w:numPr>
      </w:pPr>
      <w:r w:rsidRPr="00CE72EB">
        <w:t xml:space="preserve">any other document </w:t>
      </w:r>
      <w:r w:rsidRPr="00CE72EB">
        <w:rPr>
          <w:b/>
        </w:rPr>
        <w:t>listed in the PCC</w:t>
      </w:r>
      <w:r w:rsidRPr="00CE72EB">
        <w:t xml:space="preserve"> as forming part of the Contract</w:t>
      </w:r>
      <w:r w:rsidR="00C47697" w:rsidRPr="00CE72EB">
        <w:t>;</w:t>
      </w:r>
    </w:p>
    <w:p w:rsidR="007B586E" w:rsidRPr="00CE72EB" w:rsidRDefault="007B586E">
      <w:pPr>
        <w:pStyle w:val="BlockText"/>
        <w:spacing w:before="240" w:after="240"/>
        <w:ind w:left="0" w:right="288"/>
        <w:rPr>
          <w:rFonts w:ascii="Times New Roman" w:hAnsi="Times New Roman" w:cs="Times New Roman"/>
          <w:b w:val="0"/>
          <w:bCs w:val="0"/>
          <w:i w:val="0"/>
          <w:iCs w:val="0"/>
          <w:sz w:val="24"/>
        </w:rPr>
      </w:pPr>
      <w:r w:rsidRPr="00CE72EB">
        <w:rPr>
          <w:rFonts w:ascii="Times New Roman" w:hAnsi="Times New Roman" w:cs="Times New Roman"/>
          <w:b w:val="0"/>
          <w:bCs w:val="0"/>
          <w:i w:val="0"/>
          <w:iCs w:val="0"/>
          <w:sz w:val="24"/>
        </w:rPr>
        <w:t>3.</w:t>
      </w:r>
      <w:r w:rsidRPr="00CE72EB">
        <w:rPr>
          <w:rFonts w:ascii="Times New Roman" w:hAnsi="Times New Roman" w:cs="Times New Roman"/>
          <w:b w:val="0"/>
          <w:bCs w:val="0"/>
          <w:i w:val="0"/>
          <w:iCs w:val="0"/>
          <w:sz w:val="24"/>
        </w:rPr>
        <w:tab/>
        <w:t xml:space="preserve">In consideration of the payments to be made by the </w:t>
      </w:r>
      <w:r w:rsidR="00283744" w:rsidRPr="00CE72EB">
        <w:rPr>
          <w:rFonts w:ascii="Times New Roman" w:hAnsi="Times New Roman" w:cs="Times New Roman"/>
          <w:b w:val="0"/>
          <w:bCs w:val="0"/>
          <w:i w:val="0"/>
          <w:iCs w:val="0"/>
          <w:sz w:val="24"/>
        </w:rPr>
        <w:t>Employer</w:t>
      </w:r>
      <w:r w:rsidRPr="00CE72EB">
        <w:rPr>
          <w:rFonts w:ascii="Times New Roman" w:hAnsi="Times New Roman" w:cs="Times New Roman"/>
          <w:b w:val="0"/>
          <w:bCs w:val="0"/>
          <w:i w:val="0"/>
          <w:iCs w:val="0"/>
          <w:sz w:val="24"/>
        </w:rPr>
        <w:t xml:space="preserve"> to the Contractor as </w:t>
      </w:r>
      <w:r w:rsidR="005F0029" w:rsidRPr="00CE72EB">
        <w:rPr>
          <w:rFonts w:ascii="Times New Roman" w:hAnsi="Times New Roman" w:cs="Times New Roman"/>
          <w:b w:val="0"/>
          <w:bCs w:val="0"/>
          <w:i w:val="0"/>
          <w:iCs w:val="0"/>
          <w:sz w:val="24"/>
        </w:rPr>
        <w:t>specified</w:t>
      </w:r>
      <w:r w:rsidRPr="00CE72EB">
        <w:rPr>
          <w:rFonts w:ascii="Times New Roman" w:hAnsi="Times New Roman" w:cs="Times New Roman"/>
          <w:b w:val="0"/>
          <w:bCs w:val="0"/>
          <w:i w:val="0"/>
          <w:iCs w:val="0"/>
          <w:sz w:val="24"/>
        </w:rPr>
        <w:t xml:space="preserve"> in this Agreement, the Contractor hereby covenants with the </w:t>
      </w:r>
      <w:r w:rsidR="00283744" w:rsidRPr="00CE72EB">
        <w:rPr>
          <w:rFonts w:ascii="Times New Roman" w:hAnsi="Times New Roman" w:cs="Times New Roman"/>
          <w:b w:val="0"/>
          <w:bCs w:val="0"/>
          <w:i w:val="0"/>
          <w:iCs w:val="0"/>
          <w:sz w:val="24"/>
        </w:rPr>
        <w:t>Employer</w:t>
      </w:r>
      <w:r w:rsidRPr="00CE72EB">
        <w:rPr>
          <w:rFonts w:ascii="Times New Roman" w:hAnsi="Times New Roman" w:cs="Times New Roman"/>
          <w:b w:val="0"/>
          <w:bCs w:val="0"/>
          <w:i w:val="0"/>
          <w:iCs w:val="0"/>
          <w:sz w:val="24"/>
        </w:rPr>
        <w:t xml:space="preserve"> to execute the Works and to remedy defects therein in conformity in all respects with the provisions of the Contract.</w:t>
      </w:r>
    </w:p>
    <w:p w:rsidR="007B586E" w:rsidRPr="00CE72EB" w:rsidRDefault="007B586E">
      <w:pPr>
        <w:pStyle w:val="BlockText"/>
        <w:spacing w:before="240" w:after="240"/>
        <w:ind w:left="0" w:right="288"/>
        <w:rPr>
          <w:rFonts w:ascii="Times New Roman" w:hAnsi="Times New Roman" w:cs="Times New Roman"/>
          <w:b w:val="0"/>
          <w:bCs w:val="0"/>
          <w:i w:val="0"/>
          <w:iCs w:val="0"/>
          <w:sz w:val="24"/>
        </w:rPr>
      </w:pPr>
      <w:r w:rsidRPr="00CE72EB">
        <w:rPr>
          <w:rFonts w:ascii="Times New Roman" w:hAnsi="Times New Roman" w:cs="Times New Roman"/>
          <w:b w:val="0"/>
          <w:bCs w:val="0"/>
          <w:i w:val="0"/>
          <w:iCs w:val="0"/>
          <w:sz w:val="24"/>
        </w:rPr>
        <w:t>4.</w:t>
      </w:r>
      <w:r w:rsidRPr="00CE72EB">
        <w:rPr>
          <w:rFonts w:ascii="Times New Roman" w:hAnsi="Times New Roman" w:cs="Times New Roman"/>
          <w:b w:val="0"/>
          <w:bCs w:val="0"/>
          <w:i w:val="0"/>
          <w:iCs w:val="0"/>
          <w:sz w:val="24"/>
        </w:rPr>
        <w:tab/>
        <w:t xml:space="preserve">The </w:t>
      </w:r>
      <w:r w:rsidR="00283744" w:rsidRPr="00CE72EB">
        <w:rPr>
          <w:rFonts w:ascii="Times New Roman" w:hAnsi="Times New Roman" w:cs="Times New Roman"/>
          <w:b w:val="0"/>
          <w:bCs w:val="0"/>
          <w:i w:val="0"/>
          <w:iCs w:val="0"/>
          <w:sz w:val="24"/>
        </w:rPr>
        <w:t>Employer</w:t>
      </w:r>
      <w:r w:rsidRPr="00CE72EB">
        <w:rPr>
          <w:rFonts w:ascii="Times New Roman" w:hAnsi="Times New Roman" w:cs="Times New Roman"/>
          <w:b w:val="0"/>
          <w:bCs w:val="0"/>
          <w:i w:val="0"/>
          <w:iCs w:val="0"/>
          <w:sz w:val="24"/>
        </w:rPr>
        <w:t xml:space="preserve">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rsidR="007B586E" w:rsidRPr="00CE72EB" w:rsidRDefault="007B586E">
      <w:pPr>
        <w:pStyle w:val="BlockText"/>
        <w:spacing w:before="240" w:after="240"/>
        <w:ind w:left="720" w:right="288"/>
        <w:rPr>
          <w:rFonts w:ascii="Times New Roman" w:hAnsi="Times New Roman" w:cs="Times New Roman"/>
          <w:sz w:val="24"/>
        </w:rPr>
      </w:pPr>
      <w:r w:rsidRPr="00CE72EB">
        <w:rPr>
          <w:rFonts w:ascii="Times New Roman" w:hAnsi="Times New Roman" w:cs="Times New Roman"/>
          <w:b w:val="0"/>
          <w:bCs w:val="0"/>
          <w:i w:val="0"/>
          <w:iCs w:val="0"/>
          <w:sz w:val="24"/>
        </w:rPr>
        <w:lastRenderedPageBreak/>
        <w:t>IN WITNESS whereof the parties hereto have caused this Agreement to be executed in accordance with the laws of . . .</w:t>
      </w:r>
      <w:r w:rsidRPr="00CE72EB">
        <w:rPr>
          <w:rFonts w:ascii="Times New Roman" w:hAnsi="Times New Roman" w:cs="Times New Roman"/>
          <w:b w:val="0"/>
          <w:bCs w:val="0"/>
          <w:i w:val="0"/>
          <w:iCs w:val="0"/>
          <w:sz w:val="20"/>
          <w:szCs w:val="20"/>
        </w:rPr>
        <w:t xml:space="preserve"> . . </w:t>
      </w:r>
      <w:r w:rsidRPr="00CE72EB">
        <w:rPr>
          <w:rFonts w:ascii="Times New Roman" w:hAnsi="Times New Roman" w:cs="Times New Roman"/>
          <w:bCs w:val="0"/>
          <w:iCs w:val="0"/>
          <w:sz w:val="20"/>
          <w:szCs w:val="20"/>
        </w:rPr>
        <w:t>[</w:t>
      </w:r>
      <w:r w:rsidRPr="00CE72EB">
        <w:rPr>
          <w:rFonts w:ascii="Times New Roman" w:hAnsi="Times New Roman" w:cs="Times New Roman"/>
          <w:sz w:val="20"/>
          <w:szCs w:val="20"/>
        </w:rPr>
        <w:t>name of the borrowing country]</w:t>
      </w:r>
      <w:r w:rsidRPr="00CE72EB">
        <w:rPr>
          <w:rFonts w:ascii="Times New Roman" w:hAnsi="Times New Roman" w:cs="Times New Roman"/>
          <w:b w:val="0"/>
          <w:bCs w:val="0"/>
          <w:i w:val="0"/>
          <w:iCs w:val="0"/>
          <w:sz w:val="20"/>
          <w:szCs w:val="20"/>
        </w:rPr>
        <w:t>. . .</w:t>
      </w:r>
      <w:r w:rsidRPr="00CE72EB">
        <w:rPr>
          <w:rFonts w:ascii="Times New Roman" w:hAnsi="Times New Roman" w:cs="Times New Roman"/>
          <w:b w:val="0"/>
          <w:bCs w:val="0"/>
          <w:i w:val="0"/>
          <w:iCs w:val="0"/>
          <w:sz w:val="24"/>
        </w:rPr>
        <w:t xml:space="preserve"> . .on the day, month and year </w:t>
      </w:r>
      <w:r w:rsidR="005F0029" w:rsidRPr="00CE72EB">
        <w:rPr>
          <w:rFonts w:ascii="Times New Roman" w:hAnsi="Times New Roman" w:cs="Times New Roman"/>
          <w:b w:val="0"/>
          <w:bCs w:val="0"/>
          <w:i w:val="0"/>
          <w:iCs w:val="0"/>
          <w:sz w:val="24"/>
        </w:rPr>
        <w:t>specified</w:t>
      </w:r>
      <w:r w:rsidRPr="00CE72EB">
        <w:rPr>
          <w:rFonts w:ascii="Times New Roman" w:hAnsi="Times New Roman" w:cs="Times New Roman"/>
          <w:b w:val="0"/>
          <w:bCs w:val="0"/>
          <w:i w:val="0"/>
          <w:iCs w:val="0"/>
          <w:sz w:val="24"/>
        </w:rPr>
        <w:t xml:space="preserve"> above.</w:t>
      </w:r>
    </w:p>
    <w:p w:rsidR="007B586E" w:rsidRPr="00CE72EB" w:rsidRDefault="007B586E">
      <w:pPr>
        <w:pStyle w:val="BlockText"/>
        <w:ind w:right="288"/>
        <w:rPr>
          <w:rFonts w:ascii="Times New Roman" w:hAnsi="Times New Roman" w:cs="Times New Roman"/>
          <w:sz w:val="24"/>
        </w:rPr>
      </w:pPr>
    </w:p>
    <w:p w:rsidR="007B586E" w:rsidRPr="00CE72EB" w:rsidRDefault="007B586E">
      <w:pPr>
        <w:pStyle w:val="BlockText"/>
        <w:ind w:right="288"/>
        <w:rPr>
          <w:rFonts w:ascii="Times New Roman" w:hAnsi="Times New Roman" w:cs="Times New Roman"/>
          <w:sz w:val="24"/>
        </w:rPr>
      </w:pPr>
    </w:p>
    <w:tbl>
      <w:tblPr>
        <w:tblW w:w="9468" w:type="dxa"/>
        <w:tblBorders>
          <w:bottom w:val="dotted" w:sz="4" w:space="0" w:color="auto"/>
        </w:tblBorders>
        <w:tblLook w:val="01E0" w:firstRow="1" w:lastRow="1" w:firstColumn="1" w:lastColumn="1" w:noHBand="0" w:noVBand="0"/>
      </w:tblPr>
      <w:tblGrid>
        <w:gridCol w:w="1368"/>
        <w:gridCol w:w="3012"/>
        <w:gridCol w:w="1308"/>
        <w:gridCol w:w="3780"/>
      </w:tblGrid>
      <w:tr w:rsidR="007B586E" w:rsidRPr="00CE72EB">
        <w:tc>
          <w:tcPr>
            <w:tcW w:w="1368" w:type="dxa"/>
          </w:tcPr>
          <w:p w:rsidR="007B586E" w:rsidRPr="00CE72EB" w:rsidRDefault="007B586E">
            <w:pPr>
              <w:tabs>
                <w:tab w:val="right" w:leader="dot" w:pos="4500"/>
                <w:tab w:val="left" w:pos="5040"/>
                <w:tab w:val="right" w:leader="dot" w:pos="9360"/>
              </w:tabs>
              <w:spacing w:before="360"/>
              <w:jc w:val="right"/>
            </w:pPr>
            <w:r w:rsidRPr="00CE72EB">
              <w:t>Signed by:</w:t>
            </w:r>
          </w:p>
        </w:tc>
        <w:tc>
          <w:tcPr>
            <w:tcW w:w="3012" w:type="dxa"/>
            <w:tcBorders>
              <w:bottom w:val="dotted" w:sz="4" w:space="0" w:color="auto"/>
            </w:tcBorders>
          </w:tcPr>
          <w:p w:rsidR="007B586E" w:rsidRPr="00CE72EB" w:rsidRDefault="007B586E">
            <w:pPr>
              <w:tabs>
                <w:tab w:val="right" w:leader="dot" w:pos="4500"/>
                <w:tab w:val="left" w:pos="5040"/>
                <w:tab w:val="right" w:leader="dot" w:pos="9360"/>
              </w:tabs>
              <w:spacing w:before="360"/>
              <w:ind w:right="288"/>
              <w:jc w:val="both"/>
            </w:pPr>
          </w:p>
        </w:tc>
        <w:tc>
          <w:tcPr>
            <w:tcW w:w="1308" w:type="dxa"/>
          </w:tcPr>
          <w:p w:rsidR="007B586E" w:rsidRPr="00CE72EB" w:rsidRDefault="007B586E">
            <w:pPr>
              <w:tabs>
                <w:tab w:val="right" w:leader="dot" w:pos="4500"/>
                <w:tab w:val="left" w:pos="5040"/>
                <w:tab w:val="right" w:leader="dot" w:pos="9360"/>
              </w:tabs>
              <w:spacing w:before="360"/>
              <w:ind w:right="-108"/>
              <w:jc w:val="right"/>
            </w:pPr>
            <w:r w:rsidRPr="00CE72EB">
              <w:t>Signed by:</w:t>
            </w:r>
          </w:p>
        </w:tc>
        <w:tc>
          <w:tcPr>
            <w:tcW w:w="3780" w:type="dxa"/>
            <w:tcBorders>
              <w:bottom w:val="dotted" w:sz="4" w:space="0" w:color="auto"/>
            </w:tcBorders>
          </w:tcPr>
          <w:p w:rsidR="007B586E" w:rsidRPr="00CE72EB" w:rsidRDefault="007B586E">
            <w:pPr>
              <w:tabs>
                <w:tab w:val="right" w:leader="dot" w:pos="4500"/>
                <w:tab w:val="left" w:pos="5040"/>
                <w:tab w:val="right" w:leader="dot" w:pos="9360"/>
              </w:tabs>
              <w:spacing w:before="240"/>
              <w:ind w:right="288"/>
              <w:jc w:val="both"/>
            </w:pPr>
          </w:p>
        </w:tc>
      </w:tr>
      <w:tr w:rsidR="007B586E" w:rsidRPr="00CE72EB">
        <w:tc>
          <w:tcPr>
            <w:tcW w:w="4380" w:type="dxa"/>
            <w:gridSpan w:val="2"/>
          </w:tcPr>
          <w:p w:rsidR="007B586E" w:rsidRPr="00CE72EB" w:rsidRDefault="007B586E">
            <w:pPr>
              <w:tabs>
                <w:tab w:val="right" w:leader="dot" w:pos="4500"/>
                <w:tab w:val="left" w:pos="5040"/>
                <w:tab w:val="right" w:leader="dot" w:pos="9360"/>
              </w:tabs>
              <w:ind w:right="288"/>
              <w:jc w:val="center"/>
              <w:rPr>
                <w:sz w:val="20"/>
                <w:szCs w:val="20"/>
              </w:rPr>
            </w:pPr>
            <w:r w:rsidRPr="00CE72EB">
              <w:rPr>
                <w:sz w:val="20"/>
                <w:szCs w:val="20"/>
              </w:rPr>
              <w:t xml:space="preserve">for and on behalf of the </w:t>
            </w:r>
            <w:r w:rsidR="00283744" w:rsidRPr="00CE72EB">
              <w:rPr>
                <w:sz w:val="20"/>
                <w:szCs w:val="20"/>
              </w:rPr>
              <w:t>Employer</w:t>
            </w:r>
          </w:p>
        </w:tc>
        <w:tc>
          <w:tcPr>
            <w:tcW w:w="5088" w:type="dxa"/>
            <w:gridSpan w:val="2"/>
          </w:tcPr>
          <w:p w:rsidR="007B586E" w:rsidRPr="00CE72EB" w:rsidRDefault="007B586E">
            <w:pPr>
              <w:tabs>
                <w:tab w:val="right" w:leader="dot" w:pos="4500"/>
                <w:tab w:val="left" w:pos="5040"/>
                <w:tab w:val="right" w:leader="dot" w:pos="9360"/>
              </w:tabs>
              <w:ind w:right="288"/>
              <w:jc w:val="center"/>
              <w:rPr>
                <w:sz w:val="20"/>
                <w:szCs w:val="20"/>
              </w:rPr>
            </w:pPr>
            <w:r w:rsidRPr="00CE72EB">
              <w:rPr>
                <w:sz w:val="20"/>
                <w:szCs w:val="20"/>
              </w:rPr>
              <w:t>for and on behalf the Contractor</w:t>
            </w:r>
          </w:p>
        </w:tc>
      </w:tr>
      <w:tr w:rsidR="007B586E" w:rsidRPr="00CE72EB">
        <w:tc>
          <w:tcPr>
            <w:tcW w:w="1368" w:type="dxa"/>
            <w:tcBorders>
              <w:bottom w:val="nil"/>
            </w:tcBorders>
          </w:tcPr>
          <w:p w:rsidR="007B586E" w:rsidRPr="00CE72EB" w:rsidRDefault="007B586E">
            <w:pPr>
              <w:tabs>
                <w:tab w:val="right" w:leader="dot" w:pos="4500"/>
                <w:tab w:val="left" w:pos="5040"/>
                <w:tab w:val="right" w:leader="dot" w:pos="9360"/>
              </w:tabs>
              <w:spacing w:before="360"/>
              <w:ind w:right="-108"/>
              <w:jc w:val="right"/>
            </w:pPr>
            <w:r w:rsidRPr="00CE72EB">
              <w:t>in the presence of:</w:t>
            </w:r>
          </w:p>
        </w:tc>
        <w:tc>
          <w:tcPr>
            <w:tcW w:w="3012" w:type="dxa"/>
            <w:tcBorders>
              <w:bottom w:val="dotted" w:sz="4" w:space="0" w:color="auto"/>
            </w:tcBorders>
          </w:tcPr>
          <w:p w:rsidR="007B586E" w:rsidRPr="00CE72EB" w:rsidRDefault="007B586E">
            <w:pPr>
              <w:tabs>
                <w:tab w:val="right" w:leader="dot" w:pos="4500"/>
                <w:tab w:val="left" w:pos="5040"/>
                <w:tab w:val="right" w:leader="dot" w:pos="9360"/>
              </w:tabs>
              <w:spacing w:before="360"/>
              <w:ind w:right="288"/>
              <w:jc w:val="both"/>
            </w:pPr>
          </w:p>
        </w:tc>
        <w:tc>
          <w:tcPr>
            <w:tcW w:w="1308" w:type="dxa"/>
            <w:tcBorders>
              <w:bottom w:val="nil"/>
            </w:tcBorders>
          </w:tcPr>
          <w:p w:rsidR="007B586E" w:rsidRPr="00CE72EB" w:rsidRDefault="007B586E">
            <w:pPr>
              <w:tabs>
                <w:tab w:val="right" w:leader="dot" w:pos="4500"/>
                <w:tab w:val="left" w:pos="5040"/>
                <w:tab w:val="right" w:leader="dot" w:pos="9360"/>
              </w:tabs>
              <w:spacing w:before="360"/>
              <w:ind w:right="-132"/>
              <w:jc w:val="right"/>
            </w:pPr>
            <w:r w:rsidRPr="00CE72EB">
              <w:t>in the presence of:</w:t>
            </w:r>
          </w:p>
        </w:tc>
        <w:tc>
          <w:tcPr>
            <w:tcW w:w="3780" w:type="dxa"/>
            <w:tcBorders>
              <w:bottom w:val="dotted" w:sz="4" w:space="0" w:color="auto"/>
            </w:tcBorders>
          </w:tcPr>
          <w:p w:rsidR="007B586E" w:rsidRPr="00CE72EB" w:rsidRDefault="007B586E">
            <w:pPr>
              <w:tabs>
                <w:tab w:val="right" w:leader="dot" w:pos="4500"/>
                <w:tab w:val="left" w:pos="5040"/>
                <w:tab w:val="right" w:leader="dot" w:pos="9360"/>
              </w:tabs>
              <w:spacing w:before="360"/>
              <w:ind w:right="-132"/>
            </w:pPr>
          </w:p>
        </w:tc>
      </w:tr>
      <w:tr w:rsidR="007B586E" w:rsidRPr="00CE72EB">
        <w:tc>
          <w:tcPr>
            <w:tcW w:w="4380" w:type="dxa"/>
            <w:gridSpan w:val="2"/>
            <w:tcBorders>
              <w:bottom w:val="nil"/>
            </w:tcBorders>
          </w:tcPr>
          <w:p w:rsidR="007B586E" w:rsidRPr="00CE72EB" w:rsidRDefault="007B586E">
            <w:pPr>
              <w:tabs>
                <w:tab w:val="right" w:leader="dot" w:pos="4500"/>
                <w:tab w:val="left" w:pos="5040"/>
                <w:tab w:val="right" w:leader="dot" w:pos="9360"/>
              </w:tabs>
              <w:ind w:right="288"/>
              <w:jc w:val="center"/>
              <w:rPr>
                <w:sz w:val="20"/>
                <w:szCs w:val="20"/>
              </w:rPr>
            </w:pPr>
            <w:r w:rsidRPr="00CE72EB">
              <w:rPr>
                <w:sz w:val="20"/>
                <w:szCs w:val="20"/>
              </w:rPr>
              <w:t>Witness, Name, Signature, Address, Date</w:t>
            </w:r>
          </w:p>
        </w:tc>
        <w:tc>
          <w:tcPr>
            <w:tcW w:w="5088" w:type="dxa"/>
            <w:gridSpan w:val="2"/>
            <w:tcBorders>
              <w:bottom w:val="nil"/>
            </w:tcBorders>
          </w:tcPr>
          <w:p w:rsidR="007B586E" w:rsidRPr="00CE72EB" w:rsidRDefault="007B586E">
            <w:pPr>
              <w:tabs>
                <w:tab w:val="right" w:leader="dot" w:pos="4500"/>
                <w:tab w:val="left" w:pos="5040"/>
                <w:tab w:val="right" w:leader="dot" w:pos="9360"/>
              </w:tabs>
              <w:ind w:right="288"/>
              <w:jc w:val="center"/>
              <w:rPr>
                <w:sz w:val="20"/>
                <w:szCs w:val="20"/>
              </w:rPr>
            </w:pPr>
            <w:r w:rsidRPr="00CE72EB">
              <w:rPr>
                <w:sz w:val="20"/>
                <w:szCs w:val="20"/>
              </w:rPr>
              <w:t>Witness, Name, Signature, Address, Date</w:t>
            </w:r>
          </w:p>
        </w:tc>
      </w:tr>
    </w:tbl>
    <w:p w:rsidR="007B586E" w:rsidRPr="00CE72EB" w:rsidRDefault="007B586E">
      <w:pPr>
        <w:tabs>
          <w:tab w:val="right" w:pos="4500"/>
          <w:tab w:val="left" w:pos="5040"/>
          <w:tab w:val="right" w:leader="dot" w:pos="9360"/>
        </w:tabs>
        <w:ind w:left="180" w:right="288"/>
        <w:jc w:val="both"/>
      </w:pPr>
    </w:p>
    <w:p w:rsidR="007B586E" w:rsidRPr="00CE72EB" w:rsidRDefault="007B586E">
      <w:pPr>
        <w:tabs>
          <w:tab w:val="right" w:pos="4500"/>
          <w:tab w:val="left" w:pos="5040"/>
          <w:tab w:val="right" w:leader="dot" w:pos="9360"/>
        </w:tabs>
        <w:ind w:left="180" w:right="288"/>
        <w:jc w:val="both"/>
      </w:pPr>
    </w:p>
    <w:p w:rsidR="007B586E" w:rsidRPr="00CE72EB" w:rsidRDefault="007B586E">
      <w:pPr>
        <w:pStyle w:val="S9Header1"/>
      </w:pPr>
      <w:r w:rsidRPr="00CE72EB">
        <w:br w:type="page"/>
      </w:r>
      <w:bookmarkStart w:id="625" w:name="_Toc23238065"/>
      <w:bookmarkStart w:id="626" w:name="_Toc41971557"/>
      <w:bookmarkStart w:id="627" w:name="_Toc78273068"/>
      <w:bookmarkStart w:id="628" w:name="_Toc111009246"/>
      <w:bookmarkStart w:id="629" w:name="_Toc473902982"/>
      <w:bookmarkStart w:id="630" w:name="_Toc428352207"/>
      <w:bookmarkStart w:id="631" w:name="_Toc438907198"/>
      <w:bookmarkStart w:id="632" w:name="_Toc438907298"/>
      <w:r w:rsidRPr="00CE72EB">
        <w:lastRenderedPageBreak/>
        <w:t>Performance Security</w:t>
      </w:r>
      <w:bookmarkEnd w:id="625"/>
      <w:bookmarkEnd w:id="626"/>
      <w:bookmarkEnd w:id="627"/>
      <w:bookmarkEnd w:id="628"/>
      <w:r w:rsidR="005C4234" w:rsidRPr="00CE72EB">
        <w:t xml:space="preserve"> (Bank Guarantee)</w:t>
      </w:r>
      <w:bookmarkEnd w:id="629"/>
    </w:p>
    <w:bookmarkEnd w:id="630"/>
    <w:bookmarkEnd w:id="631"/>
    <w:bookmarkEnd w:id="632"/>
    <w:p w:rsidR="001A418F" w:rsidRPr="00CE72EB" w:rsidRDefault="005C4234" w:rsidP="0020119D">
      <w:pPr>
        <w:jc w:val="center"/>
        <w:rPr>
          <w:b/>
          <w:iCs/>
          <w:sz w:val="28"/>
          <w:szCs w:val="28"/>
        </w:rPr>
      </w:pPr>
      <w:r w:rsidRPr="00CE72EB">
        <w:rPr>
          <w:b/>
          <w:iCs/>
          <w:sz w:val="28"/>
          <w:szCs w:val="28"/>
        </w:rPr>
        <w:t>Option 1: (Bank</w:t>
      </w:r>
      <w:r w:rsidR="00795684" w:rsidRPr="00CE72EB">
        <w:rPr>
          <w:b/>
          <w:iCs/>
          <w:sz w:val="28"/>
          <w:szCs w:val="28"/>
        </w:rPr>
        <w:t xml:space="preserve"> Guarantee)</w:t>
      </w:r>
    </w:p>
    <w:p w:rsidR="001A418F" w:rsidRPr="00CE72EB" w:rsidRDefault="001A418F" w:rsidP="001A418F">
      <w:pPr>
        <w:pStyle w:val="NormalWeb"/>
        <w:rPr>
          <w:rFonts w:ascii="Times New Roman" w:hAnsi="Times New Roman"/>
          <w:i/>
          <w:sz w:val="24"/>
        </w:rPr>
      </w:pPr>
      <w:r w:rsidRPr="00CE72EB">
        <w:rPr>
          <w:rFonts w:ascii="Times New Roman" w:hAnsi="Times New Roman"/>
          <w:i/>
          <w:sz w:val="24"/>
        </w:rPr>
        <w:t>[Guarantor letterhead or SWIFT identifier code]</w:t>
      </w:r>
    </w:p>
    <w:p w:rsidR="001A418F" w:rsidRPr="00CE72EB" w:rsidRDefault="001A418F" w:rsidP="001A418F">
      <w:pPr>
        <w:pStyle w:val="NormalWeb"/>
        <w:rPr>
          <w:rFonts w:ascii="Times New Roman" w:hAnsi="Times New Roman"/>
          <w:i/>
          <w:sz w:val="24"/>
        </w:rPr>
      </w:pPr>
      <w:r w:rsidRPr="00CE72EB">
        <w:rPr>
          <w:rFonts w:ascii="Times New Roman" w:hAnsi="Times New Roman"/>
          <w:b/>
          <w:sz w:val="24"/>
        </w:rPr>
        <w:t>Beneficiary:</w:t>
      </w:r>
      <w:r w:rsidRPr="00CE72EB">
        <w:rPr>
          <w:rFonts w:ascii="Times New Roman" w:hAnsi="Times New Roman"/>
          <w:sz w:val="24"/>
        </w:rPr>
        <w:tab/>
      </w:r>
      <w:r w:rsidRPr="00CE72EB">
        <w:rPr>
          <w:rFonts w:ascii="Times New Roman" w:hAnsi="Times New Roman"/>
          <w:i/>
          <w:sz w:val="24"/>
        </w:rPr>
        <w:t xml:space="preserve">[insert name and Address of </w:t>
      </w:r>
      <w:r w:rsidRPr="00CE72EB">
        <w:rPr>
          <w:rFonts w:ascii="Times New Roman" w:hAnsi="Times New Roman"/>
          <w:sz w:val="24"/>
        </w:rPr>
        <w:t>Employer</w:t>
      </w:r>
      <w:r w:rsidRPr="00CE72EB">
        <w:rPr>
          <w:rFonts w:ascii="Times New Roman" w:hAnsi="Times New Roman"/>
          <w:i/>
          <w:sz w:val="24"/>
        </w:rPr>
        <w:t>]</w:t>
      </w:r>
      <w:r w:rsidRPr="00CE72EB">
        <w:rPr>
          <w:rFonts w:ascii="Times New Roman" w:hAnsi="Times New Roman"/>
          <w:i/>
          <w:sz w:val="24"/>
        </w:rPr>
        <w:tab/>
      </w:r>
      <w:r w:rsidRPr="00CE72EB">
        <w:rPr>
          <w:rFonts w:ascii="Times New Roman" w:hAnsi="Times New Roman"/>
          <w:i/>
          <w:sz w:val="24"/>
        </w:rPr>
        <w:tab/>
      </w:r>
    </w:p>
    <w:p w:rsidR="001A418F" w:rsidRPr="00CE72EB" w:rsidRDefault="001A418F" w:rsidP="001A418F">
      <w:pPr>
        <w:pStyle w:val="NormalWeb"/>
        <w:rPr>
          <w:rFonts w:ascii="Times New Roman" w:hAnsi="Times New Roman"/>
          <w:sz w:val="24"/>
        </w:rPr>
      </w:pPr>
      <w:r w:rsidRPr="00CE72EB">
        <w:rPr>
          <w:rFonts w:ascii="Times New Roman" w:hAnsi="Times New Roman"/>
          <w:b/>
          <w:sz w:val="24"/>
        </w:rPr>
        <w:t>Date:</w:t>
      </w:r>
      <w:r w:rsidRPr="00CE72EB">
        <w:rPr>
          <w:rFonts w:ascii="Times New Roman" w:hAnsi="Times New Roman"/>
          <w:sz w:val="24"/>
        </w:rPr>
        <w:tab/>
        <w:t>_</w:t>
      </w:r>
      <w:r w:rsidRPr="00CE72EB">
        <w:rPr>
          <w:rFonts w:ascii="Times New Roman" w:hAnsi="Times New Roman"/>
          <w:i/>
          <w:sz w:val="24"/>
        </w:rPr>
        <w:t xml:space="preserve"> [Insert date of issue]</w:t>
      </w:r>
    </w:p>
    <w:p w:rsidR="001A418F" w:rsidRPr="00CE72EB" w:rsidRDefault="001A418F" w:rsidP="001A418F">
      <w:pPr>
        <w:pStyle w:val="NormalWeb"/>
        <w:rPr>
          <w:rFonts w:ascii="Times New Roman" w:hAnsi="Times New Roman"/>
          <w:sz w:val="24"/>
        </w:rPr>
      </w:pPr>
      <w:r w:rsidRPr="00CE72EB">
        <w:rPr>
          <w:rFonts w:ascii="Times New Roman" w:hAnsi="Times New Roman"/>
          <w:b/>
          <w:sz w:val="24"/>
        </w:rPr>
        <w:t>PERFORMANCE GUARANTEE No.:</w:t>
      </w:r>
      <w:r w:rsidRPr="00CE72EB">
        <w:rPr>
          <w:rFonts w:ascii="Times New Roman" w:hAnsi="Times New Roman"/>
          <w:sz w:val="24"/>
        </w:rPr>
        <w:tab/>
      </w:r>
      <w:r w:rsidRPr="00CE72EB">
        <w:rPr>
          <w:rFonts w:ascii="Times New Roman" w:hAnsi="Times New Roman"/>
          <w:i/>
          <w:sz w:val="24"/>
        </w:rPr>
        <w:t>[Insert guarantee reference number]</w:t>
      </w:r>
    </w:p>
    <w:p w:rsidR="001A418F" w:rsidRPr="00CE72EB" w:rsidRDefault="001A418F" w:rsidP="001A418F">
      <w:pPr>
        <w:pStyle w:val="NormalWeb"/>
        <w:rPr>
          <w:rFonts w:ascii="Times New Roman" w:hAnsi="Times New Roman"/>
          <w:sz w:val="24"/>
        </w:rPr>
      </w:pPr>
      <w:r w:rsidRPr="00CE72EB">
        <w:rPr>
          <w:rFonts w:ascii="Times New Roman" w:hAnsi="Times New Roman"/>
          <w:b/>
          <w:sz w:val="24"/>
        </w:rPr>
        <w:t xml:space="preserve">Guarantor:  </w:t>
      </w:r>
      <w:r w:rsidRPr="00CE72EB">
        <w:rPr>
          <w:rFonts w:ascii="Times New Roman" w:hAnsi="Times New Roman"/>
          <w:i/>
          <w:sz w:val="24"/>
        </w:rPr>
        <w:t>[Insert name and address of place of issue, unless indicated in the letterhead]</w:t>
      </w:r>
    </w:p>
    <w:p w:rsidR="001A418F" w:rsidRPr="00CE72EB" w:rsidRDefault="001A418F" w:rsidP="001A418F">
      <w:pPr>
        <w:pStyle w:val="NormalWeb"/>
        <w:jc w:val="both"/>
        <w:rPr>
          <w:rFonts w:ascii="Times New Roman" w:hAnsi="Times New Roman"/>
          <w:sz w:val="24"/>
        </w:rPr>
      </w:pPr>
      <w:r w:rsidRPr="00CE72EB">
        <w:rPr>
          <w:rFonts w:ascii="Times New Roman" w:hAnsi="Times New Roman"/>
          <w:sz w:val="24"/>
        </w:rPr>
        <w:t xml:space="preserve">We have been informed that _ </w:t>
      </w:r>
      <w:r w:rsidRPr="00CE72EB">
        <w:rPr>
          <w:rFonts w:ascii="Times New Roman" w:hAnsi="Times New Roman"/>
          <w:i/>
          <w:sz w:val="24"/>
        </w:rPr>
        <w:t xml:space="preserve">[insert name of Contractor, which in the case of a joint venture shall be the name of the joint venture] </w:t>
      </w:r>
      <w:r w:rsidRPr="00CE72EB">
        <w:rPr>
          <w:rFonts w:ascii="Times New Roman" w:hAnsi="Times New Roman"/>
          <w:sz w:val="24"/>
        </w:rPr>
        <w:t xml:space="preserve">(hereinafter called "the Applicant") has entered into Contract No. </w:t>
      </w:r>
      <w:r w:rsidRPr="00CE72EB">
        <w:rPr>
          <w:rFonts w:ascii="Times New Roman" w:hAnsi="Times New Roman"/>
          <w:i/>
          <w:sz w:val="24"/>
        </w:rPr>
        <w:t xml:space="preserve">[insert reference number of the contract] </w:t>
      </w:r>
      <w:r w:rsidRPr="00CE72EB">
        <w:rPr>
          <w:rFonts w:ascii="Times New Roman" w:hAnsi="Times New Roman"/>
          <w:sz w:val="24"/>
        </w:rPr>
        <w:t xml:space="preserve">dated </w:t>
      </w:r>
      <w:r w:rsidRPr="00CE72EB">
        <w:rPr>
          <w:rFonts w:ascii="Times New Roman" w:hAnsi="Times New Roman"/>
          <w:i/>
          <w:sz w:val="24"/>
        </w:rPr>
        <w:t>[insert date]</w:t>
      </w:r>
      <w:r w:rsidRPr="00CE72EB">
        <w:rPr>
          <w:rFonts w:ascii="Times New Roman" w:hAnsi="Times New Roman"/>
          <w:sz w:val="24"/>
        </w:rPr>
        <w:t xml:space="preserve"> with the Beneficiary, for the execution of _ </w:t>
      </w:r>
      <w:r w:rsidRPr="00CE72EB">
        <w:rPr>
          <w:rFonts w:ascii="Times New Roman" w:hAnsi="Times New Roman"/>
          <w:i/>
          <w:sz w:val="24"/>
        </w:rPr>
        <w:t xml:space="preserve">[insert name of contract and brief description of </w:t>
      </w:r>
      <w:r w:rsidRPr="00CE72EB">
        <w:rPr>
          <w:rFonts w:ascii="Times New Roman" w:hAnsi="Times New Roman"/>
          <w:sz w:val="24"/>
        </w:rPr>
        <w:t>Works</w:t>
      </w:r>
      <w:r w:rsidRPr="00CE72EB">
        <w:rPr>
          <w:rFonts w:ascii="Times New Roman" w:hAnsi="Times New Roman"/>
          <w:i/>
          <w:sz w:val="24"/>
        </w:rPr>
        <w:t>]</w:t>
      </w:r>
      <w:r w:rsidRPr="00CE72EB">
        <w:rPr>
          <w:rFonts w:ascii="Times New Roman" w:hAnsi="Times New Roman"/>
          <w:sz w:val="24"/>
        </w:rPr>
        <w:t xml:space="preserve"> (hereinafter called "the Contract"). </w:t>
      </w:r>
    </w:p>
    <w:p w:rsidR="001A418F" w:rsidRPr="00CE72EB" w:rsidRDefault="001A418F" w:rsidP="001A418F">
      <w:pPr>
        <w:pStyle w:val="NormalWeb"/>
        <w:jc w:val="both"/>
        <w:rPr>
          <w:rFonts w:ascii="Times New Roman" w:hAnsi="Times New Roman"/>
          <w:sz w:val="24"/>
        </w:rPr>
      </w:pPr>
      <w:r w:rsidRPr="00CE72EB">
        <w:rPr>
          <w:rFonts w:ascii="Times New Roman" w:hAnsi="Times New Roman"/>
          <w:sz w:val="24"/>
        </w:rPr>
        <w:t>Furthermore, we understand that, according to the conditions of the Contract, a performance guarantee is required.</w:t>
      </w:r>
    </w:p>
    <w:p w:rsidR="001A418F" w:rsidRPr="00CE72EB" w:rsidRDefault="001A418F" w:rsidP="001A418F">
      <w:pPr>
        <w:pStyle w:val="NormalWeb"/>
        <w:jc w:val="both"/>
        <w:rPr>
          <w:rFonts w:ascii="Times New Roman" w:hAnsi="Times New Roman"/>
          <w:sz w:val="24"/>
        </w:rPr>
      </w:pPr>
      <w:r w:rsidRPr="00CE72EB">
        <w:rPr>
          <w:rFonts w:ascii="Times New Roman" w:hAnsi="Times New Roman"/>
          <w:sz w:val="24"/>
        </w:rPr>
        <w:t>At the request of the Applicant, we as Guarantor,</w:t>
      </w:r>
      <w:r w:rsidR="005068DD" w:rsidRPr="00CE72EB">
        <w:rPr>
          <w:rFonts w:ascii="Times New Roman" w:hAnsi="Times New Roman"/>
          <w:sz w:val="24"/>
        </w:rPr>
        <w:t xml:space="preserve"> </w:t>
      </w:r>
      <w:r w:rsidRPr="00CE72EB">
        <w:rPr>
          <w:rFonts w:ascii="Times New Roman" w:hAnsi="Times New Roman"/>
          <w:sz w:val="24"/>
        </w:rPr>
        <w:t xml:space="preserve">hereby irrevocably undertake to pay the Beneficiary any sum or sums not exceeding in total an amount of </w:t>
      </w:r>
      <w:r w:rsidRPr="00CE72EB">
        <w:rPr>
          <w:rFonts w:ascii="Times New Roman" w:hAnsi="Times New Roman"/>
          <w:i/>
          <w:sz w:val="24"/>
        </w:rPr>
        <w:t xml:space="preserve">[insert amount in figures] </w:t>
      </w:r>
      <w:r w:rsidRPr="00CE72EB">
        <w:rPr>
          <w:rFonts w:ascii="Times New Roman" w:hAnsi="Times New Roman"/>
          <w:sz w:val="24"/>
        </w:rPr>
        <w:t>(</w:t>
      </w:r>
      <w:r w:rsidR="00765DB8" w:rsidRPr="00CE72EB">
        <w:rPr>
          <w:rFonts w:ascii="Times New Roman" w:hAnsi="Times New Roman"/>
          <w:sz w:val="24"/>
        </w:rPr>
        <w:t>______</w:t>
      </w:r>
      <w:r w:rsidRPr="00CE72EB">
        <w:rPr>
          <w:rFonts w:ascii="Times New Roman" w:hAnsi="Times New Roman"/>
          <w:sz w:val="24"/>
        </w:rPr>
        <w:t>)</w:t>
      </w:r>
      <w:r w:rsidRPr="00CE72EB">
        <w:rPr>
          <w:rFonts w:ascii="Times New Roman" w:hAnsi="Times New Roman"/>
          <w:i/>
          <w:sz w:val="24"/>
        </w:rPr>
        <w:t xml:space="preserve"> [insert amount in words]</w:t>
      </w:r>
      <w:r w:rsidRPr="00CE72EB">
        <w:rPr>
          <w:rFonts w:ascii="Times New Roman" w:hAnsi="Times New Roman"/>
          <w:sz w:val="24"/>
        </w:rPr>
        <w:t>,</w:t>
      </w:r>
      <w:r w:rsidRPr="00CE72EB">
        <w:rPr>
          <w:rStyle w:val="FootnoteReference"/>
          <w:rFonts w:ascii="Times New Roman" w:hAnsi="Times New Roman"/>
          <w:sz w:val="24"/>
        </w:rPr>
        <w:footnoteReference w:customMarkFollows="1" w:id="47"/>
        <w:t>1</w:t>
      </w:r>
      <w:r w:rsidRPr="00CE72EB">
        <w:rPr>
          <w:rFonts w:ascii="Times New Roman" w:hAnsi="Times New Roman"/>
          <w:sz w:val="24"/>
        </w:rPr>
        <w:t xml:space="preserve"> such sum being payable in the types and proportions of currencies in which the Contract Price is payable, upon receipt by us of the Beneficiary’s complying demand supported by the Beneficiary’s statement, whether in the demand itself or in a separate signed document accompanying or identifying the demand, stating that the Applicant is in breach of its obligation(s) under the Contract, without the Beneficiary needing to prove or to show grounds for your demand or the sum specified therein. </w:t>
      </w:r>
    </w:p>
    <w:p w:rsidR="001A418F" w:rsidRPr="00CE72EB" w:rsidRDefault="001A418F" w:rsidP="001A418F">
      <w:pPr>
        <w:pStyle w:val="NormalWeb"/>
        <w:jc w:val="both"/>
        <w:rPr>
          <w:rFonts w:ascii="Times New Roman" w:hAnsi="Times New Roman"/>
          <w:sz w:val="24"/>
        </w:rPr>
      </w:pPr>
      <w:r w:rsidRPr="00CE72EB">
        <w:rPr>
          <w:rFonts w:ascii="Times New Roman" w:hAnsi="Times New Roman"/>
          <w:sz w:val="24"/>
        </w:rPr>
        <w:t xml:space="preserve">This guarantee shall expire, no later than the …. Day of ……, 2… </w:t>
      </w:r>
      <w:r w:rsidRPr="00CE72EB">
        <w:rPr>
          <w:rStyle w:val="FootnoteReference"/>
          <w:rFonts w:ascii="Times New Roman" w:hAnsi="Times New Roman"/>
          <w:sz w:val="24"/>
        </w:rPr>
        <w:footnoteReference w:customMarkFollows="1" w:id="48"/>
        <w:t>2</w:t>
      </w:r>
      <w:r w:rsidRPr="00CE72EB">
        <w:rPr>
          <w:rFonts w:ascii="Times New Roman" w:hAnsi="Times New Roman"/>
          <w:sz w:val="24"/>
        </w:rPr>
        <w:t xml:space="preserve">, and any demand for payment under it must be received by us at this office indicated above on or before that date.  </w:t>
      </w:r>
    </w:p>
    <w:p w:rsidR="001A418F" w:rsidRPr="00CE72EB" w:rsidRDefault="001A418F" w:rsidP="001A418F">
      <w:pPr>
        <w:pStyle w:val="NormalWeb"/>
        <w:rPr>
          <w:rFonts w:ascii="Times New Roman" w:hAnsi="Times New Roman"/>
          <w:sz w:val="24"/>
        </w:rPr>
      </w:pPr>
      <w:r w:rsidRPr="00CE72EB">
        <w:rPr>
          <w:rFonts w:ascii="Times New Roman" w:hAnsi="Times New Roman"/>
          <w:sz w:val="24"/>
        </w:rPr>
        <w:lastRenderedPageBreak/>
        <w:t>This guarantee is subject to the Uniform Rules for Demand Guarantees (URDG) 2010 Revision, ICC Publication No. 758, except that the supporting statement under Article 15(a) is hereby excluded.</w:t>
      </w:r>
      <w:r w:rsidRPr="00CE72EB">
        <w:rPr>
          <w:rFonts w:ascii="Times New Roman" w:hAnsi="Times New Roman"/>
          <w:sz w:val="24"/>
        </w:rPr>
        <w:br/>
      </w:r>
    </w:p>
    <w:p w:rsidR="001A418F" w:rsidRPr="00CE72EB" w:rsidRDefault="001A418F" w:rsidP="001A418F">
      <w:pPr>
        <w:jc w:val="center"/>
      </w:pPr>
      <w:r w:rsidRPr="00CE72EB">
        <w:t xml:space="preserve">_____________________ </w:t>
      </w:r>
      <w:r w:rsidRPr="00CE72EB">
        <w:br/>
      </w:r>
      <w:r w:rsidRPr="00CE72EB">
        <w:rPr>
          <w:i/>
        </w:rPr>
        <w:t>[signature(s)]</w:t>
      </w:r>
      <w:r w:rsidRPr="00CE72EB">
        <w:t xml:space="preserve"> </w:t>
      </w:r>
    </w:p>
    <w:p w:rsidR="001A418F" w:rsidRPr="00CE72EB" w:rsidRDefault="001A418F" w:rsidP="001A418F">
      <w:pPr>
        <w:pStyle w:val="BodyText"/>
      </w:pPr>
      <w:r w:rsidRPr="00CE72EB">
        <w:br/>
        <w:t xml:space="preserve"> </w:t>
      </w:r>
    </w:p>
    <w:p w:rsidR="001A418F" w:rsidRPr="00CE72EB" w:rsidRDefault="001A418F" w:rsidP="001A418F">
      <w:pPr>
        <w:pStyle w:val="NormalWeb"/>
        <w:tabs>
          <w:tab w:val="center" w:leader="dot" w:pos="4860"/>
          <w:tab w:val="right" w:leader="dot" w:pos="9360"/>
        </w:tabs>
        <w:spacing w:before="120" w:beforeAutospacing="0" w:after="120" w:afterAutospacing="0"/>
        <w:ind w:left="180" w:right="288"/>
        <w:jc w:val="both"/>
        <w:rPr>
          <w:b/>
          <w:i/>
        </w:rPr>
      </w:pPr>
      <w:r w:rsidRPr="00CE72EB">
        <w:rPr>
          <w:b/>
          <w:i/>
        </w:rPr>
        <w:t>Note:  All italicized text (including footnotes) is for use in preparing this form and shall be deleted from the final product.</w:t>
      </w:r>
    </w:p>
    <w:p w:rsidR="007B586E" w:rsidRPr="00CE72EB" w:rsidRDefault="007B586E">
      <w:pPr>
        <w:ind w:right="468"/>
        <w:jc w:val="both"/>
        <w:rPr>
          <w:b/>
          <w:bCs/>
          <w:i/>
          <w:iCs/>
          <w:sz w:val="20"/>
          <w:szCs w:val="20"/>
        </w:rPr>
      </w:pPr>
    </w:p>
    <w:p w:rsidR="00F73262" w:rsidRPr="00CE72EB" w:rsidRDefault="007B586E" w:rsidP="00F73262">
      <w:pPr>
        <w:pStyle w:val="S9Header1"/>
      </w:pPr>
      <w:bookmarkStart w:id="633" w:name="_Toc428352208"/>
      <w:bookmarkStart w:id="634" w:name="_Toc438907199"/>
      <w:bookmarkStart w:id="635" w:name="_Toc438907299"/>
      <w:r w:rsidRPr="00CE72EB">
        <w:br w:type="page"/>
      </w:r>
      <w:bookmarkStart w:id="636" w:name="_Toc473902983"/>
      <w:bookmarkStart w:id="637" w:name="_Toc78273069"/>
      <w:bookmarkStart w:id="638" w:name="_Toc111009247"/>
      <w:r w:rsidR="00F73262" w:rsidRPr="00CE72EB">
        <w:lastRenderedPageBreak/>
        <w:t>Performance Security</w:t>
      </w:r>
      <w:r w:rsidR="005C4234" w:rsidRPr="00CE72EB">
        <w:t xml:space="preserve"> (Performance Bond)</w:t>
      </w:r>
      <w:bookmarkEnd w:id="636"/>
    </w:p>
    <w:p w:rsidR="00795684" w:rsidRPr="00CE72EB" w:rsidRDefault="00795684" w:rsidP="00795684">
      <w:pPr>
        <w:jc w:val="center"/>
        <w:rPr>
          <w:iCs/>
          <w:sz w:val="28"/>
          <w:szCs w:val="28"/>
        </w:rPr>
      </w:pPr>
      <w:r w:rsidRPr="00CE72EB">
        <w:rPr>
          <w:b/>
          <w:iCs/>
          <w:sz w:val="28"/>
          <w:szCs w:val="28"/>
        </w:rPr>
        <w:t>Option 2: Performance Bond</w:t>
      </w:r>
    </w:p>
    <w:p w:rsidR="00795684" w:rsidRPr="00CE72EB" w:rsidRDefault="00795684" w:rsidP="00795684">
      <w:pPr>
        <w:rPr>
          <w:iCs/>
        </w:rPr>
      </w:pPr>
    </w:p>
    <w:p w:rsidR="00795684" w:rsidRPr="00CE72EB" w:rsidRDefault="00795684" w:rsidP="00795684">
      <w:pPr>
        <w:rPr>
          <w:iCs/>
        </w:rPr>
      </w:pPr>
    </w:p>
    <w:p w:rsidR="00795684" w:rsidRPr="00CE72EB" w:rsidRDefault="00795684" w:rsidP="00795684">
      <w:pPr>
        <w:rPr>
          <w:iCs/>
        </w:rPr>
      </w:pPr>
      <w:r w:rsidRPr="00CE72EB">
        <w:rPr>
          <w:iCs/>
        </w:rPr>
        <w:t xml:space="preserve">By this Bond </w:t>
      </w:r>
      <w:r w:rsidRPr="00CE72EB">
        <w:rPr>
          <w:i/>
          <w:iCs/>
        </w:rPr>
        <w:t>[insert name of Principal]</w:t>
      </w:r>
      <w:r w:rsidRPr="00CE72EB">
        <w:rPr>
          <w:iCs/>
        </w:rPr>
        <w:t xml:space="preserve"> as Principal (hereinafter called “the Contractor”) and </w:t>
      </w:r>
      <w:r w:rsidRPr="00CE72EB">
        <w:rPr>
          <w:i/>
          <w:iCs/>
        </w:rPr>
        <w:t>[insert name of Surety]</w:t>
      </w:r>
      <w:r w:rsidRPr="00CE72EB">
        <w:rPr>
          <w:iCs/>
        </w:rPr>
        <w:t xml:space="preserve"> as Surety (hereinafter called “the Surety”), are held and firmly bound unto </w:t>
      </w:r>
      <w:r w:rsidRPr="00CE72EB">
        <w:rPr>
          <w:i/>
          <w:iCs/>
        </w:rPr>
        <w:t>[insert name of Employer]</w:t>
      </w:r>
      <w:r w:rsidRPr="00CE72EB">
        <w:rPr>
          <w:iCs/>
        </w:rPr>
        <w:t xml:space="preserve"> as Obligee (hereinafter called “the Employer”) in the amount of </w:t>
      </w:r>
      <w:r w:rsidRPr="00CE72EB">
        <w:rPr>
          <w:i/>
          <w:iCs/>
        </w:rPr>
        <w:t>[insert amount in words and figures]</w:t>
      </w:r>
      <w:r w:rsidRPr="00CE72EB">
        <w:rPr>
          <w:iCs/>
        </w:rPr>
        <w:t>, for the payment of which sum well and truly to be made in the types and proportions of currencies in which the Contract Price is payable, the Contractor and the Surety bind themselves, their heirs, executors, administrators, successors and assigns, jointly and severally, firmly by these presents.</w:t>
      </w:r>
    </w:p>
    <w:p w:rsidR="00795684" w:rsidRPr="00CE72EB" w:rsidRDefault="00795684" w:rsidP="00795684">
      <w:pPr>
        <w:rPr>
          <w:iCs/>
        </w:rPr>
      </w:pPr>
    </w:p>
    <w:p w:rsidR="00795684" w:rsidRPr="00CE72EB" w:rsidRDefault="00795684" w:rsidP="00795684">
      <w:pPr>
        <w:tabs>
          <w:tab w:val="left" w:pos="1260"/>
          <w:tab w:val="left" w:pos="4140"/>
        </w:tabs>
        <w:rPr>
          <w:iCs/>
        </w:rPr>
      </w:pPr>
      <w:r w:rsidRPr="00CE72EB">
        <w:rPr>
          <w:iCs/>
        </w:rPr>
        <w:t xml:space="preserve">WHEREAS the Contractor has entered into a written Agreement with the Employer dated the </w:t>
      </w:r>
      <w:r w:rsidRPr="00CE72EB">
        <w:rPr>
          <w:iCs/>
          <w:u w:val="single"/>
        </w:rPr>
        <w:tab/>
      </w:r>
      <w:r w:rsidRPr="00CE72EB">
        <w:rPr>
          <w:iCs/>
        </w:rPr>
        <w:t xml:space="preserve"> day of </w:t>
      </w:r>
      <w:r w:rsidRPr="00CE72EB">
        <w:rPr>
          <w:iCs/>
          <w:u w:val="single"/>
        </w:rPr>
        <w:tab/>
      </w:r>
      <w:r w:rsidRPr="00CE72EB">
        <w:rPr>
          <w:iCs/>
        </w:rPr>
        <w:t xml:space="preserve">, 20 </w:t>
      </w:r>
      <w:r w:rsidRPr="00CE72EB">
        <w:rPr>
          <w:iCs/>
          <w:u w:val="single"/>
        </w:rPr>
        <w:tab/>
      </w:r>
      <w:r w:rsidRPr="00CE72EB">
        <w:rPr>
          <w:iCs/>
        </w:rPr>
        <w:t xml:space="preserve">, for </w:t>
      </w:r>
      <w:r w:rsidRPr="00CE72EB">
        <w:rPr>
          <w:i/>
        </w:rPr>
        <w:t>[name of contract and brief description of Works]</w:t>
      </w:r>
      <w:r w:rsidRPr="00CE72EB">
        <w:rPr>
          <w:iCs/>
        </w:rPr>
        <w:t xml:space="preserve"> in accordance with the documents, plans, specifications, and amendments thereto, which to the extent herein provided for, are by reference made part hereof and are hereinafter referred to as the Contract.</w:t>
      </w:r>
    </w:p>
    <w:p w:rsidR="00795684" w:rsidRPr="00CE72EB" w:rsidRDefault="00795684" w:rsidP="00795684">
      <w:pPr>
        <w:tabs>
          <w:tab w:val="left" w:pos="1440"/>
          <w:tab w:val="left" w:pos="4320"/>
        </w:tabs>
        <w:rPr>
          <w:iCs/>
        </w:rPr>
      </w:pPr>
    </w:p>
    <w:p w:rsidR="00795684" w:rsidRPr="00CE72EB" w:rsidRDefault="00795684" w:rsidP="00795684">
      <w:pPr>
        <w:rPr>
          <w:iCs/>
        </w:rPr>
      </w:pPr>
      <w:r w:rsidRPr="00CE72EB">
        <w:rPr>
          <w:iCs/>
        </w:rPr>
        <w:t>NOW, THEREFORE, the Condition of this Obligation is such that, if the Contractor shall promptly and faithfully perform the said Contract (including any amendments thereto), then this obligation shall be null and void; otherwise, it shall remain in full force and effect. Whenever the Contractor shall be, and declared by the Employer to be, in default under the Contract, the Employer having performed the Employer’s obligations thereunder, the Surety may promptly remedy the default, or shall promptly:</w:t>
      </w:r>
    </w:p>
    <w:p w:rsidR="00795684" w:rsidRPr="00CE72EB" w:rsidRDefault="00795684" w:rsidP="00795684">
      <w:pPr>
        <w:rPr>
          <w:iCs/>
        </w:rPr>
      </w:pPr>
    </w:p>
    <w:p w:rsidR="00795684" w:rsidRPr="00CE72EB" w:rsidRDefault="00795684" w:rsidP="00795684">
      <w:pPr>
        <w:tabs>
          <w:tab w:val="left" w:pos="1080"/>
        </w:tabs>
        <w:ind w:left="1080" w:hanging="540"/>
        <w:rPr>
          <w:iCs/>
        </w:rPr>
      </w:pPr>
      <w:r w:rsidRPr="00CE72EB">
        <w:rPr>
          <w:iCs/>
        </w:rPr>
        <w:t>(1)</w:t>
      </w:r>
      <w:r w:rsidRPr="00CE72EB">
        <w:rPr>
          <w:iCs/>
        </w:rPr>
        <w:tab/>
        <w:t>complete the Contract in accordance with its terms and conditions; or</w:t>
      </w:r>
    </w:p>
    <w:p w:rsidR="00795684" w:rsidRPr="00CE72EB" w:rsidRDefault="00795684" w:rsidP="00795684">
      <w:pPr>
        <w:tabs>
          <w:tab w:val="left" w:pos="1080"/>
        </w:tabs>
        <w:ind w:left="1080" w:hanging="540"/>
        <w:rPr>
          <w:iCs/>
        </w:rPr>
      </w:pPr>
    </w:p>
    <w:p w:rsidR="00795684" w:rsidRPr="00CE72EB" w:rsidRDefault="00795684" w:rsidP="00795684">
      <w:pPr>
        <w:tabs>
          <w:tab w:val="left" w:pos="1080"/>
        </w:tabs>
        <w:ind w:left="1080" w:hanging="540"/>
        <w:rPr>
          <w:iCs/>
        </w:rPr>
      </w:pPr>
      <w:r w:rsidRPr="00CE72EB">
        <w:rPr>
          <w:iCs/>
        </w:rPr>
        <w:t>(2)</w:t>
      </w:r>
      <w:r w:rsidRPr="00CE72EB">
        <w:rPr>
          <w:iCs/>
        </w:rPr>
        <w:tab/>
        <w:t>obtain a Bid or bids from qualified Bidders for submission to the Employer for completing the Contract in accordance with its terms and conditions, and upon determination by the Employer and the Surety of the lowest responsive Bidder, arrange for a Contract between such Bidder and Employer and make available as work progresses (even though there should be a default or a succession of defaults under the Contract or Contracts of completion arranged under this paragraph) sufficient funds to pay the cost of completion less the Balance of the Contract Price; but not exceeding, including other costs and damages for which the Surety may be liable hereunder, the amount set forth in the first paragraph hereof.  The term “Balance of the Contract Price,” as used in this paragraph, shall mean the total amount payable by Employer to Contractor under the Contract, less the amount properly paid by Employer to Contractor; or</w:t>
      </w:r>
    </w:p>
    <w:p w:rsidR="00795684" w:rsidRPr="00CE72EB" w:rsidRDefault="00795684" w:rsidP="00795684">
      <w:pPr>
        <w:tabs>
          <w:tab w:val="left" w:pos="1080"/>
        </w:tabs>
        <w:ind w:left="1080" w:hanging="540"/>
        <w:rPr>
          <w:iCs/>
        </w:rPr>
      </w:pPr>
    </w:p>
    <w:p w:rsidR="00795684" w:rsidRPr="00CE72EB" w:rsidRDefault="00795684" w:rsidP="00795684">
      <w:pPr>
        <w:tabs>
          <w:tab w:val="left" w:pos="1080"/>
        </w:tabs>
        <w:ind w:left="1080" w:hanging="540"/>
        <w:rPr>
          <w:iCs/>
        </w:rPr>
      </w:pPr>
      <w:r w:rsidRPr="00CE72EB">
        <w:rPr>
          <w:iCs/>
        </w:rPr>
        <w:t>(3)</w:t>
      </w:r>
      <w:r w:rsidRPr="00CE72EB">
        <w:rPr>
          <w:iCs/>
        </w:rPr>
        <w:tab/>
        <w:t>pay the Employer the amount required by Employer to complete the Contract in accordance with its terms and conditions up to a total not exceeding the amount of this Bond.</w:t>
      </w:r>
    </w:p>
    <w:p w:rsidR="00795684" w:rsidRPr="00CE72EB" w:rsidRDefault="00795684" w:rsidP="00795684">
      <w:pPr>
        <w:rPr>
          <w:iCs/>
        </w:rPr>
      </w:pPr>
    </w:p>
    <w:p w:rsidR="00795684" w:rsidRPr="00CE72EB" w:rsidRDefault="00795684" w:rsidP="00795684">
      <w:pPr>
        <w:rPr>
          <w:iCs/>
        </w:rPr>
      </w:pPr>
      <w:r w:rsidRPr="00CE72EB">
        <w:rPr>
          <w:iCs/>
        </w:rPr>
        <w:lastRenderedPageBreak/>
        <w:t>The Surety shall not be liable for a greater sum than the specified penalty of this Bond.</w:t>
      </w:r>
    </w:p>
    <w:p w:rsidR="00795684" w:rsidRPr="00CE72EB" w:rsidRDefault="00795684" w:rsidP="00795684">
      <w:pPr>
        <w:rPr>
          <w:iCs/>
        </w:rPr>
      </w:pPr>
    </w:p>
    <w:p w:rsidR="00795684" w:rsidRPr="00CE72EB" w:rsidRDefault="00795684" w:rsidP="00795684">
      <w:pPr>
        <w:rPr>
          <w:iCs/>
        </w:rPr>
      </w:pPr>
      <w:r w:rsidRPr="00CE72EB">
        <w:rPr>
          <w:iCs/>
        </w:rPr>
        <w:t>Any suit under this Bond must be instituted before the expiration of one year from the date of the issuing of the Taking-Over Certificate.</w:t>
      </w:r>
    </w:p>
    <w:p w:rsidR="00795684" w:rsidRPr="00CE72EB" w:rsidRDefault="00795684" w:rsidP="00795684">
      <w:pPr>
        <w:rPr>
          <w:iCs/>
        </w:rPr>
      </w:pPr>
    </w:p>
    <w:p w:rsidR="00795684" w:rsidRPr="00CE72EB" w:rsidRDefault="00795684" w:rsidP="00795684">
      <w:pPr>
        <w:rPr>
          <w:iCs/>
        </w:rPr>
      </w:pPr>
      <w:r w:rsidRPr="00CE72EB">
        <w:rPr>
          <w:iCs/>
        </w:rPr>
        <w:t>No right of action shall accrue on this Bond to or for the use of any person or corporation other than the Employer named herein or the heirs, executors, administrators, successors, and assigns of the Employer.</w:t>
      </w:r>
    </w:p>
    <w:p w:rsidR="00795684" w:rsidRPr="00CE72EB" w:rsidRDefault="00795684" w:rsidP="00795684">
      <w:pPr>
        <w:rPr>
          <w:iCs/>
        </w:rPr>
      </w:pPr>
    </w:p>
    <w:p w:rsidR="00795684" w:rsidRPr="00CE72EB" w:rsidRDefault="00795684" w:rsidP="00795684">
      <w:pPr>
        <w:tabs>
          <w:tab w:val="left" w:pos="5400"/>
          <w:tab w:val="left" w:pos="8280"/>
          <w:tab w:val="left" w:pos="9000"/>
        </w:tabs>
        <w:rPr>
          <w:iCs/>
        </w:rPr>
      </w:pPr>
      <w:r w:rsidRPr="00CE72EB">
        <w:rPr>
          <w:iCs/>
        </w:rPr>
        <w:t xml:space="preserve">In testimony whereof, the Contractor has hereunto set his hand and affixed his seal, and the Surety has caused these presents to be sealed with his corporate seal duly attested by the signature of his legal representative, this </w:t>
      </w:r>
      <w:r w:rsidRPr="00CE72EB">
        <w:rPr>
          <w:iCs/>
          <w:u w:val="single"/>
        </w:rPr>
        <w:tab/>
      </w:r>
      <w:r w:rsidRPr="00CE72EB">
        <w:rPr>
          <w:iCs/>
        </w:rPr>
        <w:t xml:space="preserve"> day of </w:t>
      </w:r>
      <w:r w:rsidRPr="00CE72EB">
        <w:rPr>
          <w:iCs/>
          <w:u w:val="single"/>
        </w:rPr>
        <w:tab/>
      </w:r>
      <w:r w:rsidRPr="00CE72EB">
        <w:rPr>
          <w:iCs/>
        </w:rPr>
        <w:t xml:space="preserve"> 20 </w:t>
      </w:r>
      <w:r w:rsidRPr="00CE72EB">
        <w:rPr>
          <w:iCs/>
          <w:u w:val="single"/>
        </w:rPr>
        <w:tab/>
      </w:r>
      <w:r w:rsidRPr="00CE72EB">
        <w:rPr>
          <w:iCs/>
        </w:rPr>
        <w:t>.</w:t>
      </w:r>
    </w:p>
    <w:p w:rsidR="00795684" w:rsidRPr="00CE72EB" w:rsidRDefault="00795684" w:rsidP="00795684">
      <w:pPr>
        <w:rPr>
          <w:iCs/>
        </w:rPr>
      </w:pPr>
    </w:p>
    <w:p w:rsidR="00795684" w:rsidRPr="00CE72EB" w:rsidRDefault="00795684" w:rsidP="00795684">
      <w:pPr>
        <w:tabs>
          <w:tab w:val="left" w:pos="3600"/>
          <w:tab w:val="left" w:pos="9000"/>
        </w:tabs>
        <w:rPr>
          <w:iCs/>
        </w:rPr>
      </w:pPr>
    </w:p>
    <w:p w:rsidR="00795684" w:rsidRPr="00CE72EB" w:rsidRDefault="00795684" w:rsidP="00795684">
      <w:pPr>
        <w:tabs>
          <w:tab w:val="left" w:pos="3600"/>
          <w:tab w:val="left" w:pos="9000"/>
        </w:tabs>
        <w:rPr>
          <w:iCs/>
        </w:rPr>
      </w:pPr>
      <w:r w:rsidRPr="00CE72EB">
        <w:rPr>
          <w:iCs/>
        </w:rPr>
        <w:t xml:space="preserve">SIGNED ON </w:t>
      </w:r>
      <w:r w:rsidRPr="00CE72EB">
        <w:rPr>
          <w:iCs/>
          <w:u w:val="single"/>
        </w:rPr>
        <w:tab/>
      </w:r>
      <w:r w:rsidRPr="00CE72EB">
        <w:rPr>
          <w:iCs/>
        </w:rPr>
        <w:t xml:space="preserve"> on behalf of </w:t>
      </w:r>
      <w:r w:rsidRPr="00CE72EB">
        <w:rPr>
          <w:iCs/>
          <w:u w:val="single"/>
        </w:rPr>
        <w:tab/>
      </w:r>
    </w:p>
    <w:p w:rsidR="00795684" w:rsidRPr="00CE72EB" w:rsidRDefault="00795684" w:rsidP="00795684">
      <w:pPr>
        <w:rPr>
          <w:iCs/>
        </w:rPr>
      </w:pPr>
    </w:p>
    <w:p w:rsidR="00795684" w:rsidRPr="00CE72EB" w:rsidRDefault="00795684" w:rsidP="00795684">
      <w:pPr>
        <w:rPr>
          <w:iCs/>
        </w:rPr>
      </w:pPr>
    </w:p>
    <w:p w:rsidR="00795684" w:rsidRPr="00CE72EB" w:rsidRDefault="00795684" w:rsidP="00795684">
      <w:pPr>
        <w:tabs>
          <w:tab w:val="left" w:pos="3960"/>
          <w:tab w:val="left" w:pos="9000"/>
        </w:tabs>
        <w:rPr>
          <w:iCs/>
        </w:rPr>
      </w:pPr>
      <w:r w:rsidRPr="00CE72EB">
        <w:rPr>
          <w:iCs/>
        </w:rPr>
        <w:t xml:space="preserve">By </w:t>
      </w:r>
      <w:r w:rsidRPr="00CE72EB">
        <w:rPr>
          <w:iCs/>
          <w:u w:val="single"/>
        </w:rPr>
        <w:tab/>
      </w:r>
      <w:r w:rsidRPr="00CE72EB">
        <w:rPr>
          <w:iCs/>
        </w:rPr>
        <w:t xml:space="preserve"> in the capacity of </w:t>
      </w:r>
      <w:r w:rsidRPr="00CE72EB">
        <w:rPr>
          <w:iCs/>
          <w:u w:val="single"/>
        </w:rPr>
        <w:tab/>
      </w:r>
    </w:p>
    <w:p w:rsidR="00795684" w:rsidRPr="00CE72EB" w:rsidRDefault="00795684" w:rsidP="00795684">
      <w:pPr>
        <w:rPr>
          <w:iCs/>
        </w:rPr>
      </w:pPr>
    </w:p>
    <w:p w:rsidR="00795684" w:rsidRPr="00CE72EB" w:rsidRDefault="00795684" w:rsidP="00795684">
      <w:pPr>
        <w:rPr>
          <w:iCs/>
        </w:rPr>
      </w:pPr>
    </w:p>
    <w:p w:rsidR="00795684" w:rsidRPr="00CE72EB" w:rsidRDefault="00795684" w:rsidP="00795684">
      <w:pPr>
        <w:tabs>
          <w:tab w:val="left" w:pos="9000"/>
        </w:tabs>
        <w:rPr>
          <w:iCs/>
        </w:rPr>
      </w:pPr>
      <w:r w:rsidRPr="00CE72EB">
        <w:rPr>
          <w:iCs/>
        </w:rPr>
        <w:t xml:space="preserve">In the presence of </w:t>
      </w:r>
      <w:r w:rsidRPr="00CE72EB">
        <w:rPr>
          <w:iCs/>
          <w:u w:val="single"/>
        </w:rPr>
        <w:tab/>
      </w:r>
    </w:p>
    <w:p w:rsidR="00795684" w:rsidRPr="00CE72EB" w:rsidRDefault="00795684" w:rsidP="00795684">
      <w:pPr>
        <w:rPr>
          <w:iCs/>
        </w:rPr>
      </w:pPr>
    </w:p>
    <w:p w:rsidR="00795684" w:rsidRPr="00CE72EB" w:rsidRDefault="00795684" w:rsidP="00795684">
      <w:pPr>
        <w:rPr>
          <w:iCs/>
        </w:rPr>
      </w:pPr>
    </w:p>
    <w:p w:rsidR="00795684" w:rsidRPr="00CE72EB" w:rsidRDefault="00795684" w:rsidP="00795684">
      <w:pPr>
        <w:rPr>
          <w:iCs/>
        </w:rPr>
      </w:pPr>
    </w:p>
    <w:p w:rsidR="00795684" w:rsidRPr="00CE72EB" w:rsidRDefault="00795684" w:rsidP="00795684">
      <w:pPr>
        <w:tabs>
          <w:tab w:val="left" w:pos="3600"/>
          <w:tab w:val="left" w:pos="9000"/>
        </w:tabs>
        <w:rPr>
          <w:iCs/>
        </w:rPr>
      </w:pPr>
      <w:r w:rsidRPr="00CE72EB">
        <w:rPr>
          <w:iCs/>
        </w:rPr>
        <w:t xml:space="preserve">SIGNED ON </w:t>
      </w:r>
      <w:r w:rsidRPr="00CE72EB">
        <w:rPr>
          <w:iCs/>
          <w:u w:val="single"/>
        </w:rPr>
        <w:tab/>
      </w:r>
      <w:r w:rsidRPr="00CE72EB">
        <w:rPr>
          <w:iCs/>
        </w:rPr>
        <w:t xml:space="preserve"> on behalf of </w:t>
      </w:r>
      <w:r w:rsidRPr="00CE72EB">
        <w:rPr>
          <w:iCs/>
          <w:u w:val="single"/>
        </w:rPr>
        <w:tab/>
      </w:r>
    </w:p>
    <w:p w:rsidR="00795684" w:rsidRPr="00CE72EB" w:rsidRDefault="00795684" w:rsidP="00795684">
      <w:pPr>
        <w:rPr>
          <w:iCs/>
        </w:rPr>
      </w:pPr>
    </w:p>
    <w:p w:rsidR="00795684" w:rsidRPr="00CE72EB" w:rsidRDefault="00795684" w:rsidP="00795684">
      <w:pPr>
        <w:rPr>
          <w:iCs/>
        </w:rPr>
      </w:pPr>
    </w:p>
    <w:p w:rsidR="00795684" w:rsidRPr="00CE72EB" w:rsidRDefault="00795684" w:rsidP="00795684">
      <w:pPr>
        <w:tabs>
          <w:tab w:val="left" w:pos="3960"/>
          <w:tab w:val="left" w:pos="9000"/>
        </w:tabs>
        <w:rPr>
          <w:iCs/>
        </w:rPr>
      </w:pPr>
      <w:r w:rsidRPr="00CE72EB">
        <w:rPr>
          <w:iCs/>
        </w:rPr>
        <w:t xml:space="preserve">By </w:t>
      </w:r>
      <w:r w:rsidRPr="00CE72EB">
        <w:rPr>
          <w:iCs/>
          <w:u w:val="single"/>
        </w:rPr>
        <w:tab/>
      </w:r>
      <w:r w:rsidRPr="00CE72EB">
        <w:rPr>
          <w:iCs/>
        </w:rPr>
        <w:t xml:space="preserve"> in the capacity of </w:t>
      </w:r>
      <w:r w:rsidRPr="00CE72EB">
        <w:rPr>
          <w:iCs/>
          <w:u w:val="single"/>
        </w:rPr>
        <w:tab/>
      </w:r>
    </w:p>
    <w:p w:rsidR="00795684" w:rsidRPr="00CE72EB" w:rsidRDefault="00795684" w:rsidP="00795684">
      <w:pPr>
        <w:rPr>
          <w:iCs/>
        </w:rPr>
      </w:pPr>
    </w:p>
    <w:p w:rsidR="00795684" w:rsidRPr="00CE72EB" w:rsidRDefault="00795684" w:rsidP="00795684">
      <w:pPr>
        <w:rPr>
          <w:iCs/>
        </w:rPr>
      </w:pPr>
    </w:p>
    <w:p w:rsidR="00795684" w:rsidRPr="00CE72EB" w:rsidRDefault="00795684" w:rsidP="00795684">
      <w:pPr>
        <w:tabs>
          <w:tab w:val="left" w:pos="9000"/>
        </w:tabs>
        <w:rPr>
          <w:iCs/>
        </w:rPr>
      </w:pPr>
      <w:r w:rsidRPr="00CE72EB">
        <w:rPr>
          <w:iCs/>
        </w:rPr>
        <w:t xml:space="preserve">In the presence of </w:t>
      </w:r>
      <w:r w:rsidRPr="00CE72EB">
        <w:rPr>
          <w:iCs/>
          <w:u w:val="single"/>
        </w:rPr>
        <w:tab/>
      </w:r>
    </w:p>
    <w:p w:rsidR="00795684" w:rsidRPr="00CE72EB" w:rsidRDefault="00795684" w:rsidP="00795684">
      <w:pPr>
        <w:rPr>
          <w:iCs/>
        </w:rPr>
      </w:pPr>
    </w:p>
    <w:p w:rsidR="00795684" w:rsidRPr="00CE72EB" w:rsidRDefault="00795684" w:rsidP="0079568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i/>
        </w:rPr>
      </w:pPr>
    </w:p>
    <w:p w:rsidR="00114DA5" w:rsidRPr="00CE72EB" w:rsidRDefault="00114DA5">
      <w:pPr>
        <w:pStyle w:val="S9Header1"/>
      </w:pPr>
      <w:r w:rsidRPr="00CE72EB">
        <w:br w:type="page"/>
      </w:r>
    </w:p>
    <w:tbl>
      <w:tblPr>
        <w:tblW w:w="0" w:type="auto"/>
        <w:tblLayout w:type="fixed"/>
        <w:tblLook w:val="0000" w:firstRow="0" w:lastRow="0" w:firstColumn="0" w:lastColumn="0" w:noHBand="0" w:noVBand="0"/>
      </w:tblPr>
      <w:tblGrid>
        <w:gridCol w:w="9198"/>
      </w:tblGrid>
      <w:tr w:rsidR="00114DA5" w:rsidRPr="00CE72EB" w:rsidTr="00AE3306">
        <w:trPr>
          <w:trHeight w:val="900"/>
        </w:trPr>
        <w:tc>
          <w:tcPr>
            <w:tcW w:w="9198" w:type="dxa"/>
            <w:vAlign w:val="center"/>
          </w:tcPr>
          <w:p w:rsidR="00114DA5" w:rsidRPr="00CE72EB" w:rsidRDefault="00114DA5" w:rsidP="00AF27D5">
            <w:pPr>
              <w:pStyle w:val="S9Header1"/>
              <w:rPr>
                <w:b w:val="0"/>
                <w:color w:val="000000"/>
              </w:rPr>
            </w:pPr>
            <w:bookmarkStart w:id="639" w:name="_Toc473902984"/>
            <w:r w:rsidRPr="00CE72EB">
              <w:t>Environmental, Social, Health and Safety (ESHS) Performance Security</w:t>
            </w:r>
            <w:bookmarkEnd w:id="639"/>
          </w:p>
        </w:tc>
      </w:tr>
    </w:tbl>
    <w:p w:rsidR="00114DA5" w:rsidRPr="00CE72EB" w:rsidRDefault="00114DA5" w:rsidP="00114DA5">
      <w:pPr>
        <w:spacing w:before="120" w:after="120"/>
        <w:jc w:val="center"/>
        <w:rPr>
          <w:rFonts w:eastAsia="Arial Unicode MS"/>
          <w:b/>
          <w:bCs/>
          <w:iCs/>
          <w:color w:val="000000"/>
          <w:sz w:val="28"/>
          <w:szCs w:val="28"/>
        </w:rPr>
      </w:pPr>
      <w:r w:rsidRPr="00CE72EB">
        <w:rPr>
          <w:b/>
          <w:bCs/>
          <w:iCs/>
          <w:color w:val="000000"/>
          <w:sz w:val="28"/>
          <w:szCs w:val="28"/>
        </w:rPr>
        <w:t>ESHS Demand Guarantee</w:t>
      </w:r>
    </w:p>
    <w:p w:rsidR="00114DA5" w:rsidRPr="00CE72EB" w:rsidRDefault="00114DA5" w:rsidP="00114DA5">
      <w:pPr>
        <w:spacing w:before="240" w:after="120"/>
        <w:rPr>
          <w:color w:val="000000"/>
        </w:rPr>
      </w:pPr>
    </w:p>
    <w:p w:rsidR="00114DA5" w:rsidRPr="00CE72EB" w:rsidRDefault="00114DA5" w:rsidP="00114DA5">
      <w:pPr>
        <w:spacing w:before="240" w:after="120"/>
        <w:jc w:val="center"/>
        <w:rPr>
          <w:rFonts w:eastAsia="Arial Unicode MS"/>
          <w:i/>
          <w:color w:val="000000"/>
        </w:rPr>
      </w:pPr>
      <w:r w:rsidRPr="00CE72EB">
        <w:rPr>
          <w:rFonts w:eastAsia="Arial Unicode MS"/>
          <w:i/>
          <w:color w:val="000000"/>
        </w:rPr>
        <w:t>[Guarantor letterhead or SWIFT identifier code]</w:t>
      </w:r>
    </w:p>
    <w:p w:rsidR="00114DA5" w:rsidRPr="00CE72EB" w:rsidRDefault="00114DA5" w:rsidP="00114DA5">
      <w:pPr>
        <w:spacing w:before="240" w:after="120"/>
        <w:rPr>
          <w:rFonts w:eastAsia="Arial Unicode MS"/>
          <w:i/>
          <w:color w:val="000000"/>
        </w:rPr>
      </w:pPr>
      <w:r w:rsidRPr="00CE72EB">
        <w:rPr>
          <w:rFonts w:eastAsia="Arial Unicode MS"/>
          <w:b/>
          <w:color w:val="000000"/>
        </w:rPr>
        <w:t>Beneficiary:</w:t>
      </w:r>
      <w:r w:rsidRPr="00CE72EB">
        <w:rPr>
          <w:rFonts w:eastAsia="Arial Unicode MS"/>
          <w:color w:val="000000"/>
        </w:rPr>
        <w:tab/>
      </w:r>
      <w:r w:rsidRPr="00CE72EB">
        <w:rPr>
          <w:rFonts w:eastAsia="Arial Unicode MS"/>
          <w:i/>
          <w:color w:val="000000"/>
        </w:rPr>
        <w:t xml:space="preserve">[insert name and Address of </w:t>
      </w:r>
      <w:r w:rsidRPr="00CE72EB">
        <w:rPr>
          <w:rFonts w:eastAsia="Arial Unicode MS"/>
          <w:color w:val="000000"/>
        </w:rPr>
        <w:t>Employer</w:t>
      </w:r>
      <w:r w:rsidRPr="00CE72EB">
        <w:rPr>
          <w:rFonts w:eastAsia="Arial Unicode MS"/>
          <w:i/>
          <w:color w:val="000000"/>
        </w:rPr>
        <w:t>]</w:t>
      </w:r>
      <w:r w:rsidRPr="00CE72EB">
        <w:rPr>
          <w:rFonts w:eastAsia="Arial Unicode MS"/>
          <w:i/>
          <w:color w:val="000000"/>
        </w:rPr>
        <w:tab/>
      </w:r>
      <w:r w:rsidRPr="00CE72EB">
        <w:rPr>
          <w:rFonts w:eastAsia="Arial Unicode MS"/>
          <w:i/>
          <w:color w:val="000000"/>
        </w:rPr>
        <w:tab/>
      </w:r>
    </w:p>
    <w:p w:rsidR="00114DA5" w:rsidRPr="00CE72EB" w:rsidRDefault="00114DA5" w:rsidP="00114DA5">
      <w:pPr>
        <w:spacing w:before="240" w:after="120"/>
        <w:rPr>
          <w:rFonts w:eastAsia="Arial Unicode MS"/>
          <w:color w:val="000000"/>
        </w:rPr>
      </w:pPr>
      <w:r w:rsidRPr="00CE72EB">
        <w:rPr>
          <w:rFonts w:eastAsia="Arial Unicode MS"/>
          <w:b/>
          <w:color w:val="000000"/>
        </w:rPr>
        <w:t>Date:</w:t>
      </w:r>
      <w:r w:rsidRPr="00CE72EB">
        <w:rPr>
          <w:rFonts w:eastAsia="Arial Unicode MS"/>
          <w:color w:val="000000"/>
        </w:rPr>
        <w:tab/>
        <w:t>_</w:t>
      </w:r>
      <w:r w:rsidRPr="00CE72EB">
        <w:rPr>
          <w:rFonts w:eastAsia="Arial Unicode MS"/>
          <w:i/>
          <w:color w:val="000000"/>
        </w:rPr>
        <w:t xml:space="preserve"> [Insert date of issue]</w:t>
      </w:r>
    </w:p>
    <w:p w:rsidR="00114DA5" w:rsidRPr="00CE72EB" w:rsidRDefault="00114DA5" w:rsidP="00114DA5">
      <w:pPr>
        <w:spacing w:before="240" w:after="120"/>
        <w:rPr>
          <w:rFonts w:eastAsia="Arial Unicode MS"/>
          <w:color w:val="000000"/>
        </w:rPr>
      </w:pPr>
      <w:r w:rsidRPr="00CE72EB">
        <w:rPr>
          <w:rFonts w:eastAsia="Arial Unicode MS"/>
          <w:b/>
          <w:color w:val="000000"/>
        </w:rPr>
        <w:t>ESHS PERFORMANCE GUARANTEE No.:</w:t>
      </w:r>
      <w:r w:rsidRPr="00CE72EB">
        <w:rPr>
          <w:rFonts w:eastAsia="Arial Unicode MS"/>
          <w:color w:val="000000"/>
        </w:rPr>
        <w:tab/>
      </w:r>
      <w:r w:rsidRPr="00CE72EB">
        <w:rPr>
          <w:rFonts w:eastAsia="Arial Unicode MS"/>
          <w:i/>
          <w:color w:val="000000"/>
        </w:rPr>
        <w:t>[Insert guarantee reference number]</w:t>
      </w:r>
    </w:p>
    <w:p w:rsidR="00114DA5" w:rsidRPr="00CE72EB" w:rsidRDefault="00114DA5" w:rsidP="00114DA5">
      <w:pPr>
        <w:spacing w:before="240" w:after="120"/>
        <w:rPr>
          <w:rFonts w:eastAsia="Arial Unicode MS"/>
          <w:color w:val="000000"/>
        </w:rPr>
      </w:pPr>
      <w:r w:rsidRPr="00CE72EB">
        <w:rPr>
          <w:rFonts w:eastAsia="Arial Unicode MS"/>
          <w:b/>
          <w:color w:val="000000"/>
        </w:rPr>
        <w:t xml:space="preserve">Guarantor:  </w:t>
      </w:r>
      <w:r w:rsidRPr="00CE72EB">
        <w:rPr>
          <w:rFonts w:eastAsia="Arial Unicode MS"/>
          <w:i/>
          <w:color w:val="000000"/>
        </w:rPr>
        <w:t>[Insert name and address of place of issue, unless indicated in the letterhead]</w:t>
      </w:r>
    </w:p>
    <w:p w:rsidR="00114DA5" w:rsidRPr="00CE72EB" w:rsidRDefault="00114DA5" w:rsidP="00114DA5">
      <w:pPr>
        <w:spacing w:before="240" w:after="120"/>
        <w:rPr>
          <w:rFonts w:eastAsia="Arial Unicode MS"/>
          <w:color w:val="000000"/>
        </w:rPr>
      </w:pPr>
      <w:r w:rsidRPr="00CE72EB">
        <w:rPr>
          <w:rFonts w:eastAsia="Arial Unicode MS"/>
          <w:color w:val="000000"/>
        </w:rPr>
        <w:t xml:space="preserve">We have been informed that ________________ (hereinafter called "the Applicant") has entered into Contract No. _____________ </w:t>
      </w:r>
      <w:r w:rsidRPr="00CE72EB">
        <w:rPr>
          <w:rFonts w:eastAsia="Arial Unicode MS"/>
          <w:i/>
          <w:color w:val="000000"/>
          <w:sz w:val="20"/>
        </w:rPr>
        <w:t xml:space="preserve"> </w:t>
      </w:r>
      <w:r w:rsidRPr="00CE72EB">
        <w:rPr>
          <w:rFonts w:eastAsia="Arial Unicode MS"/>
          <w:color w:val="000000"/>
        </w:rPr>
        <w:t xml:space="preserve">dated ____________ with the Beneficiary, for the execution of _____________________ (hereinafter called "the Contract"). </w:t>
      </w:r>
    </w:p>
    <w:p w:rsidR="00114DA5" w:rsidRPr="00CE72EB" w:rsidRDefault="00114DA5" w:rsidP="00114DA5">
      <w:pPr>
        <w:spacing w:before="240" w:after="120"/>
        <w:rPr>
          <w:rFonts w:eastAsia="Arial Unicode MS"/>
          <w:color w:val="000000"/>
        </w:rPr>
      </w:pPr>
      <w:r w:rsidRPr="00CE72EB">
        <w:rPr>
          <w:rFonts w:eastAsia="Arial Unicode MS"/>
          <w:color w:val="000000"/>
        </w:rPr>
        <w:t>Furthermore, we understand that, according to the conditions of the Contract, a performance guarantee is required.</w:t>
      </w:r>
    </w:p>
    <w:p w:rsidR="00114DA5" w:rsidRPr="00CE72EB" w:rsidRDefault="00114DA5" w:rsidP="00114DA5">
      <w:pPr>
        <w:spacing w:before="240" w:after="120"/>
        <w:rPr>
          <w:rFonts w:eastAsia="Arial Unicode MS"/>
          <w:color w:val="000000"/>
        </w:rPr>
      </w:pPr>
      <w:r w:rsidRPr="00CE72EB">
        <w:rPr>
          <w:rFonts w:eastAsia="Arial Unicode MS"/>
          <w:color w:val="000000"/>
        </w:rPr>
        <w:t>At the request of the Applicant, we as Guarantor, hereby irrevocably undertake to pay the Beneficiary any sum or sums not exceeding in total an amount of ___________ (</w:t>
      </w:r>
      <w:r w:rsidRPr="00CE72EB">
        <w:rPr>
          <w:rFonts w:eastAsia="Arial Unicode MS"/>
          <w:color w:val="000000"/>
          <w:u w:val="single"/>
        </w:rPr>
        <w:t xml:space="preserve">                    </w:t>
      </w:r>
      <w:r w:rsidRPr="00CE72EB">
        <w:rPr>
          <w:rFonts w:eastAsia="Arial Unicode MS"/>
          <w:color w:val="000000"/>
        </w:rPr>
        <w:t>),</w:t>
      </w:r>
      <w:r w:rsidRPr="00CE72EB">
        <w:rPr>
          <w:rFonts w:eastAsia="Arial Unicode MS"/>
          <w:color w:val="000000"/>
          <w:vertAlign w:val="superscript"/>
        </w:rPr>
        <w:footnoteReference w:customMarkFollows="1" w:id="49"/>
        <w:t>1</w:t>
      </w:r>
      <w:r w:rsidRPr="00CE72EB">
        <w:rPr>
          <w:rFonts w:eastAsia="Arial Unicode MS"/>
          <w:color w:val="000000"/>
        </w:rPr>
        <w:t xml:space="preserve"> such sum being payable in the types and proportions of currencies in which the Contract Price is payable, upon receipt by us of the Beneficiary’s complying demand supported by the Beneficiary’s statement, whether in the demand itself or in a separate signed document accompanying or identifying the demand, stating that the Applicant is in breach of its </w:t>
      </w:r>
      <w:r w:rsidRPr="00CE72EB">
        <w:rPr>
          <w:spacing w:val="-6"/>
          <w:szCs w:val="20"/>
        </w:rPr>
        <w:t xml:space="preserve">Environmental, Social, Health and/or Safety (ESHS) </w:t>
      </w:r>
      <w:r w:rsidRPr="00CE72EB">
        <w:rPr>
          <w:rFonts w:eastAsia="Arial Unicode MS"/>
          <w:color w:val="000000"/>
        </w:rPr>
        <w:t xml:space="preserve">obligation(s) under the Contract, without the Beneficiary needing to prove or to show grounds for your demand or the sum specified therein. </w:t>
      </w:r>
    </w:p>
    <w:p w:rsidR="00114DA5" w:rsidRPr="00CE72EB" w:rsidRDefault="00114DA5" w:rsidP="00114DA5">
      <w:pPr>
        <w:spacing w:before="240" w:after="120"/>
        <w:rPr>
          <w:rFonts w:eastAsia="Arial Unicode MS"/>
          <w:color w:val="000000"/>
        </w:rPr>
      </w:pPr>
      <w:r w:rsidRPr="00CE72EB">
        <w:rPr>
          <w:rFonts w:eastAsia="Arial Unicode MS"/>
          <w:color w:val="000000"/>
        </w:rPr>
        <w:t xml:space="preserve">This guarantee shall expire, no later than the …. Day of ……, 2… </w:t>
      </w:r>
      <w:r w:rsidRPr="00CE72EB">
        <w:rPr>
          <w:rFonts w:eastAsia="Arial Unicode MS"/>
          <w:color w:val="000000"/>
          <w:vertAlign w:val="superscript"/>
        </w:rPr>
        <w:footnoteReference w:customMarkFollows="1" w:id="50"/>
        <w:t>2</w:t>
      </w:r>
      <w:r w:rsidRPr="00CE72EB">
        <w:rPr>
          <w:rFonts w:eastAsia="Arial Unicode MS"/>
          <w:color w:val="000000"/>
        </w:rPr>
        <w:t xml:space="preserve">, and any demand for payment under it must be received by us at this office indicated above on or before that date.  </w:t>
      </w:r>
    </w:p>
    <w:p w:rsidR="00114DA5" w:rsidRPr="00CE72EB" w:rsidRDefault="00114DA5" w:rsidP="00114DA5">
      <w:pPr>
        <w:spacing w:before="240" w:after="120"/>
        <w:rPr>
          <w:rFonts w:eastAsia="Arial Unicode MS"/>
          <w:color w:val="000000"/>
        </w:rPr>
      </w:pPr>
      <w:r w:rsidRPr="00CE72EB">
        <w:rPr>
          <w:rFonts w:eastAsia="Arial Unicode MS"/>
          <w:color w:val="000000"/>
        </w:rPr>
        <w:lastRenderedPageBreak/>
        <w:t>This guarantee is subject to the Uniform Rules for Demand Guarantees (URDG) 2010 Revision, ICC Publication No. 758, except that the supporting statement under Article 15(a) is hereby excluded.</w:t>
      </w:r>
    </w:p>
    <w:p w:rsidR="00114DA5" w:rsidRPr="00CE72EB" w:rsidRDefault="00114DA5" w:rsidP="00114DA5">
      <w:pPr>
        <w:spacing w:before="240" w:after="120"/>
        <w:rPr>
          <w:rFonts w:eastAsia="Arial Unicode MS"/>
          <w:color w:val="000000"/>
        </w:rPr>
      </w:pPr>
      <w:r w:rsidRPr="00CE72EB">
        <w:rPr>
          <w:rFonts w:eastAsia="Arial Unicode MS"/>
          <w:color w:val="000000"/>
        </w:rPr>
        <w:br/>
      </w:r>
    </w:p>
    <w:p w:rsidR="00114DA5" w:rsidRPr="00CE72EB" w:rsidRDefault="00114DA5" w:rsidP="00114DA5">
      <w:pPr>
        <w:spacing w:before="240" w:after="120"/>
        <w:jc w:val="center"/>
        <w:rPr>
          <w:color w:val="000000"/>
        </w:rPr>
      </w:pPr>
      <w:r w:rsidRPr="00CE72EB">
        <w:rPr>
          <w:color w:val="000000"/>
        </w:rPr>
        <w:t xml:space="preserve">_____________________ </w:t>
      </w:r>
      <w:r w:rsidRPr="00CE72EB">
        <w:rPr>
          <w:color w:val="000000"/>
        </w:rPr>
        <w:br/>
      </w:r>
      <w:r w:rsidRPr="00CE72EB">
        <w:rPr>
          <w:i/>
          <w:color w:val="000000"/>
        </w:rPr>
        <w:t>[signature(s)]</w:t>
      </w:r>
      <w:r w:rsidRPr="00CE72EB">
        <w:rPr>
          <w:color w:val="000000"/>
        </w:rPr>
        <w:t xml:space="preserve"> </w:t>
      </w:r>
    </w:p>
    <w:p w:rsidR="00114DA5" w:rsidRPr="00CE72EB" w:rsidRDefault="00114DA5" w:rsidP="00114DA5">
      <w:pPr>
        <w:suppressAutoHyphens/>
        <w:spacing w:before="240" w:after="120"/>
        <w:ind w:right="-72"/>
        <w:rPr>
          <w:color w:val="000000"/>
          <w:spacing w:val="-4"/>
        </w:rPr>
      </w:pPr>
      <w:r w:rsidRPr="00CE72EB">
        <w:rPr>
          <w:color w:val="000000"/>
          <w:spacing w:val="-4"/>
        </w:rPr>
        <w:br/>
        <w:t xml:space="preserve"> </w:t>
      </w:r>
    </w:p>
    <w:p w:rsidR="00114DA5" w:rsidRPr="00CE72EB" w:rsidRDefault="00114DA5" w:rsidP="00114DA5">
      <w:pPr>
        <w:spacing w:before="240" w:after="120"/>
        <w:rPr>
          <w:color w:val="000000"/>
        </w:rPr>
      </w:pPr>
      <w:r w:rsidRPr="00CE72EB">
        <w:rPr>
          <w:b/>
          <w:i/>
          <w:color w:val="000000"/>
        </w:rPr>
        <w:t>Note:  All italicized text (including footnotes) is for use in preparing this form and shall be deleted from the final product.</w:t>
      </w:r>
    </w:p>
    <w:p w:rsidR="007B586E" w:rsidRPr="00CE72EB" w:rsidRDefault="00795684">
      <w:pPr>
        <w:pStyle w:val="S9Header1"/>
      </w:pPr>
      <w:r w:rsidRPr="00CE72EB">
        <w:br w:type="page"/>
      </w:r>
      <w:bookmarkStart w:id="640" w:name="_Toc473902985"/>
      <w:r w:rsidR="007B586E" w:rsidRPr="00CE72EB">
        <w:lastRenderedPageBreak/>
        <w:t>Advance Payment Security</w:t>
      </w:r>
      <w:bookmarkEnd w:id="637"/>
      <w:bookmarkEnd w:id="638"/>
      <w:bookmarkEnd w:id="640"/>
    </w:p>
    <w:bookmarkEnd w:id="633"/>
    <w:bookmarkEnd w:id="634"/>
    <w:bookmarkEnd w:id="635"/>
    <w:p w:rsidR="007B586E" w:rsidRPr="00CE72EB" w:rsidRDefault="007B586E">
      <w:pPr>
        <w:pStyle w:val="NormalWeb"/>
        <w:tabs>
          <w:tab w:val="center" w:leader="dot" w:pos="4860"/>
          <w:tab w:val="right" w:leader="dot" w:pos="9360"/>
        </w:tabs>
        <w:spacing w:before="0" w:beforeAutospacing="0" w:after="0" w:afterAutospacing="0"/>
        <w:ind w:left="187" w:right="288"/>
        <w:jc w:val="center"/>
        <w:rPr>
          <w:rFonts w:ascii="Comic Sans MS" w:hAnsi="Comic Sans MS" w:cs="Arial"/>
          <w:b/>
          <w:bCs/>
          <w:i/>
          <w:sz w:val="16"/>
        </w:rPr>
      </w:pPr>
    </w:p>
    <w:p w:rsidR="00EC5546" w:rsidRPr="00CE72EB" w:rsidRDefault="00EC5546" w:rsidP="00EC5546">
      <w:pPr>
        <w:pStyle w:val="NormalWeb"/>
        <w:rPr>
          <w:rFonts w:ascii="Times New Roman" w:hAnsi="Times New Roman"/>
          <w:i/>
          <w:sz w:val="24"/>
        </w:rPr>
      </w:pPr>
      <w:r w:rsidRPr="00CE72EB">
        <w:rPr>
          <w:rFonts w:ascii="Times New Roman" w:hAnsi="Times New Roman"/>
          <w:i/>
          <w:sz w:val="24"/>
        </w:rPr>
        <w:t xml:space="preserve">[Guarantor letterhead or SWIFT identifier code] </w:t>
      </w:r>
    </w:p>
    <w:p w:rsidR="00EC5546" w:rsidRPr="00CE72EB" w:rsidRDefault="00EC5546" w:rsidP="00EC5546">
      <w:pPr>
        <w:pStyle w:val="NormalWeb"/>
        <w:rPr>
          <w:rFonts w:ascii="Times New Roman" w:hAnsi="Times New Roman"/>
          <w:i/>
          <w:sz w:val="24"/>
        </w:rPr>
      </w:pPr>
      <w:r w:rsidRPr="00CE72EB">
        <w:rPr>
          <w:rFonts w:ascii="Times New Roman" w:hAnsi="Times New Roman"/>
          <w:b/>
          <w:sz w:val="24"/>
        </w:rPr>
        <w:t>Beneficiary:</w:t>
      </w:r>
      <w:r w:rsidRPr="00CE72EB">
        <w:rPr>
          <w:rFonts w:ascii="Times New Roman" w:hAnsi="Times New Roman"/>
          <w:sz w:val="24"/>
        </w:rPr>
        <w:t xml:space="preserve"> </w:t>
      </w:r>
      <w:r w:rsidRPr="00CE72EB">
        <w:rPr>
          <w:rFonts w:ascii="Times New Roman" w:hAnsi="Times New Roman"/>
          <w:i/>
          <w:sz w:val="24"/>
        </w:rPr>
        <w:t xml:space="preserve">[Insert name and Address of </w:t>
      </w:r>
      <w:r w:rsidRPr="00CE72EB">
        <w:rPr>
          <w:rFonts w:ascii="Times New Roman" w:hAnsi="Times New Roman"/>
          <w:sz w:val="24"/>
        </w:rPr>
        <w:t>Employer</w:t>
      </w:r>
      <w:r w:rsidRPr="00CE72EB">
        <w:rPr>
          <w:rFonts w:ascii="Times New Roman" w:hAnsi="Times New Roman"/>
          <w:i/>
          <w:sz w:val="24"/>
        </w:rPr>
        <w:t>]</w:t>
      </w:r>
      <w:r w:rsidRPr="00CE72EB">
        <w:rPr>
          <w:rFonts w:ascii="Times New Roman" w:hAnsi="Times New Roman"/>
          <w:i/>
          <w:sz w:val="24"/>
        </w:rPr>
        <w:tab/>
      </w:r>
      <w:r w:rsidRPr="00CE72EB">
        <w:rPr>
          <w:rFonts w:ascii="Times New Roman" w:hAnsi="Times New Roman"/>
          <w:i/>
          <w:sz w:val="24"/>
        </w:rPr>
        <w:tab/>
      </w:r>
    </w:p>
    <w:p w:rsidR="00EC5546" w:rsidRPr="00CE72EB" w:rsidRDefault="00EC5546" w:rsidP="00EC5546">
      <w:pPr>
        <w:pStyle w:val="NormalWeb"/>
        <w:rPr>
          <w:rFonts w:ascii="Times New Roman" w:hAnsi="Times New Roman"/>
          <w:sz w:val="24"/>
        </w:rPr>
      </w:pPr>
      <w:r w:rsidRPr="00CE72EB">
        <w:rPr>
          <w:rFonts w:ascii="Times New Roman" w:hAnsi="Times New Roman"/>
          <w:b/>
          <w:sz w:val="24"/>
        </w:rPr>
        <w:t>Date:</w:t>
      </w:r>
      <w:r w:rsidRPr="00CE72EB">
        <w:rPr>
          <w:rFonts w:ascii="Times New Roman" w:hAnsi="Times New Roman"/>
          <w:sz w:val="24"/>
        </w:rPr>
        <w:tab/>
      </w:r>
      <w:r w:rsidRPr="00CE72EB">
        <w:rPr>
          <w:rFonts w:ascii="Times New Roman" w:hAnsi="Times New Roman"/>
          <w:i/>
          <w:sz w:val="24"/>
        </w:rPr>
        <w:t>[Insert date of issue]</w:t>
      </w:r>
    </w:p>
    <w:p w:rsidR="00EC5546" w:rsidRPr="00CE72EB" w:rsidRDefault="00EC5546" w:rsidP="00EC5546">
      <w:pPr>
        <w:pStyle w:val="NormalWeb"/>
        <w:rPr>
          <w:rFonts w:ascii="Times New Roman" w:hAnsi="Times New Roman"/>
          <w:sz w:val="24"/>
        </w:rPr>
      </w:pPr>
      <w:r w:rsidRPr="00CE72EB">
        <w:rPr>
          <w:rFonts w:ascii="Times New Roman" w:hAnsi="Times New Roman"/>
          <w:b/>
          <w:sz w:val="24"/>
        </w:rPr>
        <w:t>ADVANCE PAYMENT GUARANTEE No.:</w:t>
      </w:r>
      <w:r w:rsidRPr="00CE72EB">
        <w:rPr>
          <w:rFonts w:ascii="Times New Roman" w:hAnsi="Times New Roman"/>
          <w:sz w:val="24"/>
        </w:rPr>
        <w:tab/>
      </w:r>
      <w:r w:rsidRPr="00CE72EB">
        <w:rPr>
          <w:rFonts w:ascii="Times New Roman" w:hAnsi="Times New Roman"/>
          <w:i/>
          <w:sz w:val="24"/>
        </w:rPr>
        <w:t>[Insert guarantee reference number]</w:t>
      </w:r>
    </w:p>
    <w:p w:rsidR="00EC5546" w:rsidRPr="00CE72EB" w:rsidRDefault="00EC5546" w:rsidP="00EC5546">
      <w:pPr>
        <w:pStyle w:val="NormalWeb"/>
        <w:rPr>
          <w:rFonts w:ascii="Times New Roman" w:hAnsi="Times New Roman"/>
          <w:sz w:val="24"/>
        </w:rPr>
      </w:pPr>
      <w:r w:rsidRPr="00CE72EB">
        <w:rPr>
          <w:rFonts w:ascii="Times New Roman" w:hAnsi="Times New Roman"/>
          <w:b/>
          <w:sz w:val="24"/>
        </w:rPr>
        <w:t xml:space="preserve">Guarantor: </w:t>
      </w:r>
      <w:r w:rsidRPr="00CE72EB">
        <w:rPr>
          <w:rFonts w:ascii="Times New Roman" w:hAnsi="Times New Roman"/>
          <w:i/>
          <w:sz w:val="24"/>
        </w:rPr>
        <w:t xml:space="preserve"> [Insert name and address of place of issue, unless indicated in the letterhead]</w:t>
      </w:r>
    </w:p>
    <w:p w:rsidR="00EC5546" w:rsidRPr="00CE72EB" w:rsidRDefault="00EC5546" w:rsidP="00EC5546">
      <w:pPr>
        <w:pStyle w:val="NormalWeb"/>
        <w:jc w:val="both"/>
        <w:rPr>
          <w:rFonts w:ascii="Times New Roman" w:hAnsi="Times New Roman"/>
          <w:sz w:val="24"/>
        </w:rPr>
      </w:pPr>
    </w:p>
    <w:p w:rsidR="00EC5546" w:rsidRPr="00CE72EB" w:rsidRDefault="00EC5546" w:rsidP="00EC5546">
      <w:pPr>
        <w:pStyle w:val="NormalWeb"/>
        <w:jc w:val="both"/>
        <w:rPr>
          <w:rFonts w:ascii="Times New Roman" w:hAnsi="Times New Roman"/>
          <w:sz w:val="24"/>
        </w:rPr>
      </w:pPr>
      <w:r w:rsidRPr="00CE72EB">
        <w:rPr>
          <w:rFonts w:ascii="Times New Roman" w:hAnsi="Times New Roman"/>
          <w:sz w:val="24"/>
        </w:rPr>
        <w:t xml:space="preserve">We have been informed that </w:t>
      </w:r>
      <w:r w:rsidRPr="00CE72EB">
        <w:rPr>
          <w:rFonts w:ascii="Times New Roman" w:hAnsi="Times New Roman"/>
          <w:i/>
          <w:sz w:val="24"/>
        </w:rPr>
        <w:t>[insert name of Contractor, which in the case of a joint venture shall be the name of the joint venture]</w:t>
      </w:r>
      <w:r w:rsidRPr="00CE72EB">
        <w:rPr>
          <w:rFonts w:ascii="Times New Roman" w:hAnsi="Times New Roman"/>
          <w:sz w:val="24"/>
        </w:rPr>
        <w:t xml:space="preserve"> (hereinafter called “the Applicant”) has entered into Contract No. </w:t>
      </w:r>
      <w:r w:rsidRPr="00CE72EB">
        <w:rPr>
          <w:rFonts w:ascii="Times New Roman" w:hAnsi="Times New Roman"/>
          <w:i/>
          <w:sz w:val="24"/>
        </w:rPr>
        <w:t xml:space="preserve">[insert reference number of the contract] </w:t>
      </w:r>
      <w:r w:rsidRPr="00CE72EB">
        <w:rPr>
          <w:rFonts w:ascii="Times New Roman" w:hAnsi="Times New Roman"/>
          <w:sz w:val="24"/>
        </w:rPr>
        <w:t xml:space="preserve">dated </w:t>
      </w:r>
      <w:r w:rsidRPr="00CE72EB">
        <w:rPr>
          <w:rFonts w:ascii="Times New Roman" w:hAnsi="Times New Roman"/>
          <w:i/>
          <w:sz w:val="24"/>
        </w:rPr>
        <w:t>[insert date]</w:t>
      </w:r>
      <w:r w:rsidRPr="00CE72EB">
        <w:rPr>
          <w:rFonts w:ascii="Times New Roman" w:hAnsi="Times New Roman"/>
          <w:sz w:val="24"/>
        </w:rPr>
        <w:t xml:space="preserve"> with the Beneficiary, for the execution of </w:t>
      </w:r>
      <w:r w:rsidRPr="00CE72EB">
        <w:rPr>
          <w:rFonts w:ascii="Times New Roman" w:hAnsi="Times New Roman"/>
          <w:i/>
          <w:sz w:val="24"/>
        </w:rPr>
        <w:t xml:space="preserve">[insert name of contract and brief description of </w:t>
      </w:r>
      <w:r w:rsidRPr="00CE72EB">
        <w:rPr>
          <w:rFonts w:ascii="Times New Roman" w:hAnsi="Times New Roman"/>
          <w:sz w:val="24"/>
        </w:rPr>
        <w:t>Works</w:t>
      </w:r>
      <w:r w:rsidRPr="00CE72EB">
        <w:rPr>
          <w:rFonts w:ascii="Times New Roman" w:hAnsi="Times New Roman"/>
          <w:i/>
          <w:sz w:val="24"/>
        </w:rPr>
        <w:t>]</w:t>
      </w:r>
      <w:r w:rsidRPr="00CE72EB">
        <w:rPr>
          <w:rFonts w:ascii="Times New Roman" w:hAnsi="Times New Roman"/>
          <w:sz w:val="24"/>
        </w:rPr>
        <w:t xml:space="preserve"> (hereinafter called "the Contract"). </w:t>
      </w:r>
    </w:p>
    <w:p w:rsidR="00EC5546" w:rsidRPr="00CE72EB" w:rsidRDefault="00EC5546" w:rsidP="00EC5546">
      <w:pPr>
        <w:pStyle w:val="NormalWeb"/>
        <w:jc w:val="both"/>
        <w:rPr>
          <w:rFonts w:ascii="Times New Roman" w:hAnsi="Times New Roman"/>
          <w:sz w:val="24"/>
        </w:rPr>
      </w:pPr>
      <w:r w:rsidRPr="00CE72EB">
        <w:rPr>
          <w:rFonts w:ascii="Times New Roman" w:hAnsi="Times New Roman"/>
          <w:sz w:val="24"/>
        </w:rPr>
        <w:t xml:space="preserve">Furthermore, we understand that, according to the conditions of the Contract, an advance payment in the sum </w:t>
      </w:r>
      <w:r w:rsidRPr="00CE72EB">
        <w:rPr>
          <w:rFonts w:ascii="Times New Roman" w:hAnsi="Times New Roman"/>
          <w:i/>
          <w:sz w:val="24"/>
        </w:rPr>
        <w:t xml:space="preserve">[insert amount in figures] </w:t>
      </w:r>
      <w:r w:rsidRPr="00CE72EB">
        <w:rPr>
          <w:rFonts w:ascii="Times New Roman" w:hAnsi="Times New Roman"/>
          <w:sz w:val="24"/>
        </w:rPr>
        <w:t>()</w:t>
      </w:r>
      <w:r w:rsidRPr="00CE72EB">
        <w:rPr>
          <w:rFonts w:ascii="Times New Roman" w:hAnsi="Times New Roman"/>
          <w:i/>
          <w:sz w:val="24"/>
        </w:rPr>
        <w:t xml:space="preserve"> [insert amount in words]</w:t>
      </w:r>
      <w:r w:rsidRPr="00CE72EB">
        <w:rPr>
          <w:rFonts w:ascii="Times New Roman" w:hAnsi="Times New Roman"/>
          <w:sz w:val="24"/>
        </w:rPr>
        <w:t xml:space="preserve"> is to be made against an advance payment guarantee.</w:t>
      </w:r>
    </w:p>
    <w:p w:rsidR="00EC5546" w:rsidRPr="00CE72EB" w:rsidRDefault="00EC5546" w:rsidP="00EC5546">
      <w:pPr>
        <w:pStyle w:val="NormalWeb"/>
        <w:jc w:val="both"/>
        <w:rPr>
          <w:rFonts w:ascii="Times New Roman" w:hAnsi="Times New Roman"/>
          <w:sz w:val="24"/>
        </w:rPr>
      </w:pPr>
      <w:r w:rsidRPr="00CE72EB">
        <w:rPr>
          <w:rFonts w:ascii="Times New Roman" w:hAnsi="Times New Roman"/>
          <w:sz w:val="24"/>
        </w:rPr>
        <w:t>At the request of the Applicant, we as Guarantor,</w:t>
      </w:r>
      <w:r w:rsidR="005068DD" w:rsidRPr="00CE72EB">
        <w:rPr>
          <w:rFonts w:ascii="Times New Roman" w:hAnsi="Times New Roman"/>
          <w:sz w:val="24"/>
        </w:rPr>
        <w:t xml:space="preserve"> </w:t>
      </w:r>
      <w:r w:rsidRPr="00CE72EB">
        <w:rPr>
          <w:rFonts w:ascii="Times New Roman" w:hAnsi="Times New Roman"/>
          <w:sz w:val="24"/>
        </w:rPr>
        <w:t xml:space="preserve">hereby irrevocably undertake to pay the Beneficiary any sum or sums not exceeding in total an amount of </w:t>
      </w:r>
      <w:r w:rsidRPr="00CE72EB">
        <w:rPr>
          <w:rFonts w:ascii="Times New Roman" w:hAnsi="Times New Roman"/>
          <w:i/>
          <w:sz w:val="24"/>
        </w:rPr>
        <w:t xml:space="preserve">[insert amount in figures] </w:t>
      </w:r>
      <w:r w:rsidRPr="00CE72EB">
        <w:rPr>
          <w:rFonts w:ascii="Times New Roman" w:hAnsi="Times New Roman"/>
          <w:sz w:val="24"/>
        </w:rPr>
        <w:t>(</w:t>
      </w:r>
      <w:r w:rsidRPr="00CE72EB">
        <w:rPr>
          <w:rFonts w:ascii="Times New Roman" w:hAnsi="Times New Roman"/>
          <w:sz w:val="24"/>
          <w:u w:val="single"/>
        </w:rPr>
        <w:t xml:space="preserve">                    </w:t>
      </w:r>
      <w:r w:rsidRPr="00CE72EB">
        <w:rPr>
          <w:rFonts w:ascii="Times New Roman" w:hAnsi="Times New Roman"/>
          <w:sz w:val="24"/>
        </w:rPr>
        <w:t>)</w:t>
      </w:r>
      <w:r w:rsidRPr="00CE72EB">
        <w:rPr>
          <w:rFonts w:ascii="Times New Roman" w:hAnsi="Times New Roman"/>
          <w:i/>
          <w:sz w:val="24"/>
        </w:rPr>
        <w:t xml:space="preserve"> [insert amount in words]</w:t>
      </w:r>
      <w:r w:rsidRPr="00CE72EB">
        <w:rPr>
          <w:rStyle w:val="FootnoteReference"/>
          <w:rFonts w:ascii="Times New Roman" w:hAnsi="Times New Roman"/>
          <w:i/>
          <w:sz w:val="24"/>
        </w:rPr>
        <w:footnoteReference w:customMarkFollows="1" w:id="51"/>
        <w:t>1</w:t>
      </w:r>
      <w:r w:rsidRPr="00CE72EB">
        <w:rPr>
          <w:rFonts w:ascii="Times New Roman" w:hAnsi="Times New Roman"/>
          <w:sz w:val="24"/>
        </w:rPr>
        <w:t xml:space="preserve"> upon receipt by us of the Beneficiary’s complying demand supported by the Beneficiary’s statement, whether in the demand itself or in a separate signed document accompanying or identifying the demand, stating either that the Applicant:</w:t>
      </w:r>
    </w:p>
    <w:p w:rsidR="00EC5546" w:rsidRPr="00CE72EB" w:rsidRDefault="00EC5546" w:rsidP="001E254C">
      <w:pPr>
        <w:pStyle w:val="P3Header1-Clauses"/>
        <w:numPr>
          <w:ilvl w:val="2"/>
          <w:numId w:val="39"/>
        </w:numPr>
        <w:tabs>
          <w:tab w:val="left" w:pos="972"/>
        </w:tabs>
        <w:rPr>
          <w:szCs w:val="24"/>
        </w:rPr>
      </w:pPr>
      <w:r w:rsidRPr="00CE72EB">
        <w:rPr>
          <w:szCs w:val="24"/>
        </w:rPr>
        <w:t>has used the advance payment for purposes other than the costs of mobilization in respect of the Works; or</w:t>
      </w:r>
    </w:p>
    <w:p w:rsidR="00EC5546" w:rsidRPr="00CE72EB" w:rsidRDefault="00EC5546" w:rsidP="001E254C">
      <w:pPr>
        <w:pStyle w:val="P3Header1-Clauses"/>
        <w:numPr>
          <w:ilvl w:val="2"/>
          <w:numId w:val="30"/>
        </w:numPr>
        <w:tabs>
          <w:tab w:val="clear" w:pos="864"/>
          <w:tab w:val="num" w:pos="828"/>
          <w:tab w:val="left" w:pos="972"/>
        </w:tabs>
        <w:ind w:left="396" w:firstLine="144"/>
        <w:rPr>
          <w:szCs w:val="24"/>
        </w:rPr>
      </w:pPr>
      <w:r w:rsidRPr="00CE72EB">
        <w:rPr>
          <w:szCs w:val="24"/>
        </w:rPr>
        <w:t xml:space="preserve"> has failed to repay the advance payment in accordance with the Contract conditions, specifying the amount which the Applicant has failed to repay. </w:t>
      </w:r>
    </w:p>
    <w:p w:rsidR="00EC5546" w:rsidRPr="00CE72EB" w:rsidRDefault="00EC5546" w:rsidP="00EC5546">
      <w:pPr>
        <w:pStyle w:val="NormalWeb"/>
        <w:jc w:val="both"/>
        <w:rPr>
          <w:rFonts w:ascii="Times New Roman" w:hAnsi="Times New Roman"/>
          <w:sz w:val="24"/>
        </w:rPr>
      </w:pPr>
    </w:p>
    <w:p w:rsidR="00EC5546" w:rsidRPr="00CE72EB" w:rsidRDefault="00EC5546" w:rsidP="00EC5546">
      <w:pPr>
        <w:pStyle w:val="NormalWeb"/>
        <w:jc w:val="both"/>
        <w:rPr>
          <w:rFonts w:ascii="Times New Roman" w:hAnsi="Times New Roman"/>
          <w:sz w:val="24"/>
        </w:rPr>
      </w:pPr>
      <w:r w:rsidRPr="00CE72EB">
        <w:rPr>
          <w:rFonts w:ascii="Times New Roman" w:hAnsi="Times New Roman"/>
          <w:sz w:val="24"/>
        </w:rPr>
        <w:t xml:space="preserve">A demand under this guarantee may be presented as from the presentation to the Guarantor of a certificate from the Beneficiary’s bank stating that the advance payment referred to </w:t>
      </w:r>
      <w:r w:rsidRPr="00CE72EB">
        <w:rPr>
          <w:rFonts w:ascii="Times New Roman" w:hAnsi="Times New Roman"/>
          <w:sz w:val="24"/>
        </w:rPr>
        <w:lastRenderedPageBreak/>
        <w:t xml:space="preserve">above has been credited to the Applicant on its account number </w:t>
      </w:r>
      <w:r w:rsidRPr="00CE72EB">
        <w:rPr>
          <w:rFonts w:ascii="Times New Roman" w:hAnsi="Times New Roman"/>
          <w:i/>
          <w:sz w:val="24"/>
        </w:rPr>
        <w:t>[insert number]</w:t>
      </w:r>
      <w:r w:rsidRPr="00CE72EB">
        <w:rPr>
          <w:rFonts w:ascii="Times New Roman" w:hAnsi="Times New Roman"/>
          <w:sz w:val="24"/>
        </w:rPr>
        <w:t xml:space="preserve"> at  </w:t>
      </w:r>
      <w:r w:rsidRPr="00CE72EB">
        <w:rPr>
          <w:rFonts w:ascii="Times New Roman" w:hAnsi="Times New Roman"/>
          <w:i/>
          <w:sz w:val="24"/>
        </w:rPr>
        <w:t>[insert name and address of Applicant’s bank]</w:t>
      </w:r>
      <w:r w:rsidRPr="00CE72EB">
        <w:rPr>
          <w:rFonts w:ascii="Times New Roman" w:hAnsi="Times New Roman"/>
          <w:sz w:val="24"/>
        </w:rPr>
        <w:t>..</w:t>
      </w:r>
    </w:p>
    <w:p w:rsidR="00EC5546" w:rsidRPr="00CE72EB" w:rsidRDefault="00EC5546" w:rsidP="00EC5546">
      <w:pPr>
        <w:pStyle w:val="NormalWeb"/>
        <w:jc w:val="both"/>
        <w:rPr>
          <w:rFonts w:ascii="Times New Roman" w:hAnsi="Times New Roman"/>
          <w:sz w:val="24"/>
        </w:rPr>
      </w:pPr>
      <w:r w:rsidRPr="00CE72EB">
        <w:rPr>
          <w:rFonts w:ascii="Times New Roman" w:hAnsi="Times New Roman"/>
          <w:sz w:val="24"/>
        </w:rPr>
        <w:t xml:space="preserve">The maximum amount of this guarantee shall be progressively reduced by the amount of the advance payment repaid by the Applicant as specified in copies of interim statements or payment certificates which shall be presented to us.  This guarantee shall expire, at the latest, upon our receipt of a copy of the interim payment certificate indicating that ninety (90) percent of the Accepted Contract Amount, less provisional sums, has been certified for payment, or on the </w:t>
      </w:r>
      <w:r w:rsidRPr="00CE72EB">
        <w:rPr>
          <w:rFonts w:ascii="Times New Roman" w:hAnsi="Times New Roman"/>
          <w:i/>
          <w:sz w:val="24"/>
        </w:rPr>
        <w:t>[insert day]</w:t>
      </w:r>
      <w:r w:rsidRPr="00CE72EB">
        <w:rPr>
          <w:rFonts w:ascii="Times New Roman" w:hAnsi="Times New Roman"/>
          <w:sz w:val="24"/>
        </w:rPr>
        <w:t xml:space="preserve"> day of </w:t>
      </w:r>
      <w:r w:rsidRPr="00CE72EB">
        <w:rPr>
          <w:rFonts w:ascii="Times New Roman" w:hAnsi="Times New Roman"/>
          <w:i/>
          <w:sz w:val="24"/>
        </w:rPr>
        <w:t>[insert month]</w:t>
      </w:r>
      <w:r w:rsidRPr="00CE72EB">
        <w:rPr>
          <w:rFonts w:ascii="Times New Roman" w:hAnsi="Times New Roman"/>
          <w:sz w:val="24"/>
        </w:rPr>
        <w:t xml:space="preserve">, 2 </w:t>
      </w:r>
      <w:r w:rsidRPr="00CE72EB">
        <w:rPr>
          <w:rFonts w:ascii="Times New Roman" w:hAnsi="Times New Roman"/>
          <w:i/>
          <w:sz w:val="24"/>
        </w:rPr>
        <w:t>[insert year]</w:t>
      </w:r>
      <w:r w:rsidRPr="00CE72EB">
        <w:rPr>
          <w:rFonts w:ascii="Times New Roman" w:hAnsi="Times New Roman"/>
          <w:sz w:val="24"/>
        </w:rPr>
        <w:t>,</w:t>
      </w:r>
      <w:r w:rsidRPr="00CE72EB">
        <w:rPr>
          <w:rStyle w:val="FootnoteReference"/>
          <w:rFonts w:ascii="Times New Roman" w:hAnsi="Times New Roman"/>
          <w:sz w:val="24"/>
        </w:rPr>
        <w:footnoteReference w:customMarkFollows="1" w:id="52"/>
        <w:t>2</w:t>
      </w:r>
      <w:r w:rsidRPr="00CE72EB">
        <w:rPr>
          <w:rFonts w:ascii="Times New Roman" w:hAnsi="Times New Roman"/>
          <w:sz w:val="24"/>
        </w:rPr>
        <w:t xml:space="preserve"> whichever is earlier.</w:t>
      </w:r>
      <w:r w:rsidRPr="00CE72EB">
        <w:rPr>
          <w:sz w:val="24"/>
        </w:rPr>
        <w:t xml:space="preserve">  </w:t>
      </w:r>
      <w:r w:rsidRPr="00CE72EB">
        <w:rPr>
          <w:rFonts w:ascii="Times New Roman" w:hAnsi="Times New Roman"/>
          <w:sz w:val="24"/>
        </w:rPr>
        <w:t>Consequently, any demand for payment under this</w:t>
      </w:r>
      <w:r w:rsidRPr="00CE72EB">
        <w:rPr>
          <w:sz w:val="24"/>
        </w:rPr>
        <w:t xml:space="preserve"> </w:t>
      </w:r>
      <w:r w:rsidRPr="00CE72EB">
        <w:rPr>
          <w:rFonts w:ascii="Times New Roman" w:hAnsi="Times New Roman"/>
          <w:sz w:val="24"/>
        </w:rPr>
        <w:t>guarantee must be received by us at this office on or before that date.</w:t>
      </w:r>
    </w:p>
    <w:p w:rsidR="00EC5546" w:rsidRPr="00CE72EB" w:rsidRDefault="00EB5341" w:rsidP="00EC5546">
      <w:pPr>
        <w:pStyle w:val="NormalWeb"/>
        <w:spacing w:before="0" w:after="0"/>
        <w:jc w:val="both"/>
        <w:rPr>
          <w:rFonts w:ascii="Times New Roman" w:hAnsi="Times New Roman"/>
          <w:sz w:val="24"/>
        </w:rPr>
      </w:pPr>
      <w:r w:rsidRPr="00CE72EB">
        <w:rPr>
          <w:rFonts w:ascii="Times New Roman" w:hAnsi="Times New Roman"/>
          <w:sz w:val="24"/>
        </w:rPr>
        <w:t>This guarantee is subject to the Uniform Rules for Demand Guarantees (URDG) 2010 Revision, ICC Publication No. 758, except that the supporting statement under Article 15(a) is hereby excluded.</w:t>
      </w:r>
    </w:p>
    <w:p w:rsidR="00EC5546" w:rsidRPr="00CE72EB" w:rsidRDefault="00EC5546" w:rsidP="00BC7FBD">
      <w:pPr>
        <w:jc w:val="center"/>
      </w:pPr>
      <w:r w:rsidRPr="00CE72EB">
        <w:t xml:space="preserve">____________________ </w:t>
      </w:r>
      <w:r w:rsidRPr="00CE72EB">
        <w:br/>
      </w:r>
      <w:r w:rsidRPr="00CE72EB">
        <w:rPr>
          <w:i/>
        </w:rPr>
        <w:t>[signature(s)]</w:t>
      </w:r>
    </w:p>
    <w:p w:rsidR="00EC5546" w:rsidRPr="00CE72EB" w:rsidRDefault="00EC5546" w:rsidP="00EC5546">
      <w:pPr>
        <w:pStyle w:val="NormalWeb"/>
        <w:tabs>
          <w:tab w:val="center" w:leader="dot" w:pos="4860"/>
          <w:tab w:val="right" w:leader="dot" w:pos="9000"/>
        </w:tabs>
        <w:spacing w:before="0" w:beforeAutospacing="0" w:after="0" w:afterAutospacing="0"/>
        <w:jc w:val="both"/>
        <w:rPr>
          <w:b/>
          <w:i/>
        </w:rPr>
      </w:pPr>
      <w:r w:rsidRPr="00CE72EB">
        <w:br/>
      </w:r>
      <w:r w:rsidRPr="00CE72EB">
        <w:rPr>
          <w:b/>
          <w:i/>
        </w:rPr>
        <w:t>Note:  All italicized text (including footnotes) is for use in preparing this form and shall be deleted from the final product.</w:t>
      </w:r>
    </w:p>
    <w:p w:rsidR="007B586E" w:rsidRPr="00CE72EB" w:rsidRDefault="007B586E">
      <w:pPr>
        <w:ind w:right="468"/>
        <w:jc w:val="both"/>
        <w:rPr>
          <w:b/>
          <w:bCs/>
          <w:i/>
          <w:iCs/>
          <w:shadow/>
          <w:sz w:val="20"/>
          <w:szCs w:val="20"/>
        </w:rPr>
      </w:pPr>
    </w:p>
    <w:p w:rsidR="007B586E" w:rsidRPr="00CE72EB" w:rsidRDefault="007B586E">
      <w:pPr>
        <w:ind w:right="468"/>
        <w:jc w:val="both"/>
        <w:rPr>
          <w:b/>
          <w:bCs/>
          <w:i/>
          <w:iCs/>
          <w:shadow/>
          <w:sz w:val="20"/>
          <w:szCs w:val="20"/>
        </w:rPr>
      </w:pPr>
    </w:p>
    <w:p w:rsidR="0026735A" w:rsidRPr="00CE72EB" w:rsidRDefault="0026735A" w:rsidP="0026735A">
      <w:pPr>
        <w:pStyle w:val="Heading1a"/>
        <w:keepNext w:val="0"/>
        <w:keepLines w:val="0"/>
        <w:tabs>
          <w:tab w:val="clear" w:pos="-720"/>
        </w:tabs>
        <w:suppressAutoHyphens w:val="0"/>
        <w:rPr>
          <w:bCs/>
          <w:i/>
          <w:smallCaps w:val="0"/>
        </w:rPr>
      </w:pPr>
      <w:r w:rsidRPr="00CE72EB">
        <w:br w:type="page"/>
      </w:r>
      <w:r w:rsidRPr="00CE72EB">
        <w:rPr>
          <w:bCs/>
          <w:i/>
          <w:smallCaps w:val="0"/>
        </w:rPr>
        <w:lastRenderedPageBreak/>
        <w:t>SAMPLE FORMAT:</w:t>
      </w:r>
    </w:p>
    <w:p w:rsidR="0026735A" w:rsidRPr="00CE72EB" w:rsidRDefault="0026735A" w:rsidP="0026735A">
      <w:pPr>
        <w:pStyle w:val="Heading1a"/>
        <w:keepNext w:val="0"/>
        <w:keepLines w:val="0"/>
        <w:tabs>
          <w:tab w:val="clear" w:pos="-720"/>
        </w:tabs>
        <w:suppressAutoHyphens w:val="0"/>
        <w:rPr>
          <w:bCs/>
          <w:smallCaps w:val="0"/>
        </w:rPr>
      </w:pPr>
    </w:p>
    <w:p w:rsidR="0026735A" w:rsidRPr="00CE72EB" w:rsidRDefault="0012709F" w:rsidP="0026735A">
      <w:pPr>
        <w:pStyle w:val="Heading1a"/>
        <w:keepNext w:val="0"/>
        <w:keepLines w:val="0"/>
        <w:tabs>
          <w:tab w:val="clear" w:pos="-720"/>
        </w:tabs>
        <w:suppressAutoHyphens w:val="0"/>
        <w:rPr>
          <w:bCs/>
          <w:smallCaps w:val="0"/>
        </w:rPr>
      </w:pPr>
      <w:r w:rsidRPr="00CE72EB">
        <w:rPr>
          <w:bCs/>
          <w:smallCaps w:val="0"/>
        </w:rPr>
        <w:t xml:space="preserve">Invitation for Bids </w:t>
      </w:r>
    </w:p>
    <w:p w:rsidR="0012709F" w:rsidRPr="00CE72EB" w:rsidRDefault="0012709F" w:rsidP="0026735A">
      <w:pPr>
        <w:pStyle w:val="Heading1a"/>
        <w:keepNext w:val="0"/>
        <w:keepLines w:val="0"/>
        <w:tabs>
          <w:tab w:val="clear" w:pos="-720"/>
        </w:tabs>
        <w:suppressAutoHyphens w:val="0"/>
        <w:rPr>
          <w:bCs/>
          <w:smallCaps w:val="0"/>
        </w:rPr>
      </w:pPr>
    </w:p>
    <w:p w:rsidR="0026735A" w:rsidRPr="00CE72EB" w:rsidRDefault="0012709F" w:rsidP="0026735A">
      <w:pPr>
        <w:suppressAutoHyphens/>
        <w:rPr>
          <w:spacing w:val="-2"/>
        </w:rPr>
      </w:pPr>
      <w:r w:rsidRPr="00CE72EB" w:rsidDel="0012709F">
        <w:rPr>
          <w:bCs/>
          <w:smallCaps/>
        </w:rPr>
        <w:t xml:space="preserve"> </w:t>
      </w:r>
    </w:p>
    <w:p w:rsidR="0026735A" w:rsidRPr="00CE72EB" w:rsidRDefault="0026735A" w:rsidP="0026735A">
      <w:pPr>
        <w:pStyle w:val="ChapterNumber"/>
        <w:tabs>
          <w:tab w:val="clear" w:pos="-720"/>
        </w:tabs>
        <w:rPr>
          <w:rFonts w:ascii="Times New Roman" w:hAnsi="Times New Roman"/>
          <w:spacing w:val="-2"/>
        </w:rPr>
      </w:pPr>
    </w:p>
    <w:p w:rsidR="0026735A" w:rsidRPr="00CE72EB" w:rsidRDefault="0026735A" w:rsidP="0026735A">
      <w:pPr>
        <w:suppressAutoHyphens/>
        <w:rPr>
          <w:b/>
          <w:spacing w:val="-2"/>
        </w:rPr>
      </w:pPr>
      <w:r w:rsidRPr="00CE72EB">
        <w:rPr>
          <w:b/>
          <w:spacing w:val="-2"/>
        </w:rPr>
        <w:t>[</w:t>
      </w:r>
      <w:r w:rsidRPr="00CE72EB">
        <w:rPr>
          <w:b/>
          <w:i/>
          <w:spacing w:val="-2"/>
        </w:rPr>
        <w:t>COUNTRY</w:t>
      </w:r>
      <w:r w:rsidRPr="00CE72EB">
        <w:rPr>
          <w:b/>
          <w:spacing w:val="-2"/>
        </w:rPr>
        <w:t>]</w:t>
      </w:r>
    </w:p>
    <w:p w:rsidR="0026735A" w:rsidRPr="00CE72EB" w:rsidRDefault="0026735A" w:rsidP="0026735A">
      <w:pPr>
        <w:suppressAutoHyphens/>
        <w:rPr>
          <w:b/>
          <w:spacing w:val="-2"/>
        </w:rPr>
      </w:pPr>
      <w:r w:rsidRPr="00CE72EB">
        <w:rPr>
          <w:b/>
          <w:spacing w:val="-2"/>
        </w:rPr>
        <w:t>[</w:t>
      </w:r>
      <w:r w:rsidRPr="00CE72EB">
        <w:rPr>
          <w:b/>
          <w:i/>
          <w:spacing w:val="-2"/>
        </w:rPr>
        <w:t>NAME OF PROJECT</w:t>
      </w:r>
      <w:r w:rsidRPr="00CE72EB">
        <w:rPr>
          <w:b/>
          <w:spacing w:val="-2"/>
        </w:rPr>
        <w:t>]</w:t>
      </w:r>
    </w:p>
    <w:p w:rsidR="0026735A" w:rsidRPr="00CE72EB" w:rsidRDefault="0026735A" w:rsidP="0026735A">
      <w:pPr>
        <w:pStyle w:val="BodyText"/>
        <w:rPr>
          <w:rFonts w:ascii="Times New Roman" w:hAnsi="Times New Roman"/>
        </w:rPr>
      </w:pPr>
      <w:r w:rsidRPr="00CE72EB">
        <w:rPr>
          <w:rFonts w:ascii="Times New Roman" w:hAnsi="Times New Roman"/>
        </w:rPr>
        <w:t>Loan No./Credit No./ Grant No.:___________________________</w:t>
      </w:r>
    </w:p>
    <w:p w:rsidR="0026735A" w:rsidRPr="00CE72EB" w:rsidRDefault="0026735A" w:rsidP="0026735A">
      <w:pPr>
        <w:suppressAutoHyphens/>
        <w:rPr>
          <w:spacing w:val="-2"/>
        </w:rPr>
      </w:pPr>
      <w:r w:rsidRPr="00CE72EB" w:rsidDel="00EC50B8">
        <w:rPr>
          <w:spacing w:val="-2"/>
        </w:rPr>
        <w:t xml:space="preserve"> </w:t>
      </w:r>
    </w:p>
    <w:p w:rsidR="0026735A" w:rsidRPr="00CE72EB" w:rsidRDefault="0026735A" w:rsidP="0026735A">
      <w:pPr>
        <w:pStyle w:val="BodyText"/>
        <w:rPr>
          <w:rFonts w:ascii="Times New Roman" w:hAnsi="Times New Roman"/>
          <w:b/>
        </w:rPr>
      </w:pPr>
      <w:r w:rsidRPr="00CE72EB">
        <w:rPr>
          <w:rFonts w:ascii="Times New Roman" w:hAnsi="Times New Roman"/>
          <w:b/>
        </w:rPr>
        <w:t>Contract Title: __________________</w:t>
      </w:r>
    </w:p>
    <w:p w:rsidR="0026735A" w:rsidRPr="00CE72EB" w:rsidRDefault="0026735A" w:rsidP="0026735A">
      <w:pPr>
        <w:suppressAutoHyphens/>
        <w:rPr>
          <w:spacing w:val="-2"/>
        </w:rPr>
      </w:pPr>
      <w:r w:rsidRPr="00CE72EB">
        <w:rPr>
          <w:b/>
          <w:spacing w:val="-2"/>
        </w:rPr>
        <w:t>Reference No</w:t>
      </w:r>
      <w:r w:rsidRPr="00CE72EB">
        <w:rPr>
          <w:spacing w:val="-2"/>
        </w:rPr>
        <w:t>. (as per Procurement Plan): ___________________</w:t>
      </w:r>
    </w:p>
    <w:p w:rsidR="0026735A" w:rsidRPr="00CE72EB" w:rsidRDefault="0026735A" w:rsidP="0026735A">
      <w:pPr>
        <w:suppressAutoHyphens/>
        <w:rPr>
          <w:spacing w:val="-2"/>
        </w:rPr>
      </w:pPr>
    </w:p>
    <w:p w:rsidR="0026735A" w:rsidRPr="00CE72EB" w:rsidRDefault="0026735A" w:rsidP="0026735A">
      <w:pPr>
        <w:suppressAutoHyphens/>
        <w:rPr>
          <w:spacing w:val="-2"/>
        </w:rPr>
      </w:pPr>
    </w:p>
    <w:p w:rsidR="0026735A" w:rsidRPr="00CE72EB" w:rsidRDefault="0026735A" w:rsidP="0026735A">
      <w:pPr>
        <w:suppressAutoHyphens/>
        <w:rPr>
          <w:spacing w:val="-2"/>
        </w:rPr>
      </w:pPr>
      <w:r w:rsidRPr="00CE72EB">
        <w:rPr>
          <w:spacing w:val="-2"/>
        </w:rPr>
        <w:t>1.</w:t>
      </w:r>
      <w:r w:rsidRPr="00CE72EB">
        <w:rPr>
          <w:spacing w:val="-2"/>
        </w:rPr>
        <w:tab/>
        <w:t xml:space="preserve">The </w:t>
      </w:r>
      <w:r w:rsidRPr="00CE72EB">
        <w:rPr>
          <w:i/>
          <w:spacing w:val="-2"/>
        </w:rPr>
        <w:t xml:space="preserve">[insert name of Borrower/Beneficiary/Recipient] [has received/has applied for/intends to apply for] </w:t>
      </w:r>
      <w:r w:rsidRPr="00CE72EB">
        <w:rPr>
          <w:spacing w:val="-2"/>
        </w:rPr>
        <w:t>financing from the World Bank toward the cost of the [</w:t>
      </w:r>
      <w:r w:rsidRPr="00CE72EB">
        <w:rPr>
          <w:i/>
          <w:spacing w:val="-2"/>
        </w:rPr>
        <w:t>insert name of project or grant</w:t>
      </w:r>
      <w:r w:rsidRPr="00CE72EB">
        <w:rPr>
          <w:spacing w:val="-2"/>
        </w:rPr>
        <w:t xml:space="preserve">], and intends to apply part of the proceeds toward payments under the contract </w:t>
      </w:r>
      <w:r w:rsidRPr="00CE72EB">
        <w:rPr>
          <w:rStyle w:val="FootnoteReference"/>
          <w:spacing w:val="-2"/>
        </w:rPr>
        <w:footnoteReference w:id="53"/>
      </w:r>
      <w:r w:rsidRPr="00CE72EB">
        <w:rPr>
          <w:spacing w:val="-2"/>
        </w:rPr>
        <w:t>for [</w:t>
      </w:r>
      <w:r w:rsidRPr="00CE72EB">
        <w:rPr>
          <w:i/>
          <w:spacing w:val="-2"/>
        </w:rPr>
        <w:t>insert title of contract</w:t>
      </w:r>
      <w:r w:rsidRPr="00CE72EB">
        <w:rPr>
          <w:spacing w:val="-2"/>
        </w:rPr>
        <w:t>]</w:t>
      </w:r>
      <w:r w:rsidRPr="00CE72EB">
        <w:rPr>
          <w:rStyle w:val="FootnoteReference"/>
          <w:spacing w:val="-2"/>
        </w:rPr>
        <w:footnoteReference w:id="54"/>
      </w:r>
      <w:r w:rsidRPr="00CE72EB">
        <w:rPr>
          <w:spacing w:val="-2"/>
        </w:rPr>
        <w:t>.</w:t>
      </w:r>
    </w:p>
    <w:p w:rsidR="0026735A" w:rsidRPr="00CE72EB" w:rsidRDefault="0026735A" w:rsidP="0026735A">
      <w:pPr>
        <w:suppressAutoHyphens/>
        <w:rPr>
          <w:spacing w:val="-2"/>
        </w:rPr>
      </w:pPr>
    </w:p>
    <w:p w:rsidR="0026735A" w:rsidRPr="00CE72EB" w:rsidRDefault="0026735A" w:rsidP="0026735A">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jc w:val="both"/>
        <w:rPr>
          <w:spacing w:val="-2"/>
        </w:rPr>
      </w:pPr>
      <w:r w:rsidRPr="00CE72EB">
        <w:rPr>
          <w:spacing w:val="-2"/>
        </w:rPr>
        <w:t xml:space="preserve">2. </w:t>
      </w:r>
      <w:r w:rsidRPr="00CE72EB">
        <w:rPr>
          <w:spacing w:val="-2"/>
        </w:rPr>
        <w:tab/>
        <w:t xml:space="preserve">The </w:t>
      </w:r>
      <w:r w:rsidRPr="00CE72EB">
        <w:rPr>
          <w:i/>
          <w:spacing w:val="-2"/>
        </w:rPr>
        <w:t>[insert name of implementing agency]</w:t>
      </w:r>
      <w:r w:rsidRPr="00CE72EB">
        <w:rPr>
          <w:spacing w:val="-2"/>
        </w:rPr>
        <w:t xml:space="preserve"> now invites sealed bids from eligible bidders for </w:t>
      </w:r>
      <w:r w:rsidRPr="00CE72EB">
        <w:rPr>
          <w:i/>
          <w:spacing w:val="-2"/>
        </w:rPr>
        <w:t>[insert brief description of Works required</w:t>
      </w:r>
      <w:r w:rsidRPr="00CE72EB">
        <w:rPr>
          <w:i/>
          <w:iCs/>
          <w:spacing w:val="-2"/>
        </w:rPr>
        <w:t>, including quantities, location, construction period, margin of preference if applicable, etc.</w:t>
      </w:r>
      <w:r w:rsidRPr="00CE72EB">
        <w:rPr>
          <w:i/>
          <w:spacing w:val="-2"/>
        </w:rPr>
        <w:t>]</w:t>
      </w:r>
      <w:r w:rsidRPr="00CE72EB">
        <w:rPr>
          <w:rStyle w:val="FootnoteReference"/>
          <w:i/>
          <w:spacing w:val="-2"/>
        </w:rPr>
        <w:footnoteReference w:id="55"/>
      </w:r>
      <w:r w:rsidRPr="00CE72EB">
        <w:rPr>
          <w:spacing w:val="-2"/>
        </w:rPr>
        <w:t>.</w:t>
      </w:r>
    </w:p>
    <w:p w:rsidR="0026735A" w:rsidRPr="00CE72EB" w:rsidRDefault="0026735A" w:rsidP="0026735A">
      <w:pPr>
        <w:suppressAutoHyphens/>
        <w:rPr>
          <w:spacing w:val="-2"/>
        </w:rPr>
      </w:pPr>
    </w:p>
    <w:p w:rsidR="0026735A" w:rsidRPr="00CE72EB" w:rsidRDefault="0026735A" w:rsidP="0026735A">
      <w:pPr>
        <w:suppressAutoHyphens/>
        <w:rPr>
          <w:spacing w:val="-2"/>
        </w:rPr>
      </w:pPr>
      <w:r w:rsidRPr="00CE72EB">
        <w:rPr>
          <w:spacing w:val="-2"/>
        </w:rPr>
        <w:t xml:space="preserve">3. </w:t>
      </w:r>
      <w:r w:rsidRPr="00CE72EB">
        <w:rPr>
          <w:spacing w:val="-2"/>
        </w:rPr>
        <w:tab/>
        <w:t xml:space="preserve">Bidding will be conducted through the International Competitive Bidding procedures as specified in the World Bank’s </w:t>
      </w:r>
      <w:hyperlink r:id="rId55" w:history="1">
        <w:r w:rsidRPr="00CE72EB">
          <w:rPr>
            <w:rStyle w:val="Hyperlink"/>
            <w:i/>
            <w:color w:val="auto"/>
            <w:spacing w:val="-2"/>
          </w:rPr>
          <w:t xml:space="preserve">Guidelines: </w:t>
        </w:r>
        <w:r w:rsidRPr="00CE72EB">
          <w:rPr>
            <w:i/>
            <w:spacing w:val="-2"/>
            <w:u w:val="single"/>
          </w:rPr>
          <w:t>Procurement of Goods, Works and Non-Consulting Services under IBRD Loans and IDA Credits &amp; Grants by World Bank Borrowers</w:t>
        </w:r>
        <w:r w:rsidRPr="00CE72EB">
          <w:t xml:space="preserve"> </w:t>
        </w:r>
      </w:hyperlink>
      <w:r w:rsidRPr="00CE72EB">
        <w:rPr>
          <w:spacing w:val="-2"/>
        </w:rPr>
        <w:t xml:space="preserve"> </w:t>
      </w:r>
      <w:r w:rsidRPr="00CE72EB">
        <w:rPr>
          <w:i/>
          <w:spacing w:val="-2"/>
        </w:rPr>
        <w:t>[insert correct title and date of applicable Guidelines edition as per legal agreement]</w:t>
      </w:r>
      <w:r w:rsidRPr="00CE72EB">
        <w:rPr>
          <w:spacing w:val="-2"/>
        </w:rPr>
        <w:t xml:space="preserve"> (“Procurement Guidelines”), and is open to all eligible bidders as defined in the Procurement Guidelines. </w:t>
      </w:r>
      <w:r w:rsidR="0012709F" w:rsidRPr="00CE72EB">
        <w:rPr>
          <w:spacing w:val="-2"/>
        </w:rPr>
        <w:t xml:space="preserve">In addition, please refer </w:t>
      </w:r>
      <w:r w:rsidRPr="00CE72EB">
        <w:rPr>
          <w:spacing w:val="-2"/>
        </w:rPr>
        <w:t xml:space="preserve">to paragraphs 1.6 and 1.7 setting forth the World Bank’s policy on conflict of interest. </w:t>
      </w:r>
    </w:p>
    <w:p w:rsidR="0026735A" w:rsidRPr="00CE72EB" w:rsidRDefault="0026735A" w:rsidP="0026735A">
      <w:pPr>
        <w:suppressAutoHyphens/>
        <w:rPr>
          <w:spacing w:val="-2"/>
        </w:rPr>
      </w:pPr>
    </w:p>
    <w:p w:rsidR="0026735A" w:rsidRPr="00CE72EB" w:rsidRDefault="0026735A" w:rsidP="0026735A">
      <w:pPr>
        <w:suppressAutoHyphens/>
        <w:rPr>
          <w:i/>
          <w:spacing w:val="-2"/>
        </w:rPr>
      </w:pPr>
      <w:r w:rsidRPr="00CE72EB">
        <w:rPr>
          <w:spacing w:val="-2"/>
        </w:rPr>
        <w:t xml:space="preserve">4. </w:t>
      </w:r>
      <w:r w:rsidRPr="00CE72EB">
        <w:rPr>
          <w:spacing w:val="-2"/>
        </w:rPr>
        <w:tab/>
        <w:t xml:space="preserve">Interested eligible bidders may obtain further information from </w:t>
      </w:r>
      <w:r w:rsidRPr="00CE72EB">
        <w:rPr>
          <w:i/>
          <w:spacing w:val="-2"/>
        </w:rPr>
        <w:t>[insert name of implementing agency, insert name and e-mail of officer in charge]</w:t>
      </w:r>
      <w:r w:rsidRPr="00CE72EB">
        <w:rPr>
          <w:spacing w:val="-2"/>
        </w:rPr>
        <w:t xml:space="preserve"> and inspect the bidding </w:t>
      </w:r>
      <w:r w:rsidRPr="00CE72EB">
        <w:rPr>
          <w:spacing w:val="-2"/>
        </w:rPr>
        <w:lastRenderedPageBreak/>
        <w:t xml:space="preserve">documents during office hours </w:t>
      </w:r>
      <w:r w:rsidRPr="00CE72EB">
        <w:rPr>
          <w:i/>
          <w:spacing w:val="-2"/>
        </w:rPr>
        <w:t xml:space="preserve">[insert office hours if applicable i.e. 0900 to 1700 hours] </w:t>
      </w:r>
      <w:r w:rsidRPr="00CE72EB">
        <w:rPr>
          <w:spacing w:val="-2"/>
        </w:rPr>
        <w:t xml:space="preserve">at the address given below </w:t>
      </w:r>
      <w:r w:rsidRPr="00CE72EB">
        <w:rPr>
          <w:i/>
          <w:spacing w:val="-2"/>
        </w:rPr>
        <w:t>[state address at the end of this invitation]</w:t>
      </w:r>
      <w:r w:rsidRPr="00CE72EB">
        <w:rPr>
          <w:spacing w:val="-2"/>
        </w:rPr>
        <w:t xml:space="preserve"> </w:t>
      </w:r>
      <w:r w:rsidRPr="00CE72EB">
        <w:rPr>
          <w:rStyle w:val="FootnoteReference"/>
          <w:spacing w:val="-2"/>
        </w:rPr>
        <w:footnoteReference w:id="56"/>
      </w:r>
      <w:r w:rsidRPr="00CE72EB">
        <w:rPr>
          <w:i/>
          <w:spacing w:val="-2"/>
        </w:rPr>
        <w:t>.</w:t>
      </w:r>
    </w:p>
    <w:p w:rsidR="0026735A" w:rsidRPr="00CE72EB" w:rsidRDefault="0026735A" w:rsidP="0026735A">
      <w:pPr>
        <w:suppressAutoHyphens/>
        <w:rPr>
          <w:spacing w:val="-2"/>
        </w:rPr>
      </w:pPr>
    </w:p>
    <w:p w:rsidR="0026735A" w:rsidRPr="00CE72EB" w:rsidRDefault="0026735A" w:rsidP="0026735A">
      <w:pPr>
        <w:suppressAutoHyphens/>
        <w:rPr>
          <w:spacing w:val="-2"/>
        </w:rPr>
      </w:pPr>
      <w:r w:rsidRPr="00CE72EB">
        <w:rPr>
          <w:spacing w:val="-2"/>
        </w:rPr>
        <w:t xml:space="preserve">5. </w:t>
      </w:r>
      <w:r w:rsidRPr="00CE72EB">
        <w:rPr>
          <w:spacing w:val="-2"/>
        </w:rPr>
        <w:tab/>
        <w:t>A complete set of bidding documents in [</w:t>
      </w:r>
      <w:r w:rsidRPr="00CE72EB">
        <w:rPr>
          <w:i/>
          <w:spacing w:val="-2"/>
        </w:rPr>
        <w:t>insert name of language</w:t>
      </w:r>
      <w:r w:rsidRPr="00CE72EB">
        <w:rPr>
          <w:spacing w:val="-2"/>
        </w:rPr>
        <w:t xml:space="preserve">] may be purchased by interested </w:t>
      </w:r>
      <w:r w:rsidR="0012709F" w:rsidRPr="00CE72EB">
        <w:rPr>
          <w:spacing w:val="-2"/>
        </w:rPr>
        <w:t xml:space="preserve">eligible </w:t>
      </w:r>
      <w:r w:rsidRPr="00CE72EB">
        <w:rPr>
          <w:spacing w:val="-2"/>
        </w:rPr>
        <w:t>bidders upon the submission of a written application to the address below and upon payment of a nonrefundable fee</w:t>
      </w:r>
      <w:r w:rsidRPr="00CE72EB">
        <w:rPr>
          <w:rStyle w:val="FootnoteReference"/>
          <w:spacing w:val="-2"/>
        </w:rPr>
        <w:footnoteReference w:id="57"/>
      </w:r>
      <w:r w:rsidRPr="00CE72EB">
        <w:rPr>
          <w:spacing w:val="-2"/>
        </w:rPr>
        <w:t xml:space="preserve"> of [</w:t>
      </w:r>
      <w:r w:rsidRPr="00CE72EB">
        <w:rPr>
          <w:i/>
          <w:spacing w:val="-2"/>
        </w:rPr>
        <w:t>insert amount in  Borrower’s currency or in a convertible currency</w:t>
      </w:r>
      <w:r w:rsidRPr="00CE72EB">
        <w:rPr>
          <w:spacing w:val="-2"/>
        </w:rPr>
        <w:t>]. The method of payment will be [</w:t>
      </w:r>
      <w:r w:rsidRPr="00CE72EB">
        <w:rPr>
          <w:i/>
          <w:spacing w:val="-2"/>
        </w:rPr>
        <w:t>insert method of payment</w:t>
      </w:r>
      <w:r w:rsidRPr="00CE72EB">
        <w:rPr>
          <w:spacing w:val="-2"/>
        </w:rPr>
        <w:t>].</w:t>
      </w:r>
      <w:r w:rsidRPr="00CE72EB">
        <w:rPr>
          <w:rStyle w:val="FootnoteReference"/>
          <w:spacing w:val="-2"/>
        </w:rPr>
        <w:footnoteReference w:id="58"/>
      </w:r>
      <w:r w:rsidRPr="00CE72EB">
        <w:rPr>
          <w:spacing w:val="-2"/>
        </w:rPr>
        <w:t xml:space="preserve"> The document will be sent by [</w:t>
      </w:r>
      <w:r w:rsidRPr="00CE72EB">
        <w:rPr>
          <w:i/>
          <w:spacing w:val="-2"/>
        </w:rPr>
        <w:t>insert delivery procedure</w:t>
      </w:r>
      <w:r w:rsidRPr="00CE72EB">
        <w:rPr>
          <w:spacing w:val="-2"/>
        </w:rPr>
        <w:t>].</w:t>
      </w:r>
      <w:r w:rsidRPr="00CE72EB">
        <w:rPr>
          <w:rStyle w:val="FootnoteReference"/>
          <w:spacing w:val="-2"/>
        </w:rPr>
        <w:footnoteReference w:id="59"/>
      </w:r>
    </w:p>
    <w:p w:rsidR="0026735A" w:rsidRPr="00CE72EB" w:rsidRDefault="0026735A" w:rsidP="0026735A">
      <w:pPr>
        <w:suppressAutoHyphens/>
        <w:rPr>
          <w:spacing w:val="-2"/>
        </w:rPr>
      </w:pPr>
    </w:p>
    <w:p w:rsidR="0026735A" w:rsidRPr="00CE72EB" w:rsidRDefault="0026735A" w:rsidP="0026735A">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jc w:val="both"/>
        <w:rPr>
          <w:spacing w:val="-2"/>
        </w:rPr>
      </w:pPr>
      <w:r w:rsidRPr="00CE72EB">
        <w:rPr>
          <w:spacing w:val="-2"/>
        </w:rPr>
        <w:t xml:space="preserve">6. </w:t>
      </w:r>
      <w:r w:rsidRPr="00CE72EB">
        <w:rPr>
          <w:spacing w:val="-2"/>
        </w:rPr>
        <w:tab/>
        <w:t xml:space="preserve">Bids must be delivered to the address below </w:t>
      </w:r>
      <w:r w:rsidRPr="00CE72EB">
        <w:rPr>
          <w:i/>
          <w:spacing w:val="-2"/>
        </w:rPr>
        <w:t>[state address at the end of this invitation]</w:t>
      </w:r>
      <w:r w:rsidRPr="00CE72EB">
        <w:rPr>
          <w:rStyle w:val="FootnoteReference"/>
          <w:spacing w:val="-2"/>
        </w:rPr>
        <w:footnoteReference w:id="60"/>
      </w:r>
      <w:r w:rsidRPr="00CE72EB">
        <w:rPr>
          <w:spacing w:val="-2"/>
        </w:rPr>
        <w:t xml:space="preserve"> on or before </w:t>
      </w:r>
      <w:r w:rsidRPr="00CE72EB">
        <w:rPr>
          <w:i/>
          <w:spacing w:val="-2"/>
        </w:rPr>
        <w:t>[insert time and date].</w:t>
      </w:r>
      <w:r w:rsidRPr="00CE72EB">
        <w:t xml:space="preserve"> Electronic bidding will </w:t>
      </w:r>
      <w:r w:rsidRPr="00CE72EB">
        <w:rPr>
          <w:i/>
          <w:iCs/>
        </w:rPr>
        <w:t>[will not]</w:t>
      </w:r>
      <w:r w:rsidRPr="00CE72EB">
        <w:t xml:space="preserve"> be permitted.</w:t>
      </w:r>
      <w:r w:rsidRPr="00CE72EB">
        <w:rPr>
          <w:spacing w:val="-2"/>
        </w:rPr>
        <w:t xml:space="preserve"> Late bids will be rejected. Bids will be publicly opened in the presence of the bidders’ designated representatives and anyone who choose to attend at the address below </w:t>
      </w:r>
      <w:r w:rsidRPr="00CE72EB">
        <w:rPr>
          <w:i/>
          <w:spacing w:val="-2"/>
        </w:rPr>
        <w:t>[state address at the end of this invitation]</w:t>
      </w:r>
      <w:r w:rsidRPr="00CE72EB">
        <w:rPr>
          <w:spacing w:val="-2"/>
        </w:rPr>
        <w:t xml:space="preserve"> on </w:t>
      </w:r>
      <w:r w:rsidRPr="00CE72EB">
        <w:rPr>
          <w:i/>
          <w:spacing w:val="-2"/>
        </w:rPr>
        <w:t>[insert time and date]</w:t>
      </w:r>
      <w:r w:rsidRPr="00CE72EB">
        <w:rPr>
          <w:spacing w:val="-2"/>
        </w:rPr>
        <w:t>.</w:t>
      </w:r>
      <w:r w:rsidRPr="00CE72EB">
        <w:rPr>
          <w:spacing w:val="-2"/>
          <w:vertAlign w:val="superscript"/>
        </w:rPr>
        <w:t xml:space="preserve"> </w:t>
      </w:r>
      <w:r w:rsidRPr="00CE72EB">
        <w:rPr>
          <w:spacing w:val="-2"/>
        </w:rPr>
        <w:t xml:space="preserve"> </w:t>
      </w:r>
    </w:p>
    <w:p w:rsidR="0026735A" w:rsidRPr="00CE72EB" w:rsidRDefault="0026735A" w:rsidP="0026735A">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9000"/>
        </w:tabs>
        <w:spacing w:after="200"/>
        <w:jc w:val="both"/>
        <w:rPr>
          <w:spacing w:val="-2"/>
        </w:rPr>
      </w:pPr>
      <w:r w:rsidRPr="00CE72EB">
        <w:rPr>
          <w:spacing w:val="-2"/>
        </w:rPr>
        <w:t xml:space="preserve">7. </w:t>
      </w:r>
      <w:r w:rsidRPr="00CE72EB">
        <w:rPr>
          <w:spacing w:val="-2"/>
        </w:rPr>
        <w:tab/>
        <w:t xml:space="preserve">All bids must be accompanied by a </w:t>
      </w:r>
      <w:r w:rsidRPr="00CE72EB">
        <w:rPr>
          <w:i/>
          <w:iCs/>
          <w:spacing w:val="-2"/>
        </w:rPr>
        <w:t>[insert “Bid Security” or “Bid-Securing Declaration,” as appropriate]</w:t>
      </w:r>
      <w:r w:rsidRPr="00CE72EB">
        <w:rPr>
          <w:spacing w:val="-2"/>
        </w:rPr>
        <w:t xml:space="preserve"> of </w:t>
      </w:r>
      <w:r w:rsidRPr="00CE72EB">
        <w:rPr>
          <w:i/>
          <w:spacing w:val="-2"/>
        </w:rPr>
        <w:t>[insert amount and currency in case of a Bid Security</w:t>
      </w:r>
      <w:r w:rsidRPr="00CE72EB">
        <w:rPr>
          <w:spacing w:val="-2"/>
        </w:rPr>
        <w:t>.</w:t>
      </w:r>
    </w:p>
    <w:p w:rsidR="0026735A" w:rsidRPr="00CE72EB" w:rsidRDefault="0026735A" w:rsidP="0026735A">
      <w:pPr>
        <w:suppressAutoHyphens/>
        <w:rPr>
          <w:spacing w:val="-2"/>
        </w:rPr>
      </w:pPr>
    </w:p>
    <w:p w:rsidR="0026735A" w:rsidRPr="00CE72EB" w:rsidRDefault="0026735A" w:rsidP="0026735A">
      <w:pPr>
        <w:suppressAutoHyphens/>
        <w:rPr>
          <w:i/>
        </w:rPr>
      </w:pPr>
      <w:r w:rsidRPr="00CE72EB">
        <w:rPr>
          <w:iCs/>
          <w:spacing w:val="-2"/>
        </w:rPr>
        <w:t>8.</w:t>
      </w:r>
      <w:r w:rsidRPr="00CE72EB">
        <w:rPr>
          <w:iCs/>
          <w:spacing w:val="-2"/>
        </w:rPr>
        <w:tab/>
      </w:r>
      <w:r w:rsidRPr="00CE72EB">
        <w:rPr>
          <w:iCs/>
        </w:rPr>
        <w:t xml:space="preserve">The address(es) referred to above is(are): </w:t>
      </w:r>
      <w:r w:rsidRPr="00CE72EB">
        <w:rPr>
          <w:i/>
        </w:rPr>
        <w:t>[insert detailed address(es) ]</w:t>
      </w:r>
    </w:p>
    <w:p w:rsidR="0026735A" w:rsidRPr="00CE72EB" w:rsidRDefault="0026735A" w:rsidP="0026735A">
      <w:pPr>
        <w:suppressAutoHyphens/>
        <w:rPr>
          <w:spacing w:val="-2"/>
        </w:rPr>
      </w:pPr>
    </w:p>
    <w:p w:rsidR="0026735A" w:rsidRPr="00CE72EB" w:rsidRDefault="0026735A" w:rsidP="0026735A">
      <w:pPr>
        <w:suppressAutoHyphens/>
        <w:rPr>
          <w:iCs/>
          <w:spacing w:val="-2"/>
        </w:rPr>
      </w:pPr>
      <w:r w:rsidRPr="00CE72EB">
        <w:rPr>
          <w:iCs/>
          <w:spacing w:val="-2"/>
        </w:rPr>
        <w:t>[</w:t>
      </w:r>
      <w:r w:rsidRPr="00CE72EB">
        <w:rPr>
          <w:i/>
          <w:spacing w:val="-2"/>
        </w:rPr>
        <w:t>insert name of office, room number</w:t>
      </w:r>
      <w:r w:rsidRPr="00CE72EB">
        <w:rPr>
          <w:iCs/>
          <w:spacing w:val="-2"/>
        </w:rPr>
        <w:t>]</w:t>
      </w:r>
    </w:p>
    <w:p w:rsidR="0026735A" w:rsidRPr="00CE72EB" w:rsidRDefault="0026735A" w:rsidP="0026735A">
      <w:pPr>
        <w:suppressAutoHyphens/>
        <w:rPr>
          <w:iCs/>
          <w:spacing w:val="-2"/>
        </w:rPr>
      </w:pPr>
      <w:r w:rsidRPr="00CE72EB">
        <w:rPr>
          <w:iCs/>
          <w:spacing w:val="-2"/>
        </w:rPr>
        <w:t>Attn: [</w:t>
      </w:r>
      <w:r w:rsidRPr="00CE72EB">
        <w:rPr>
          <w:i/>
          <w:spacing w:val="-2"/>
        </w:rPr>
        <w:t>insert name of officer &amp; title</w:t>
      </w:r>
      <w:r w:rsidRPr="00CE72EB">
        <w:rPr>
          <w:iCs/>
          <w:spacing w:val="-2"/>
        </w:rPr>
        <w:t>]</w:t>
      </w:r>
    </w:p>
    <w:p w:rsidR="0026735A" w:rsidRPr="00CE72EB" w:rsidRDefault="0026735A" w:rsidP="0026735A">
      <w:pPr>
        <w:suppressAutoHyphens/>
        <w:rPr>
          <w:iCs/>
          <w:spacing w:val="-2"/>
        </w:rPr>
      </w:pPr>
      <w:r w:rsidRPr="00CE72EB">
        <w:rPr>
          <w:iCs/>
          <w:spacing w:val="-2"/>
        </w:rPr>
        <w:t>[</w:t>
      </w:r>
      <w:r w:rsidRPr="00CE72EB">
        <w:rPr>
          <w:i/>
          <w:spacing w:val="-2"/>
        </w:rPr>
        <w:t>insert postal address and/or street address</w:t>
      </w:r>
      <w:r w:rsidRPr="00CE72EB">
        <w:rPr>
          <w:iCs/>
          <w:spacing w:val="-2"/>
        </w:rPr>
        <w:t>]</w:t>
      </w:r>
    </w:p>
    <w:p w:rsidR="0026735A" w:rsidRPr="00CE72EB" w:rsidRDefault="0026735A" w:rsidP="0026735A">
      <w:pPr>
        <w:suppressAutoHyphens/>
        <w:rPr>
          <w:iCs/>
          <w:spacing w:val="-2"/>
        </w:rPr>
      </w:pPr>
      <w:r w:rsidRPr="00CE72EB">
        <w:rPr>
          <w:iCs/>
          <w:spacing w:val="-2"/>
        </w:rPr>
        <w:t>[</w:t>
      </w:r>
      <w:r w:rsidRPr="00CE72EB">
        <w:rPr>
          <w:i/>
          <w:spacing w:val="-2"/>
        </w:rPr>
        <w:t>insert postal code, city, country</w:t>
      </w:r>
      <w:r w:rsidRPr="00CE72EB">
        <w:rPr>
          <w:iCs/>
          <w:spacing w:val="-2"/>
        </w:rPr>
        <w:t>]</w:t>
      </w:r>
    </w:p>
    <w:p w:rsidR="0026735A" w:rsidRPr="00CE72EB" w:rsidRDefault="0026735A" w:rsidP="0026735A">
      <w:pPr>
        <w:suppressAutoHyphens/>
        <w:rPr>
          <w:iCs/>
          <w:spacing w:val="-2"/>
        </w:rPr>
      </w:pPr>
      <w:r w:rsidRPr="00CE72EB">
        <w:rPr>
          <w:spacing w:val="-2"/>
        </w:rPr>
        <w:t>Tel:</w:t>
      </w:r>
      <w:r w:rsidRPr="00CE72EB">
        <w:rPr>
          <w:iCs/>
          <w:spacing w:val="-2"/>
        </w:rPr>
        <w:t xml:space="preserve"> [</w:t>
      </w:r>
      <w:r w:rsidRPr="00CE72EB">
        <w:rPr>
          <w:i/>
          <w:spacing w:val="-2"/>
        </w:rPr>
        <w:t>include the country and city code</w:t>
      </w:r>
      <w:r w:rsidRPr="00CE72EB">
        <w:rPr>
          <w:iCs/>
          <w:spacing w:val="-2"/>
        </w:rPr>
        <w:t>]</w:t>
      </w:r>
    </w:p>
    <w:p w:rsidR="0026735A" w:rsidRPr="00CE72EB" w:rsidRDefault="0026735A" w:rsidP="0026735A">
      <w:pPr>
        <w:suppressAutoHyphens/>
        <w:rPr>
          <w:spacing w:val="-2"/>
        </w:rPr>
      </w:pPr>
      <w:r w:rsidRPr="00CE72EB">
        <w:rPr>
          <w:spacing w:val="-2"/>
        </w:rPr>
        <w:t>Fax: [</w:t>
      </w:r>
      <w:r w:rsidRPr="00CE72EB">
        <w:rPr>
          <w:i/>
          <w:iCs/>
          <w:spacing w:val="-2"/>
        </w:rPr>
        <w:t>include the country and city code</w:t>
      </w:r>
      <w:r w:rsidRPr="00CE72EB">
        <w:rPr>
          <w:spacing w:val="-2"/>
        </w:rPr>
        <w:t>]</w:t>
      </w:r>
    </w:p>
    <w:p w:rsidR="0026735A" w:rsidRPr="00CE72EB" w:rsidRDefault="0026735A" w:rsidP="0026735A">
      <w:pPr>
        <w:suppressAutoHyphens/>
        <w:jc w:val="both"/>
        <w:rPr>
          <w:spacing w:val="-2"/>
        </w:rPr>
      </w:pPr>
      <w:r w:rsidRPr="00CE72EB">
        <w:rPr>
          <w:spacing w:val="-2"/>
        </w:rPr>
        <w:t>E-mail: [</w:t>
      </w:r>
      <w:r w:rsidRPr="00CE72EB">
        <w:rPr>
          <w:i/>
          <w:iCs/>
          <w:spacing w:val="-2"/>
        </w:rPr>
        <w:t>insert electronic address if electronic bidding is permitted</w:t>
      </w:r>
      <w:r w:rsidRPr="00CE72EB">
        <w:rPr>
          <w:spacing w:val="-2"/>
        </w:rPr>
        <w:t>]</w:t>
      </w:r>
    </w:p>
    <w:p w:rsidR="0026735A" w:rsidRPr="003E6BC0" w:rsidRDefault="0026735A" w:rsidP="0026735A">
      <w:pPr>
        <w:pStyle w:val="TextBox"/>
        <w:keepNext w:val="0"/>
        <w:keepLines w:val="0"/>
        <w:tabs>
          <w:tab w:val="clear" w:pos="-720"/>
        </w:tabs>
        <w:rPr>
          <w:sz w:val="24"/>
          <w:szCs w:val="24"/>
        </w:rPr>
      </w:pPr>
      <w:r w:rsidRPr="00CE72EB">
        <w:rPr>
          <w:sz w:val="24"/>
          <w:szCs w:val="24"/>
        </w:rPr>
        <w:t>Web site:</w:t>
      </w:r>
      <w:r w:rsidRPr="003E6BC0">
        <w:rPr>
          <w:sz w:val="24"/>
          <w:szCs w:val="24"/>
        </w:rPr>
        <w:t xml:space="preserve"> </w:t>
      </w:r>
    </w:p>
    <w:p w:rsidR="0026735A" w:rsidRPr="003E6BC0" w:rsidRDefault="0026735A" w:rsidP="0026735A">
      <w:pPr>
        <w:suppressAutoHyphens/>
        <w:rPr>
          <w:spacing w:val="-2"/>
        </w:rPr>
      </w:pPr>
    </w:p>
    <w:p w:rsidR="007B586E" w:rsidRDefault="007B586E"/>
    <w:sectPr w:rsidR="007B586E">
      <w:headerReference w:type="even" r:id="rId56"/>
      <w:headerReference w:type="default" r:id="rId57"/>
      <w:type w:val="oddPage"/>
      <w:pgSz w:w="12240" w:h="15840" w:code="1"/>
      <w:pgMar w:top="1440" w:right="144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05D" w:rsidRDefault="00EC705D">
      <w:r>
        <w:separator/>
      </w:r>
    </w:p>
  </w:endnote>
  <w:endnote w:type="continuationSeparator" w:id="0">
    <w:p w:rsidR="00EC705D" w:rsidRDefault="00EC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ndes Bold">
    <w:altName w:val="Times New Roman"/>
    <w:panose1 w:val="00000000000000000000"/>
    <w:charset w:val="00"/>
    <w:family w:val="modern"/>
    <w:notTrueType/>
    <w:pitch w:val="variable"/>
    <w:sig w:usb0="00000001" w:usb1="5000005B" w:usb2="00000000" w:usb3="00000000" w:csb0="00000093" w:csb1="00000000"/>
  </w:font>
  <w:font w:name="Helv">
    <w:altName w:val="Arial"/>
    <w:panose1 w:val="020B060402020203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Footer"/>
      <w:tabs>
        <w:tab w:val="clear" w:pos="9504"/>
        <w:tab w:val="center" w:pos="3960"/>
        <w:tab w:val="right" w:pos="9657"/>
      </w:tabs>
      <w:spacing w:befor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Footer"/>
      <w:tabs>
        <w:tab w:val="clear" w:pos="9504"/>
        <w:tab w:val="center" w:pos="5400"/>
        <w:tab w:val="right" w:pos="9657"/>
      </w:tabs>
      <w:spacing w:before="0"/>
    </w:pPr>
  </w:p>
  <w:p w:rsidR="003E6BC0" w:rsidRDefault="003E6BC0">
    <w:pPr>
      <w:pStyle w:val="Footer"/>
      <w:tabs>
        <w:tab w:val="clear" w:pos="9504"/>
        <w:tab w:val="right" w:pos="9666"/>
      </w:tabs>
      <w:spacing w:before="0"/>
    </w:pPr>
    <w:r>
      <w:rP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Footer"/>
      <w:tabs>
        <w:tab w:val="clear" w:pos="9504"/>
        <w:tab w:val="center" w:pos="3960"/>
        <w:tab w:val="right" w:pos="9657"/>
      </w:tabs>
      <w:spacing w:befor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Footer"/>
      <w:tabs>
        <w:tab w:val="clear" w:pos="9504"/>
        <w:tab w:val="center" w:pos="5400"/>
        <w:tab w:val="right" w:pos="9657"/>
      </w:tabs>
      <w:spacing w:befor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05D" w:rsidRDefault="00EC705D">
      <w:r>
        <w:separator/>
      </w:r>
    </w:p>
  </w:footnote>
  <w:footnote w:type="continuationSeparator" w:id="0">
    <w:p w:rsidR="00EC705D" w:rsidRDefault="00EC705D">
      <w:r>
        <w:continuationSeparator/>
      </w:r>
    </w:p>
  </w:footnote>
  <w:footnote w:id="1">
    <w:p w:rsidR="003E6BC0" w:rsidRPr="00E25AC8" w:rsidRDefault="003E6BC0" w:rsidP="00185794">
      <w:pPr>
        <w:pStyle w:val="FootnoteText"/>
      </w:pPr>
      <w:r w:rsidRPr="00E25AC8">
        <w:rPr>
          <w:rStyle w:val="FootnoteReference"/>
        </w:rPr>
        <w:footnoteRef/>
      </w:r>
      <w:r w:rsidRPr="00E25AC8">
        <w:t xml:space="preserve"> </w:t>
      </w:r>
      <w:r w:rsidRPr="00E25AC8">
        <w:tab/>
        <w:t>IBRD and IDA are generally called the World Bank.  Since the procurement requirements for IBRD and IDA are identical, “World Bank” in these Bidding Documents refers to both IBRD and IDA, and “loan”</w:t>
      </w:r>
      <w:r w:rsidRPr="008B4A24">
        <w:rPr>
          <w:i/>
        </w:rPr>
        <w:t xml:space="preserve"> </w:t>
      </w:r>
      <w:r w:rsidRPr="00E25AC8">
        <w:t>refers to either an IBRD loan or an IDA credit.  However, for the Invitation for Bids, the distinctions are retained.</w:t>
      </w:r>
    </w:p>
  </w:footnote>
  <w:footnote w:id="2">
    <w:p w:rsidR="003E6BC0" w:rsidRPr="00E25AC8" w:rsidRDefault="003E6BC0">
      <w:pPr>
        <w:pStyle w:val="FootnoteText"/>
      </w:pPr>
      <w:r w:rsidRPr="00E25AC8">
        <w:rPr>
          <w:rStyle w:val="FootnoteReference"/>
        </w:rPr>
        <w:footnoteRef/>
      </w:r>
      <w:r w:rsidRPr="00E25AC8">
        <w:t xml:space="preserve"> </w:t>
      </w:r>
      <w:r w:rsidRPr="00E25AC8">
        <w:tab/>
        <w:t>In lump sum contracts, delete “rates and prices and the</w:t>
      </w:r>
      <w:r>
        <w:t>.</w:t>
      </w:r>
      <w:r w:rsidRPr="00E25AC8">
        <w:t>”</w:t>
      </w:r>
    </w:p>
  </w:footnote>
  <w:footnote w:id="3">
    <w:p w:rsidR="003E6BC0" w:rsidRPr="00E25AC8" w:rsidRDefault="003E6BC0" w:rsidP="00766714">
      <w:pPr>
        <w:pStyle w:val="FootnoteText"/>
      </w:pPr>
      <w:r w:rsidRPr="00E25AC8">
        <w:rPr>
          <w:rStyle w:val="FootnoteReference"/>
        </w:rPr>
        <w:footnoteRef/>
      </w:r>
      <w:r w:rsidRPr="00E25AC8">
        <w:t xml:space="preserve"> </w:t>
      </w:r>
      <w:r w:rsidRPr="00E25AC8">
        <w:tab/>
        <w:t>For lump sum contracts, delete “</w:t>
      </w:r>
      <w:r>
        <w:t xml:space="preserve">unit </w:t>
      </w:r>
      <w:r w:rsidRPr="00E25AC8">
        <w:t>rates and prices and shown in the Schedule of Adjustment Data are reasonable” and replace with “Lump Sum.”</w:t>
      </w:r>
    </w:p>
  </w:footnote>
  <w:footnote w:id="4">
    <w:p w:rsidR="003E6BC0" w:rsidRDefault="003E6BC0" w:rsidP="00152955">
      <w:pPr>
        <w:pStyle w:val="FootnoteText"/>
      </w:pPr>
      <w:r>
        <w:rPr>
          <w:rStyle w:val="FootnoteReference"/>
        </w:rPr>
        <w:footnoteRef/>
      </w:r>
      <w:r>
        <w:t xml:space="preserve">    </w:t>
      </w:r>
      <w:r>
        <w:tab/>
      </w:r>
      <w:r w:rsidRPr="009D50E7">
        <w:t>An individual firm is considered a domestic bidder for purposes of the margin of preference if it is registered in the country of the Employer, has more than 50 percent ownership by nationals of the country of the Employer, and if it does not subcontract more than 10 percent of the contract price, excluding provisional sums, to foreign contractors. JVs are considered as domestic bidders and eligible for domestic preference only if the individual member firms are registered in the country of the Employer or have more than 50 percent ownership by nationals of the country of the Employer, and the JV shall be registered in the country of the Borrower. The JV shall not subcontract more than 10 percent of the contract price, excluding provisional sums, to foreign firms. JVs between foreign and national firms will not be eligible for domestic preference.</w:t>
      </w:r>
    </w:p>
  </w:footnote>
  <w:footnote w:id="5">
    <w:p w:rsidR="003E6BC0" w:rsidRPr="00E25AC8" w:rsidRDefault="003E6BC0" w:rsidP="006542E1">
      <w:pPr>
        <w:pStyle w:val="FootnoteText"/>
      </w:pPr>
      <w:r w:rsidRPr="00E25AC8">
        <w:rPr>
          <w:rStyle w:val="FootnoteReference"/>
        </w:rPr>
        <w:footnoteRef/>
      </w:r>
      <w:r w:rsidRPr="00E25AC8">
        <w:t xml:space="preserve"> </w:t>
      </w:r>
      <w:r w:rsidRPr="00E25AC8">
        <w:tab/>
        <w:t>In lump sum contracts, delete “Bill of Quantities” and replace with “Activity Schedule.”</w:t>
      </w:r>
    </w:p>
  </w:footnote>
  <w:footnote w:id="6">
    <w:p w:rsidR="003E6BC0" w:rsidRPr="00E25AC8" w:rsidRDefault="003E6BC0" w:rsidP="006542E1">
      <w:pPr>
        <w:pStyle w:val="FootnoteText"/>
      </w:pPr>
      <w:r w:rsidRPr="00E25AC8">
        <w:rPr>
          <w:rStyle w:val="FootnoteReference"/>
        </w:rPr>
        <w:footnoteRef/>
      </w:r>
      <w:r w:rsidRPr="00E25AC8">
        <w:t xml:space="preserve"> </w:t>
      </w:r>
      <w:r w:rsidRPr="00E25AC8">
        <w:tab/>
        <w:t>Daywork is work carried out following instructions of the Project Manager and paid for on the basis of time spent by workers, and the use of materials and the Contractor’s equipment, at the rates quoted in the Bid.  For Daywork to be priced competitively for Bid evaluation purposes, the Employer must list tentative quantities for individual items to be costed against Daywork (e.g., a specific number of tractor driver staff-days, or a specific tonnage of Portland cement), to be multiplied by the bidders’ quoted rates and included in the total Bid price.</w:t>
      </w:r>
    </w:p>
  </w:footnote>
  <w:footnote w:id="7">
    <w:p w:rsidR="003E6BC0" w:rsidRDefault="003E6BC0" w:rsidP="00220722">
      <w:pPr>
        <w:pStyle w:val="FootnoteText"/>
      </w:pPr>
      <w:r>
        <w:rPr>
          <w:rStyle w:val="FootnoteReference"/>
        </w:rPr>
        <w:footnoteRef/>
      </w:r>
      <w:r>
        <w:t xml:space="preserve"> Non performance, as decided by the Employer, shall include </w:t>
      </w:r>
      <w:r w:rsidRPr="00D95926">
        <w:t xml:space="preserve">all contracts where </w:t>
      </w:r>
      <w:r>
        <w:t xml:space="preserve">(a) </w:t>
      </w:r>
      <w:r w:rsidRPr="00D95926">
        <w:t>non</w:t>
      </w:r>
      <w:r>
        <w:t xml:space="preserve"> </w:t>
      </w:r>
      <w:r w:rsidRPr="00D95926">
        <w:t xml:space="preserve">performance was not challenged by the </w:t>
      </w:r>
      <w:r>
        <w:t xml:space="preserve">contractor, including through referral </w:t>
      </w:r>
      <w:r w:rsidRPr="00D95926">
        <w:t xml:space="preserve">to the </w:t>
      </w:r>
      <w:r>
        <w:t>d</w:t>
      </w:r>
      <w:r w:rsidRPr="00D95926">
        <w:t xml:space="preserve">ispute </w:t>
      </w:r>
      <w:r>
        <w:t>r</w:t>
      </w:r>
      <w:r w:rsidRPr="00D95926">
        <w:t xml:space="preserve">esolution </w:t>
      </w:r>
      <w:r>
        <w:t>m</w:t>
      </w:r>
      <w:r w:rsidRPr="00D95926">
        <w:t>echanism under the respective contract</w:t>
      </w:r>
      <w:r>
        <w:t xml:space="preserve">, and (b) </w:t>
      </w:r>
      <w:r w:rsidRPr="00D95926">
        <w:t xml:space="preserve">contracts that were </w:t>
      </w:r>
      <w:r>
        <w:t xml:space="preserve">so </w:t>
      </w:r>
      <w:r w:rsidRPr="00D95926">
        <w:t xml:space="preserve">challenged </w:t>
      </w:r>
      <w:r>
        <w:t>but</w:t>
      </w:r>
      <w:r w:rsidRPr="00D95926">
        <w:t xml:space="preserve"> fully settled</w:t>
      </w:r>
      <w:r>
        <w:t xml:space="preserve"> against the contractor</w:t>
      </w:r>
      <w:r w:rsidRPr="00D95926">
        <w:t>.</w:t>
      </w:r>
      <w:r>
        <w:t xml:space="preserve"> Non performance shall not include contracts where Employers decision was </w:t>
      </w:r>
      <w:r w:rsidRPr="00191148">
        <w:t>overruled by t</w:t>
      </w:r>
      <w:r>
        <w:t xml:space="preserve">he dispute resolution mechanism. Non performance must be based on </w:t>
      </w:r>
      <w:r w:rsidRPr="00077B4C">
        <w:t>all information on fully settled disputes or litigation</w:t>
      </w:r>
      <w:r>
        <w:t xml:space="preserve">, i.e. </w:t>
      </w:r>
      <w:r w:rsidRPr="00077B4C">
        <w:t xml:space="preserve">dispute or litigation that has been resolved in accordance with the </w:t>
      </w:r>
      <w:r>
        <w:t>d</w:t>
      </w:r>
      <w:r w:rsidRPr="00077B4C">
        <w:t xml:space="preserve">ispute </w:t>
      </w:r>
      <w:r>
        <w:t>r</w:t>
      </w:r>
      <w:r w:rsidRPr="00077B4C">
        <w:t xml:space="preserve">esolution </w:t>
      </w:r>
      <w:r>
        <w:t>m</w:t>
      </w:r>
      <w:r w:rsidRPr="00077B4C">
        <w:t xml:space="preserve">echanism under the respective contract and where all appeal instances available to the </w:t>
      </w:r>
      <w:r>
        <w:t>Bidder</w:t>
      </w:r>
      <w:r w:rsidRPr="00077B4C">
        <w:t xml:space="preserve"> have been exhausted.</w:t>
      </w:r>
    </w:p>
  </w:footnote>
  <w:footnote w:id="8">
    <w:p w:rsidR="003E6BC0" w:rsidRDefault="003E6BC0" w:rsidP="00220722">
      <w:pPr>
        <w:pStyle w:val="FootnoteText"/>
      </w:pPr>
      <w:r>
        <w:rPr>
          <w:rStyle w:val="FootnoteReference"/>
        </w:rPr>
        <w:footnoteRef/>
      </w:r>
      <w:r>
        <w:t xml:space="preserve"> This requirement also applies to contracts executed by the Bidder as JV member.</w:t>
      </w:r>
    </w:p>
  </w:footnote>
  <w:footnote w:id="9">
    <w:p w:rsidR="003E6BC0" w:rsidRDefault="003E6BC0" w:rsidP="00220722">
      <w:pPr>
        <w:pStyle w:val="FootnoteText"/>
      </w:pPr>
      <w:r>
        <w:rPr>
          <w:rStyle w:val="FootnoteReference"/>
        </w:rPr>
        <w:footnoteRef/>
      </w:r>
      <w:r>
        <w:t xml:space="preserve"> </w:t>
      </w:r>
      <w:r w:rsidRPr="008672FE">
        <w:t xml:space="preserve">The </w:t>
      </w:r>
      <w:r>
        <w:t xml:space="preserve">Bidder </w:t>
      </w:r>
      <w:r w:rsidRPr="008672FE">
        <w:t xml:space="preserve">shall provide accurate information on the </w:t>
      </w:r>
      <w:r>
        <w:t>letter of Bid</w:t>
      </w:r>
      <w:r w:rsidRPr="008672FE">
        <w:t xml:space="preserve"> about any litigation or arbitration resulting from contracts completed or ongoing under its execution over the last five years. A consistent history of </w:t>
      </w:r>
      <w:r>
        <w:t xml:space="preserve">court/arbitral </w:t>
      </w:r>
      <w:r w:rsidRPr="008672FE">
        <w:t xml:space="preserve">awards against the </w:t>
      </w:r>
      <w:r>
        <w:t xml:space="preserve">Bidder </w:t>
      </w:r>
      <w:r w:rsidRPr="008672FE">
        <w:t xml:space="preserve">or any </w:t>
      </w:r>
      <w:r>
        <w:t>member</w:t>
      </w:r>
      <w:r w:rsidRPr="008672FE">
        <w:t xml:space="preserve"> of a joint venture may result in </w:t>
      </w:r>
      <w:r>
        <w:t>disqualifying the Bidder</w:t>
      </w:r>
      <w:r w:rsidRPr="008672FE">
        <w:t>.</w:t>
      </w:r>
    </w:p>
  </w:footnote>
  <w:footnote w:id="10">
    <w:p w:rsidR="003E6BC0" w:rsidRPr="00AA56E2" w:rsidRDefault="003E6BC0" w:rsidP="00AE3306">
      <w:pPr>
        <w:rPr>
          <w:sz w:val="18"/>
          <w:szCs w:val="18"/>
        </w:rPr>
      </w:pPr>
      <w:r w:rsidRPr="00CE72EB">
        <w:rPr>
          <w:rStyle w:val="FootnoteReference"/>
        </w:rPr>
        <w:footnoteRef/>
      </w:r>
      <w:r w:rsidRPr="00CE72EB">
        <w:t xml:space="preserve"> </w:t>
      </w:r>
      <w:r w:rsidRPr="00CE72EB">
        <w:rPr>
          <w:sz w:val="18"/>
          <w:szCs w:val="18"/>
        </w:rPr>
        <w:t xml:space="preserve">The Employer may use this information to seek further information or clarifications in carrying out its due diligence  </w:t>
      </w:r>
    </w:p>
  </w:footnote>
  <w:footnote w:id="11">
    <w:p w:rsidR="003E6BC0" w:rsidRDefault="003E6BC0" w:rsidP="00220722">
      <w:pPr>
        <w:pStyle w:val="FootnoteText"/>
      </w:pPr>
      <w:r>
        <w:rPr>
          <w:rStyle w:val="FootnoteReference"/>
        </w:rPr>
        <w:footnoteRef/>
      </w:r>
      <w:r>
        <w:t xml:space="preserve"> </w:t>
      </w:r>
      <w:r w:rsidRPr="000D67AD">
        <w:t>The similarity shall be based on the physical size, complexity, methods/technology and/or other characteristics described in Section V</w:t>
      </w:r>
      <w:r>
        <w:t>I</w:t>
      </w:r>
      <w:r w:rsidRPr="000D67AD">
        <w:t xml:space="preserve">I, </w:t>
      </w:r>
      <w:r>
        <w:t>Work’s Requirements. S</w:t>
      </w:r>
      <w:r w:rsidRPr="00767987">
        <w:t xml:space="preserve">ummation of number of small value contracts (less than the value specified under requirement) to meet the overall requirement </w:t>
      </w:r>
      <w:r>
        <w:t xml:space="preserve">will </w:t>
      </w:r>
      <w:r w:rsidRPr="00767987">
        <w:t xml:space="preserve">not </w:t>
      </w:r>
      <w:r>
        <w:t>be accepted.</w:t>
      </w:r>
    </w:p>
  </w:footnote>
  <w:footnote w:id="12">
    <w:p w:rsidR="003E6BC0" w:rsidDel="006A3E0C" w:rsidRDefault="003E6BC0" w:rsidP="00220722">
      <w:pPr>
        <w:pStyle w:val="FootnoteText"/>
      </w:pPr>
      <w:r>
        <w:rPr>
          <w:rStyle w:val="FootnoteReference"/>
        </w:rPr>
        <w:footnoteRef/>
      </w:r>
      <w:r>
        <w:t xml:space="preserve"> Substantial completion shall be based on 80% or more works completed under the contract.</w:t>
      </w:r>
    </w:p>
  </w:footnote>
  <w:footnote w:id="13">
    <w:p w:rsidR="003E6BC0" w:rsidRDefault="003E6BC0" w:rsidP="00220722">
      <w:pPr>
        <w:pStyle w:val="FootnoteText"/>
      </w:pPr>
      <w:r>
        <w:rPr>
          <w:rStyle w:val="FootnoteReference"/>
        </w:rPr>
        <w:footnoteRef/>
      </w:r>
      <w:r>
        <w:t xml:space="preserve"> For contracts under which the Bidder participated as a joint venture member or sub-contractor, only the Bidder’s share, by value, shall be considered to meet this requirement.</w:t>
      </w:r>
    </w:p>
  </w:footnote>
  <w:footnote w:id="14">
    <w:p w:rsidR="003E6BC0" w:rsidRDefault="003E6BC0" w:rsidP="00220722">
      <w:pPr>
        <w:pStyle w:val="FootnoteText"/>
      </w:pPr>
      <w:r>
        <w:rPr>
          <w:rStyle w:val="FootnoteReference"/>
        </w:rPr>
        <w:footnoteRef/>
      </w:r>
      <w:r>
        <w:t xml:space="preserve"> In the case of JV, the value of contracts completed by its members shall not be aggregated to determine whether the requirement of the minimum value of a single contract has been met. Instead, each contract performed by each member shall satisfy the minimum value of a single contract as required for single entity. In determining whether the JV meets the requirement of total number of contracts, only the number of contracts completed by all members each of value equal or more than the minimum value required shall be aggregated.</w:t>
      </w:r>
    </w:p>
  </w:footnote>
  <w:footnote w:id="15">
    <w:p w:rsidR="003E6BC0" w:rsidRDefault="003E6BC0" w:rsidP="00220722">
      <w:pPr>
        <w:pStyle w:val="FootnoteText"/>
      </w:pPr>
      <w:r>
        <w:rPr>
          <w:rStyle w:val="FootnoteReference"/>
        </w:rPr>
        <w:footnoteRef/>
      </w:r>
      <w:r>
        <w:t xml:space="preserve"> </w:t>
      </w:r>
      <w:r w:rsidRPr="00BC2FF8">
        <w:t xml:space="preserve">For contracts under which the </w:t>
      </w:r>
      <w:r>
        <w:t xml:space="preserve">Bidder </w:t>
      </w:r>
      <w:r w:rsidRPr="00BC2FF8">
        <w:t xml:space="preserve">participated as a joint venture </w:t>
      </w:r>
      <w:r>
        <w:t>member</w:t>
      </w:r>
      <w:r w:rsidRPr="00BC2FF8">
        <w:t xml:space="preserve"> or sub</w:t>
      </w:r>
      <w:r>
        <w:t>-</w:t>
      </w:r>
      <w:r w:rsidRPr="00BC2FF8">
        <w:t xml:space="preserve">contractor, only the </w:t>
      </w:r>
      <w:r>
        <w:t>Bidder</w:t>
      </w:r>
      <w:r w:rsidRPr="00BC2FF8">
        <w:t>’s share shall be counted to meet this requirement.</w:t>
      </w:r>
    </w:p>
  </w:footnote>
  <w:footnote w:id="16">
    <w:p w:rsidR="003E6BC0" w:rsidRDefault="003E6BC0" w:rsidP="00EB5341">
      <w:pPr>
        <w:pStyle w:val="FootnoteText"/>
        <w:tabs>
          <w:tab w:val="clear" w:pos="360"/>
          <w:tab w:val="left" w:pos="180"/>
        </w:tabs>
        <w:ind w:left="180" w:hanging="180"/>
      </w:pPr>
      <w:r>
        <w:rPr>
          <w:rStyle w:val="FootnoteReference"/>
        </w:rPr>
        <w:footnoteRef/>
      </w:r>
      <w:r>
        <w:t xml:space="preserve"> Volume, number or rate of production of any key activity can be demonstrated in one or more contracts combined if executed during same time period. The rate of production shall be the annual production rate for the key construction activity (or activities).</w:t>
      </w:r>
    </w:p>
  </w:footnote>
  <w:footnote w:id="17">
    <w:p w:rsidR="003E6BC0" w:rsidRDefault="003E6BC0" w:rsidP="00220722">
      <w:pPr>
        <w:pStyle w:val="FootnoteText"/>
      </w:pPr>
      <w:r>
        <w:rPr>
          <w:rStyle w:val="FootnoteReference"/>
        </w:rPr>
        <w:footnoteRef/>
      </w:r>
      <w:r>
        <w:t xml:space="preserve"> The minimum experience requirement for multiple contracts will be the sum of the minimum requirements for respective individual contracts. </w:t>
      </w:r>
    </w:p>
  </w:footnote>
  <w:footnote w:id="18">
    <w:p w:rsidR="003E6BC0" w:rsidRDefault="003E6BC0" w:rsidP="00220722">
      <w:pPr>
        <w:pStyle w:val="FootnoteText"/>
      </w:pPr>
      <w:r>
        <w:rPr>
          <w:rStyle w:val="FootnoteReference"/>
        </w:rPr>
        <w:footnoteRef/>
      </w:r>
      <w:r>
        <w:t xml:space="preserve"> R</w:t>
      </w:r>
      <w:r w:rsidRPr="002A5D19">
        <w:t xml:space="preserve">equirement </w:t>
      </w:r>
      <w:r>
        <w:t xml:space="preserve">can be met through </w:t>
      </w:r>
      <w:r w:rsidRPr="002A5D19">
        <w:t xml:space="preserve">a </w:t>
      </w:r>
      <w:r>
        <w:t>S</w:t>
      </w:r>
      <w:r w:rsidRPr="002A5D19">
        <w:t>peciali</w:t>
      </w:r>
      <w:r>
        <w:t>zed</w:t>
      </w:r>
      <w:r w:rsidRPr="002A5D19">
        <w:t xml:space="preserve"> </w:t>
      </w:r>
      <w:r>
        <w:t>S</w:t>
      </w:r>
      <w:r w:rsidRPr="002A5D19">
        <w:t>ub</w:t>
      </w:r>
      <w:r>
        <w:t>-</w:t>
      </w:r>
      <w:r w:rsidRPr="002A5D19">
        <w:t>contractor</w:t>
      </w:r>
    </w:p>
  </w:footnote>
  <w:footnote w:id="19">
    <w:p w:rsidR="003E6BC0" w:rsidDel="008E2812" w:rsidRDefault="003E6BC0" w:rsidP="00372302">
      <w:pPr>
        <w:pStyle w:val="FootnoteText"/>
        <w:rPr>
          <w:ins w:id="430" w:author="Karina Mostipan" w:date="2012-12-05T11:54:00Z"/>
          <w:del w:id="431" w:author="wb335182" w:date="2011-11-18T14:22:00Z"/>
        </w:rPr>
      </w:pPr>
      <w:r>
        <w:rPr>
          <w:rStyle w:val="FootnoteReference"/>
        </w:rPr>
        <w:footnoteRef/>
      </w:r>
      <w:r>
        <w:t xml:space="preserve">  </w:t>
      </w:r>
      <w:r>
        <w:rPr>
          <w:i/>
          <w:iCs/>
        </w:rPr>
        <w:t>Bidder to use as appropriate</w:t>
      </w:r>
    </w:p>
  </w:footnote>
  <w:footnote w:id="20">
    <w:p w:rsidR="003E6BC0" w:rsidRDefault="003E6BC0">
      <w:pPr>
        <w:pStyle w:val="FootnoteText"/>
      </w:pPr>
      <w:r>
        <w:rPr>
          <w:rStyle w:val="FootnoteReference"/>
        </w:rPr>
        <w:footnoteRef/>
      </w:r>
      <w:r>
        <w:t xml:space="preserve"> In case of Lump Sum Contract, use Sample Activity Schedule.</w:t>
      </w:r>
    </w:p>
  </w:footnote>
  <w:footnote w:id="21">
    <w:p w:rsidR="003E6BC0" w:rsidRDefault="003E6BC0" w:rsidP="002477E8">
      <w:pPr>
        <w:pStyle w:val="FootnoteText"/>
      </w:pPr>
      <w:r>
        <w:rPr>
          <w:rStyle w:val="FootnoteReference"/>
        </w:rPr>
        <w:footnoteRef/>
      </w:r>
      <w:r>
        <w:t xml:space="preserve"> </w:t>
      </w:r>
      <w:r>
        <w:tab/>
        <w:t>The amount of the Bond shall be denominated in the currency of the Employer’s country or the equivalent amount in a freely convertible currency.</w:t>
      </w:r>
    </w:p>
  </w:footnote>
  <w:footnote w:id="22">
    <w:p w:rsidR="003E6BC0" w:rsidRDefault="003E6BC0" w:rsidP="000B3397">
      <w:pPr>
        <w:pStyle w:val="FootnoteText"/>
      </w:pPr>
      <w:r>
        <w:rPr>
          <w:rStyle w:val="FootnoteReference"/>
        </w:rPr>
        <w:footnoteRef/>
      </w:r>
      <w:r>
        <w:t xml:space="preserve"> </w:t>
      </w:r>
      <w:r>
        <w:tab/>
        <w:t>If the most recent set of financial statements is for a period earlier than 12 months from the date of bid, the reason for this should be justified.</w:t>
      </w:r>
    </w:p>
  </w:footnote>
  <w:footnote w:id="23">
    <w:p w:rsidR="003E6BC0" w:rsidRDefault="003E6BC0">
      <w:pPr>
        <w:pStyle w:val="FootnoteText"/>
      </w:pPr>
      <w:r>
        <w:rPr>
          <w:rStyle w:val="FootnoteReference"/>
        </w:rPr>
        <w:footnoteRef/>
      </w:r>
      <w:r>
        <w:t xml:space="preserve"> </w:t>
      </w:r>
      <w:r>
        <w:tab/>
        <w:t>If applicable.</w:t>
      </w:r>
    </w:p>
  </w:footnote>
  <w:footnote w:id="24">
    <w:p w:rsidR="003E6BC0" w:rsidRDefault="003E6BC0" w:rsidP="001A418F">
      <w:pPr>
        <w:pStyle w:val="FootnoteText"/>
        <w:rPr>
          <w:sz w:val="24"/>
        </w:rPr>
      </w:pPr>
      <w:r>
        <w:rPr>
          <w:rStyle w:val="FootnoteReference"/>
        </w:rPr>
        <w:footnoteRef/>
      </w:r>
      <w:r>
        <w:t xml:space="preserve">     </w:t>
      </w:r>
      <w:r w:rsidRPr="00F5350A">
        <w:rPr>
          <w:szCs w:val="16"/>
        </w:rPr>
        <w:t xml:space="preserve">In this context, any action to influence the procurement process or contract execution for undue advantage is improper. </w:t>
      </w:r>
      <w:r w:rsidRPr="00F5350A">
        <w:rPr>
          <w:sz w:val="24"/>
        </w:rPr>
        <w:t xml:space="preserve"> </w:t>
      </w:r>
    </w:p>
  </w:footnote>
  <w:footnote w:id="25">
    <w:p w:rsidR="003E6BC0" w:rsidRDefault="003E6BC0" w:rsidP="001A418F">
      <w:pPr>
        <w:pStyle w:val="FootnoteText"/>
        <w:rPr>
          <w:szCs w:val="18"/>
        </w:rPr>
      </w:pPr>
      <w:r>
        <w:rPr>
          <w:rStyle w:val="FootnoteReference"/>
          <w:szCs w:val="18"/>
        </w:rPr>
        <w:footnoteRef/>
      </w:r>
      <w:r>
        <w:rPr>
          <w:szCs w:val="18"/>
        </w:rPr>
        <w:t xml:space="preserve"> </w:t>
      </w:r>
      <w:r>
        <w:rPr>
          <w:szCs w:val="18"/>
        </w:rPr>
        <w:tab/>
      </w:r>
      <w:r w:rsidRPr="007C06E7">
        <w:rPr>
          <w:szCs w:val="18"/>
        </w:rPr>
        <w:t>For the purpose of this sub-paragraph, “</w:t>
      </w:r>
      <w:r w:rsidRPr="007C06E7">
        <w:rPr>
          <w:i/>
          <w:iCs/>
          <w:szCs w:val="18"/>
        </w:rPr>
        <w:t>another party</w:t>
      </w:r>
      <w:r w:rsidRPr="007C06E7">
        <w:rPr>
          <w:szCs w:val="18"/>
        </w:rPr>
        <w:t>” refers to a public official acting in relation to the procurement process or contract execution. In this context, “</w:t>
      </w:r>
      <w:r w:rsidRPr="007C06E7">
        <w:rPr>
          <w:i/>
          <w:iCs/>
          <w:szCs w:val="18"/>
        </w:rPr>
        <w:t>public official</w:t>
      </w:r>
      <w:r w:rsidRPr="007C06E7">
        <w:rPr>
          <w:szCs w:val="18"/>
        </w:rPr>
        <w:t>” includes World Bank staff and employees of other organizations taking or reviewing procurement decisions.</w:t>
      </w:r>
    </w:p>
  </w:footnote>
  <w:footnote w:id="26">
    <w:p w:rsidR="003E6BC0" w:rsidRDefault="003E6BC0" w:rsidP="001A418F">
      <w:pPr>
        <w:pStyle w:val="FootnoteText"/>
        <w:rPr>
          <w:szCs w:val="18"/>
        </w:rPr>
      </w:pPr>
      <w:r>
        <w:rPr>
          <w:rStyle w:val="FootnoteReference"/>
          <w:szCs w:val="18"/>
        </w:rPr>
        <w:footnoteRef/>
      </w:r>
      <w:r>
        <w:rPr>
          <w:szCs w:val="18"/>
        </w:rPr>
        <w:t xml:space="preserve"> </w:t>
      </w:r>
      <w:r>
        <w:rPr>
          <w:szCs w:val="18"/>
        </w:rPr>
        <w:tab/>
        <w:t xml:space="preserve"> </w:t>
      </w:r>
      <w:r w:rsidRPr="007C06E7">
        <w:rPr>
          <w:szCs w:val="18"/>
        </w:rPr>
        <w:t>For the purpose of this sub-paragraph, “party” refers to a public official; the terms “benefit” and “obligation” relate to the procurement process or contract execution; and the “act or omission” is intended to influence the procurement process or contract execution.</w:t>
      </w:r>
    </w:p>
  </w:footnote>
  <w:footnote w:id="27">
    <w:p w:rsidR="003E6BC0" w:rsidRDefault="003E6BC0" w:rsidP="001A418F">
      <w:pPr>
        <w:pStyle w:val="FootnoteText"/>
      </w:pPr>
      <w:r>
        <w:rPr>
          <w:rStyle w:val="FootnoteReference"/>
        </w:rPr>
        <w:footnoteRef/>
      </w:r>
      <w:r>
        <w:t xml:space="preserve"> </w:t>
      </w:r>
      <w:r>
        <w:tab/>
      </w:r>
      <w:r w:rsidRPr="007C06E7">
        <w:t>For the purpose of this sub-paragraph, “parties” refers to participants in the procurement process (including public officials) attempting either themselves, or through another person or entity not participating in the procurement or selection process, to simulate competition or to establish bid prices at artificial, non-competitive levels, or are privy to each other’s bid prices or other conditions.</w:t>
      </w:r>
    </w:p>
  </w:footnote>
  <w:footnote w:id="28">
    <w:p w:rsidR="003E6BC0" w:rsidRDefault="003E6BC0" w:rsidP="001A418F">
      <w:pPr>
        <w:pStyle w:val="FootnoteText"/>
      </w:pPr>
      <w:r>
        <w:rPr>
          <w:rStyle w:val="FootnoteReference"/>
        </w:rPr>
        <w:footnoteRef/>
      </w:r>
      <w:r>
        <w:t xml:space="preserve"> </w:t>
      </w:r>
      <w:r>
        <w:tab/>
      </w:r>
      <w:r w:rsidRPr="007C06E7">
        <w:t>For the purpose of this sub-paragraph, “party” refers to a participant in the procurement process or contract execution.</w:t>
      </w:r>
    </w:p>
  </w:footnote>
  <w:footnote w:id="29">
    <w:p w:rsidR="003E6BC0" w:rsidRDefault="003E6BC0" w:rsidP="001A418F">
      <w:pPr>
        <w:pStyle w:val="FootnoteText"/>
      </w:pPr>
      <w:r>
        <w:rPr>
          <w:rStyle w:val="FootnoteReference"/>
        </w:rPr>
        <w:footnoteRef/>
      </w:r>
      <w:r>
        <w:t xml:space="preserve"> </w:t>
      </w:r>
      <w:r>
        <w:tab/>
      </w:r>
      <w:r w:rsidRPr="005B07B6">
        <w:t>A firm or individual may be declared ineligible to be awarded a Bank financed contract upon: (i) completion of the Bank’s sanctions proceedings as per its sanctions procedures, including, inter alia, cross-debarment as agreed with other International Financial Institutions, including Multilateral Development Banks, and through the application the World Bank Group corporate administrative procurement sanctions procedures for fraud and corruption; and (ii) as a result of temporary suspension or early temporary suspension in connection with an ongoing sanctions proceeding. See footnote 14 and paragraph 8 of Appendix 1 of these Guidelines.</w:t>
      </w:r>
    </w:p>
  </w:footnote>
  <w:footnote w:id="30">
    <w:p w:rsidR="003E6BC0" w:rsidRDefault="003E6BC0" w:rsidP="001A418F">
      <w:pPr>
        <w:pStyle w:val="FootnoteText"/>
      </w:pPr>
      <w:r>
        <w:rPr>
          <w:rStyle w:val="FootnoteReference"/>
        </w:rPr>
        <w:footnoteRef/>
      </w:r>
      <w:r>
        <w:t xml:space="preserve"> </w:t>
      </w:r>
      <w:r>
        <w:tab/>
      </w:r>
      <w:r w:rsidRPr="005B07B6">
        <w:t>A nominated sub-contractor, consultant, manufacturer or supplier, or service provider (different names are used depending on the particular bidding document) is one which has either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31">
    <w:p w:rsidR="003E6BC0" w:rsidRPr="0026306C" w:rsidRDefault="003E6BC0">
      <w:pPr>
        <w:pStyle w:val="FootnoteText"/>
      </w:pPr>
      <w:r w:rsidRPr="0026306C">
        <w:rPr>
          <w:rStyle w:val="FootnoteReference"/>
        </w:rPr>
        <w:footnoteRef/>
      </w:r>
      <w:r w:rsidRPr="0026306C">
        <w:t xml:space="preserve"> </w:t>
      </w:r>
      <w:r w:rsidRPr="0026306C">
        <w:tab/>
        <w:t>In lump sum contracts, delete “Bill of Quantities” and replace with “Activity Schedule.”</w:t>
      </w:r>
    </w:p>
  </w:footnote>
  <w:footnote w:id="32">
    <w:p w:rsidR="003E6BC0" w:rsidRPr="0026306C" w:rsidRDefault="003E6BC0" w:rsidP="00FA20AB">
      <w:pPr>
        <w:pStyle w:val="FootnoteText"/>
      </w:pPr>
      <w:r w:rsidRPr="0026306C">
        <w:rPr>
          <w:rStyle w:val="FootnoteReference"/>
        </w:rPr>
        <w:footnoteRef/>
      </w:r>
      <w:r>
        <w:t xml:space="preserve"> </w:t>
      </w:r>
      <w:r>
        <w:tab/>
        <w:t xml:space="preserve">In lump sum contracts, </w:t>
      </w:r>
      <w:r w:rsidRPr="0026306C">
        <w:t>replace GCC Sub-Clauses 36.1 as follows:</w:t>
      </w:r>
    </w:p>
    <w:p w:rsidR="003E6BC0" w:rsidRPr="0026306C" w:rsidRDefault="003E6BC0" w:rsidP="00FA20AB">
      <w:pPr>
        <w:pStyle w:val="FootnoteText"/>
        <w:tabs>
          <w:tab w:val="left" w:pos="1080"/>
        </w:tabs>
        <w:ind w:left="1080" w:hanging="540"/>
      </w:pPr>
      <w:r w:rsidRPr="0026306C">
        <w:t>36.1</w:t>
      </w:r>
      <w:r w:rsidRPr="0026306C">
        <w:tab/>
        <w:t xml:space="preserve">The Contractor shall provide updated Activity Schedules within 14 days of being instructed to by the Project Manager.  The Activity Schedule shall </w:t>
      </w:r>
      <w:r>
        <w:t>contain the priced activities for the Works to be performed by the Contractor. The Activity Schedule is used to monitor and control the performance of activities on which basis the Contractor will be paid. If payment for materials on site shall be made separately, t</w:t>
      </w:r>
      <w:r w:rsidRPr="0026306C">
        <w:t>he Contractor shall show delivery of Materials to the Site separately on the Activity Schedule</w:t>
      </w:r>
      <w:r>
        <w:t>.</w:t>
      </w:r>
    </w:p>
  </w:footnote>
  <w:footnote w:id="33">
    <w:p w:rsidR="003E6BC0" w:rsidRPr="0026306C" w:rsidRDefault="003E6BC0" w:rsidP="00FA20AB">
      <w:pPr>
        <w:pStyle w:val="FootnoteText"/>
      </w:pPr>
      <w:r w:rsidRPr="0026306C">
        <w:rPr>
          <w:rStyle w:val="FootnoteReference"/>
        </w:rPr>
        <w:footnoteRef/>
      </w:r>
      <w:r w:rsidRPr="0026306C">
        <w:t xml:space="preserve"> </w:t>
      </w:r>
      <w:r w:rsidRPr="0026306C">
        <w:tab/>
        <w:t>In lump sum contracts, replace entire GCC Clause 37 with new GCC Sub-Clause 37.1, as follows:</w:t>
      </w:r>
    </w:p>
    <w:p w:rsidR="003E6BC0" w:rsidRPr="0026306C" w:rsidRDefault="003E6BC0" w:rsidP="00FA20AB">
      <w:pPr>
        <w:pStyle w:val="FootnoteText"/>
        <w:tabs>
          <w:tab w:val="left" w:pos="1080"/>
        </w:tabs>
        <w:ind w:left="1080" w:hanging="540"/>
      </w:pPr>
      <w:r w:rsidRPr="0026306C">
        <w:t>37.1</w:t>
      </w:r>
      <w:r w:rsidRPr="0026306C">
        <w:tab/>
        <w:t>The Activity Schedule shall be amended by the Contractor to accommodate changes of Program or method of working made at the Contractor’s own discretion.  Prices in the Activity Schedule shall not be altered when the Contractor makes such changes to the Activity Schedule.</w:t>
      </w:r>
    </w:p>
  </w:footnote>
  <w:footnote w:id="34">
    <w:p w:rsidR="003E6BC0" w:rsidRPr="0026306C" w:rsidRDefault="003E6BC0" w:rsidP="00325307">
      <w:pPr>
        <w:pStyle w:val="FootnoteText"/>
      </w:pPr>
      <w:r w:rsidRPr="0026306C">
        <w:rPr>
          <w:rStyle w:val="FootnoteReference"/>
        </w:rPr>
        <w:footnoteRef/>
      </w:r>
      <w:r w:rsidRPr="0026306C">
        <w:t xml:space="preserve"> </w:t>
      </w:r>
      <w:r w:rsidRPr="0026306C">
        <w:tab/>
        <w:t>In lump sum contracts, add “and Activity Schedules” after “Programs.”</w:t>
      </w:r>
    </w:p>
  </w:footnote>
  <w:footnote w:id="35">
    <w:p w:rsidR="003E6BC0" w:rsidRPr="0026306C" w:rsidRDefault="003E6BC0" w:rsidP="00325307">
      <w:pPr>
        <w:pStyle w:val="FootnoteText"/>
      </w:pPr>
      <w:r w:rsidRPr="0026306C">
        <w:rPr>
          <w:rStyle w:val="FootnoteReference"/>
        </w:rPr>
        <w:footnoteRef/>
      </w:r>
      <w:r w:rsidRPr="0026306C">
        <w:t xml:space="preserve"> </w:t>
      </w:r>
      <w:r w:rsidRPr="0026306C">
        <w:tab/>
        <w:t>In lump sum contracts, delete this paragraph.</w:t>
      </w:r>
    </w:p>
  </w:footnote>
  <w:footnote w:id="36">
    <w:p w:rsidR="003E6BC0" w:rsidRPr="0026306C" w:rsidRDefault="003E6BC0" w:rsidP="00325307">
      <w:pPr>
        <w:pStyle w:val="FootnoteText"/>
      </w:pPr>
      <w:r w:rsidRPr="0026306C">
        <w:rPr>
          <w:rStyle w:val="FootnoteReference"/>
        </w:rPr>
        <w:footnoteRef/>
      </w:r>
      <w:r w:rsidRPr="0026306C">
        <w:t xml:space="preserve"> </w:t>
      </w:r>
      <w:r w:rsidRPr="0026306C">
        <w:tab/>
        <w:t>In lump sum contracts, add “or Activity Schedule” after “Program.”</w:t>
      </w:r>
    </w:p>
  </w:footnote>
  <w:footnote w:id="37">
    <w:p w:rsidR="003E6BC0" w:rsidRPr="005F76C3" w:rsidRDefault="003E6BC0" w:rsidP="00E43A27">
      <w:pPr>
        <w:pStyle w:val="FootnoteText"/>
      </w:pPr>
      <w:r w:rsidRPr="005F76C3">
        <w:rPr>
          <w:rStyle w:val="FootnoteReference"/>
        </w:rPr>
        <w:footnoteRef/>
      </w:r>
      <w:r w:rsidRPr="005F76C3">
        <w:t xml:space="preserve"> </w:t>
      </w:r>
      <w:r w:rsidRPr="005F76C3">
        <w:tab/>
        <w:t>In lump sum contracts, replace this paragraph with the following:  “The value of work executed shall comprise the value of completed activities in the Activity Schedule.”</w:t>
      </w:r>
    </w:p>
  </w:footnote>
  <w:footnote w:id="38">
    <w:p w:rsidR="003E6BC0" w:rsidRPr="0026306C" w:rsidRDefault="003E6BC0">
      <w:pPr>
        <w:pStyle w:val="FootnoteText"/>
        <w:jc w:val="both"/>
      </w:pPr>
      <w:r w:rsidRPr="0026306C">
        <w:rPr>
          <w:rStyle w:val="FootnoteReference"/>
        </w:rPr>
        <w:footnoteRef/>
      </w:r>
      <w:r w:rsidRPr="0026306C">
        <w:t xml:space="preserve"> </w:t>
      </w:r>
      <w:r w:rsidRPr="0026306C">
        <w:tab/>
        <w:t>The sum of the two coefficients A</w:t>
      </w:r>
      <w:r w:rsidRPr="0026306C">
        <w:rPr>
          <w:vertAlign w:val="subscript"/>
        </w:rPr>
        <w:t>c</w:t>
      </w:r>
      <w:r w:rsidRPr="0026306C">
        <w:t xml:space="preserve"> and B</w:t>
      </w:r>
      <w:r w:rsidRPr="0026306C">
        <w:rPr>
          <w:vertAlign w:val="subscript"/>
        </w:rPr>
        <w:t>c</w:t>
      </w:r>
      <w:r w:rsidRPr="0026306C">
        <w:t xml:space="preserve"> should be 1 (one) in the formula for each currency.  Normally, both coefficients shall be the same in the formulae for all currencies, since coefficient A, for the nonadjustable portion of the payments, is a very approximate figure (usually 0.15) to take account of fixed cost elements or other nonadjustable components.  The sum of the adjustments for each currency are added to the Contract Price.</w:t>
      </w:r>
    </w:p>
  </w:footnote>
  <w:footnote w:id="39">
    <w:p w:rsidR="003E6BC0" w:rsidRDefault="003E6BC0" w:rsidP="00765DB8">
      <w:pPr>
        <w:pStyle w:val="FootnoteText"/>
        <w:rPr>
          <w:sz w:val="24"/>
        </w:rPr>
      </w:pPr>
      <w:r>
        <w:rPr>
          <w:rStyle w:val="FootnoteReference"/>
        </w:rPr>
        <w:footnoteRef/>
      </w:r>
      <w:r>
        <w:t xml:space="preserve">     </w:t>
      </w:r>
      <w:r w:rsidRPr="00F5350A">
        <w:rPr>
          <w:szCs w:val="16"/>
        </w:rPr>
        <w:t xml:space="preserve">In this context, any action to influence the procurement process or contract execution for undue advantage is improper. </w:t>
      </w:r>
      <w:r w:rsidRPr="00F5350A">
        <w:rPr>
          <w:sz w:val="24"/>
        </w:rPr>
        <w:t xml:space="preserve"> </w:t>
      </w:r>
    </w:p>
  </w:footnote>
  <w:footnote w:id="40">
    <w:p w:rsidR="003E6BC0" w:rsidRDefault="003E6BC0" w:rsidP="00765DB8">
      <w:pPr>
        <w:pStyle w:val="FootnoteText"/>
        <w:rPr>
          <w:szCs w:val="18"/>
        </w:rPr>
      </w:pPr>
      <w:r>
        <w:rPr>
          <w:rStyle w:val="FootnoteReference"/>
          <w:szCs w:val="18"/>
        </w:rPr>
        <w:footnoteRef/>
      </w:r>
      <w:r>
        <w:rPr>
          <w:szCs w:val="18"/>
        </w:rPr>
        <w:t xml:space="preserve"> </w:t>
      </w:r>
      <w:r>
        <w:rPr>
          <w:szCs w:val="18"/>
        </w:rPr>
        <w:tab/>
      </w:r>
      <w:r w:rsidRPr="007C06E7">
        <w:rPr>
          <w:szCs w:val="18"/>
        </w:rPr>
        <w:t>For the purpose of this sub-paragraph, “</w:t>
      </w:r>
      <w:r w:rsidRPr="007C06E7">
        <w:rPr>
          <w:i/>
          <w:iCs/>
          <w:szCs w:val="18"/>
        </w:rPr>
        <w:t>another party</w:t>
      </w:r>
      <w:r w:rsidRPr="007C06E7">
        <w:rPr>
          <w:szCs w:val="18"/>
        </w:rPr>
        <w:t>” refers to a public official acting in relation to the procurement process or contract execution. In this context, “</w:t>
      </w:r>
      <w:r w:rsidRPr="007C06E7">
        <w:rPr>
          <w:i/>
          <w:iCs/>
          <w:szCs w:val="18"/>
        </w:rPr>
        <w:t>public official</w:t>
      </w:r>
      <w:r w:rsidRPr="007C06E7">
        <w:rPr>
          <w:szCs w:val="18"/>
        </w:rPr>
        <w:t>” includes World Bank staff and employees of other organizations taking or reviewing procurement decisions.</w:t>
      </w:r>
    </w:p>
  </w:footnote>
  <w:footnote w:id="41">
    <w:p w:rsidR="003E6BC0" w:rsidRDefault="003E6BC0" w:rsidP="00765DB8">
      <w:pPr>
        <w:pStyle w:val="FootnoteText"/>
        <w:rPr>
          <w:szCs w:val="18"/>
        </w:rPr>
      </w:pPr>
      <w:r>
        <w:rPr>
          <w:rStyle w:val="FootnoteReference"/>
          <w:szCs w:val="18"/>
        </w:rPr>
        <w:footnoteRef/>
      </w:r>
      <w:r>
        <w:rPr>
          <w:szCs w:val="18"/>
        </w:rPr>
        <w:t xml:space="preserve"> </w:t>
      </w:r>
      <w:r>
        <w:rPr>
          <w:szCs w:val="18"/>
        </w:rPr>
        <w:tab/>
        <w:t xml:space="preserve"> </w:t>
      </w:r>
      <w:r w:rsidRPr="007C06E7">
        <w:rPr>
          <w:szCs w:val="18"/>
        </w:rPr>
        <w:t>For the purpose of this sub-paragraph, “party” refers to a public official; the terms “benefit” and “obligation” relate to the procurement process or contract execution; and the “act or omission” is intended to influence the procurement process or contract execution.</w:t>
      </w:r>
    </w:p>
  </w:footnote>
  <w:footnote w:id="42">
    <w:p w:rsidR="003E6BC0" w:rsidRDefault="003E6BC0" w:rsidP="00765DB8">
      <w:pPr>
        <w:pStyle w:val="FootnoteText"/>
      </w:pPr>
      <w:r>
        <w:rPr>
          <w:rStyle w:val="FootnoteReference"/>
        </w:rPr>
        <w:footnoteRef/>
      </w:r>
      <w:r>
        <w:t xml:space="preserve"> </w:t>
      </w:r>
      <w:r>
        <w:tab/>
      </w:r>
      <w:r w:rsidRPr="007C06E7">
        <w:t>For the purpose of this sub-paragraph, “parties” refers to participants in the procurement process (including public officials) attempting either themselves, or through another person or entity not participating in the procurement or selection process, to simulate competition or to establish bid prices at artificial, non-competitive levels, or are privy to each other’s bid prices or other conditions.</w:t>
      </w:r>
    </w:p>
  </w:footnote>
  <w:footnote w:id="43">
    <w:p w:rsidR="003E6BC0" w:rsidRDefault="003E6BC0" w:rsidP="00765DB8">
      <w:pPr>
        <w:pStyle w:val="FootnoteText"/>
      </w:pPr>
      <w:r>
        <w:rPr>
          <w:rStyle w:val="FootnoteReference"/>
        </w:rPr>
        <w:footnoteRef/>
      </w:r>
      <w:r>
        <w:t xml:space="preserve"> </w:t>
      </w:r>
      <w:r>
        <w:tab/>
      </w:r>
      <w:r w:rsidRPr="007C06E7">
        <w:t>For the purpose of this sub-paragraph, “party” refers to a participant in the procurement process or contract execution.</w:t>
      </w:r>
    </w:p>
  </w:footnote>
  <w:footnote w:id="44">
    <w:p w:rsidR="003E6BC0" w:rsidRDefault="003E6BC0" w:rsidP="00765DB8">
      <w:pPr>
        <w:pStyle w:val="FootnoteText"/>
      </w:pPr>
      <w:r>
        <w:rPr>
          <w:rStyle w:val="FootnoteReference"/>
        </w:rPr>
        <w:footnoteRef/>
      </w:r>
      <w:r>
        <w:t xml:space="preserve"> </w:t>
      </w:r>
      <w:r>
        <w:tab/>
      </w:r>
      <w:r w:rsidRPr="005B07B6">
        <w:t>A firm or individual may be declared ineligible to be awarded a Bank financed contract upon: (i) completion of the Bank’s sanctions proceedings as per its sanctions procedures, including, inter alia, cross-debarment as agreed with other International Financial Institutions, including Multilateral Development Banks, and through the application the World Bank Group corporate administrative procurement sanctions procedures for fraud and corruption; and (ii) as a result of temporary suspension or early temporary suspension in connection with an ongoing sanctions proceeding. See footnote 14 and paragraph 8 of Appendix 1 of these Guidelines.</w:t>
      </w:r>
    </w:p>
  </w:footnote>
  <w:footnote w:id="45">
    <w:p w:rsidR="003E6BC0" w:rsidRDefault="003E6BC0" w:rsidP="00765DB8">
      <w:pPr>
        <w:pStyle w:val="FootnoteText"/>
      </w:pPr>
      <w:r>
        <w:rPr>
          <w:rStyle w:val="FootnoteReference"/>
        </w:rPr>
        <w:footnoteRef/>
      </w:r>
      <w:r>
        <w:t xml:space="preserve"> </w:t>
      </w:r>
      <w:r>
        <w:tab/>
      </w:r>
      <w:r w:rsidRPr="005B07B6">
        <w:t>A nominated sub-contractor, consultant, manufacturer or supplier, or service provider (different names are used depending on the particular bidding document) is one which has either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46">
    <w:p w:rsidR="003E6BC0" w:rsidRPr="00765DB8" w:rsidRDefault="003E6BC0" w:rsidP="00C6410E">
      <w:pPr>
        <w:pStyle w:val="FootnoteText"/>
      </w:pPr>
      <w:r w:rsidRPr="00765DB8">
        <w:rPr>
          <w:rStyle w:val="FootnoteReference"/>
        </w:rPr>
        <w:footnoteRef/>
      </w:r>
      <w:r w:rsidRPr="00765DB8">
        <w:t xml:space="preserve"> </w:t>
      </w:r>
      <w:r w:rsidRPr="00765DB8">
        <w:tab/>
        <w:t>In lump sum contracts, delete “Bill of Quantities” and replace with “Activity Schedule.”</w:t>
      </w:r>
    </w:p>
  </w:footnote>
  <w:footnote w:id="47">
    <w:p w:rsidR="003E6BC0" w:rsidRPr="00765DB8" w:rsidRDefault="003E6BC0" w:rsidP="001A418F">
      <w:pPr>
        <w:pStyle w:val="FootnoteText"/>
        <w:rPr>
          <w:i/>
        </w:rPr>
      </w:pPr>
      <w:r w:rsidRPr="00765DB8">
        <w:rPr>
          <w:rStyle w:val="FootnoteReference"/>
          <w:i/>
        </w:rPr>
        <w:t>1</w:t>
      </w:r>
      <w:r w:rsidRPr="00765DB8">
        <w:rPr>
          <w:i/>
        </w:rPr>
        <w:tab/>
        <w:t xml:space="preserve"> The Guarantor shall insert an amount representing the percentage of the Accepted Contract Amount specified in the Letter of Acceptance, less provisional sums, if any, and denominated either in the currency(cies) of the Contract or a freely convertible currency acceptable to the Beneficiary.</w:t>
      </w:r>
    </w:p>
  </w:footnote>
  <w:footnote w:id="48">
    <w:p w:rsidR="003E6BC0" w:rsidRPr="00765DB8" w:rsidRDefault="003E6BC0" w:rsidP="001A418F">
      <w:pPr>
        <w:pStyle w:val="FootnoteText"/>
        <w:rPr>
          <w:i/>
          <w:iCs/>
        </w:rPr>
      </w:pPr>
      <w:r w:rsidRPr="00765DB8">
        <w:rPr>
          <w:rStyle w:val="FootnoteReference"/>
          <w:i/>
        </w:rPr>
        <w:t>2</w:t>
      </w:r>
      <w:r w:rsidRPr="00765DB8">
        <w:rPr>
          <w:i/>
        </w:rPr>
        <w:tab/>
      </w:r>
      <w:r w:rsidRPr="00765DB8">
        <w:rPr>
          <w:i/>
          <w:iCs/>
        </w:rPr>
        <w:t>Insert the date twenty-eight days after the expected completion date</w:t>
      </w:r>
      <w:r w:rsidRPr="00765DB8">
        <w:rPr>
          <w:i/>
          <w:iCs/>
          <w:sz w:val="24"/>
        </w:rPr>
        <w:t xml:space="preserve"> </w:t>
      </w:r>
      <w:r w:rsidRPr="00765DB8">
        <w:rPr>
          <w:i/>
          <w:iCs/>
        </w:rPr>
        <w:t xml:space="preserve">as described in GC Clause </w:t>
      </w:r>
      <w:r>
        <w:rPr>
          <w:i/>
          <w:iCs/>
        </w:rPr>
        <w:t>53.1</w:t>
      </w:r>
      <w:r w:rsidRPr="00765DB8">
        <w:rPr>
          <w:i/>
          <w:iCs/>
        </w:rPr>
        <w:t>. The Employer should note that in the event of an extension of this date for completion of the Contract, the Employer would need to request an extension of this guarantee from the Guarantor.  Such request must be in writing and must be made prior to the expiration date established in the guarantee. In preparing this guarantee, the Employer might consider adding the following text to the form, at the end of the penultimate paragraph:  “The Guarantor agrees to a one-time extension of this guarantee for a period not to exceed [six months][one year], in response to the Beneficiary’s written request for such extension, such request to be presented to the Guarantor before the expiry of the guarantee.”</w:t>
      </w:r>
    </w:p>
  </w:footnote>
  <w:footnote w:id="49">
    <w:p w:rsidR="003E6BC0" w:rsidRPr="00AD5F0D" w:rsidRDefault="003E6BC0" w:rsidP="00114DA5">
      <w:pPr>
        <w:pStyle w:val="FootnoteText"/>
        <w:rPr>
          <w:i/>
        </w:rPr>
      </w:pPr>
      <w:r w:rsidRPr="00BC09A2">
        <w:rPr>
          <w:rStyle w:val="FootnoteReference"/>
          <w:i/>
        </w:rPr>
        <w:t>1</w:t>
      </w:r>
      <w:r>
        <w:rPr>
          <w:i/>
        </w:rPr>
        <w:tab/>
      </w:r>
      <w:r w:rsidRPr="00AD5F0D">
        <w:rPr>
          <w:i/>
        </w:rPr>
        <w:t>The Guarantor shall insert an amount representing the percentage of the Accepted Contract Amount specified in the Letter of Acceptance, less provisional sums, if any, and denominated either in the currency (cies) of the Contract or a freely convertible currency acceptable to the Beneficiary.</w:t>
      </w:r>
    </w:p>
  </w:footnote>
  <w:footnote w:id="50">
    <w:p w:rsidR="003E6BC0" w:rsidRPr="00BC09A2" w:rsidRDefault="003E6BC0" w:rsidP="00114DA5">
      <w:pPr>
        <w:pStyle w:val="FootnoteText"/>
        <w:rPr>
          <w:i/>
          <w:iCs/>
        </w:rPr>
      </w:pPr>
      <w:r w:rsidRPr="00AD5F0D">
        <w:rPr>
          <w:rStyle w:val="FootnoteReference"/>
          <w:i/>
        </w:rPr>
        <w:t>2</w:t>
      </w:r>
      <w:r w:rsidRPr="00AD5F0D">
        <w:rPr>
          <w:i/>
        </w:rPr>
        <w:tab/>
      </w:r>
      <w:r w:rsidRPr="00AD5F0D">
        <w:rPr>
          <w:i/>
          <w:iCs/>
        </w:rPr>
        <w:t xml:space="preserve">Insert the date twenty-eight days after the expected completion date as described in GC Clause </w:t>
      </w:r>
      <w:r w:rsidR="00C93D6B">
        <w:rPr>
          <w:i/>
          <w:iCs/>
        </w:rPr>
        <w:t>53.1</w:t>
      </w:r>
      <w:r w:rsidRPr="00AD5F0D">
        <w:rPr>
          <w:i/>
          <w:iCs/>
        </w:rPr>
        <w:t>. The Employer should note that in the event of an extension of this date for completion of the Contract, the Employer would need to request an extension of this guarantee from the Guarantor.  Such request must be in writing and must be made prior to the expiration date established in the guarantee. In preparing this guarantee, the Employer might consider adding the following text to the form, at the end</w:t>
      </w:r>
      <w:r>
        <w:rPr>
          <w:i/>
          <w:iCs/>
        </w:rPr>
        <w:t xml:space="preserve"> of the penultimate paragraph: </w:t>
      </w:r>
      <w:r w:rsidRPr="00AD5F0D">
        <w:rPr>
          <w:i/>
          <w:iCs/>
        </w:rPr>
        <w:t>“The Guarantor agrees to a one-time extension of this guarantee for a period not to exceed [six months] [one year], in response to</w:t>
      </w:r>
      <w:r w:rsidRPr="00BC09A2">
        <w:rPr>
          <w:i/>
          <w:iCs/>
        </w:rPr>
        <w:t xml:space="preserve"> </w:t>
      </w:r>
      <w:r w:rsidRPr="009C3FD4">
        <w:rPr>
          <w:i/>
          <w:iCs/>
          <w:sz w:val="22"/>
          <w:szCs w:val="22"/>
        </w:rPr>
        <w:t>the Beneficiary’s written request for such extension, such request to be presented to the Guarantor before the expiry of the guarantee.”</w:t>
      </w:r>
    </w:p>
  </w:footnote>
  <w:footnote w:id="51">
    <w:p w:rsidR="003E6BC0" w:rsidRPr="00BC09A2" w:rsidRDefault="003E6BC0" w:rsidP="00EC5546">
      <w:pPr>
        <w:pStyle w:val="FootnoteText"/>
      </w:pPr>
      <w:r w:rsidRPr="00BC09A2">
        <w:rPr>
          <w:rStyle w:val="FootnoteReference"/>
        </w:rPr>
        <w:t>1</w:t>
      </w:r>
      <w:r>
        <w:tab/>
      </w:r>
      <w:r w:rsidRPr="00BC09A2">
        <w:rPr>
          <w:i/>
        </w:rPr>
        <w:t xml:space="preserve">The Guarantor shall insert an amount representing the amount of the advance payment and denominated either in the currency(ies) of the advance payment as specified in the Contract, or in a freely convertible currency acceptable to the </w:t>
      </w:r>
      <w:r w:rsidRPr="00BC09A2">
        <w:rPr>
          <w:i/>
          <w:iCs/>
        </w:rPr>
        <w:t>Employer</w:t>
      </w:r>
      <w:r w:rsidRPr="00BC09A2">
        <w:rPr>
          <w:i/>
        </w:rPr>
        <w:t>.</w:t>
      </w:r>
    </w:p>
  </w:footnote>
  <w:footnote w:id="52">
    <w:p w:rsidR="003E6BC0" w:rsidRPr="0080505F" w:rsidRDefault="003E6BC0" w:rsidP="00EC5546">
      <w:pPr>
        <w:pStyle w:val="FootnoteText"/>
      </w:pPr>
      <w:r w:rsidRPr="0080505F">
        <w:rPr>
          <w:rStyle w:val="FootnoteReference"/>
        </w:rPr>
        <w:t>2</w:t>
      </w:r>
      <w:r w:rsidRPr="0080505F">
        <w:t xml:space="preserve"> </w:t>
      </w:r>
      <w:r w:rsidRPr="0080505F">
        <w:tab/>
      </w:r>
      <w:r w:rsidRPr="0080505F">
        <w:rPr>
          <w:i/>
          <w:iCs/>
        </w:rPr>
        <w:t xml:space="preserve">Insert the expected expiration date of the Time for Completion.  The Employer should note that in the event of an extension of the time for completion of the Contract, the Employer would need to request an extension of this guarantee from the Guarantor.  Such request must be in writing and must be made prior to the expiration date established in the guarantee. In preparing this guarantee, the Employer might consider adding the following text to the form, at the end of the penultimate paragraph:  “The Guarantor agrees to a one-time extension of this guarantee for a period not to exceed [six months][one year], in response to the </w:t>
      </w:r>
      <w:r>
        <w:rPr>
          <w:i/>
          <w:iCs/>
        </w:rPr>
        <w:t>Beneficiary</w:t>
      </w:r>
      <w:r w:rsidRPr="0080505F">
        <w:rPr>
          <w:i/>
          <w:iCs/>
        </w:rPr>
        <w:t>’s written request for such extension, such request to be presented to the Guarantor before the expiry of the guarantee.”</w:t>
      </w:r>
    </w:p>
  </w:footnote>
  <w:footnote w:id="53">
    <w:p w:rsidR="003E6BC0" w:rsidRPr="00765DB8" w:rsidRDefault="003E6BC0" w:rsidP="0026735A">
      <w:pPr>
        <w:pStyle w:val="FootnoteText"/>
      </w:pPr>
      <w:r w:rsidRPr="00765DB8">
        <w:rPr>
          <w:rStyle w:val="FootnoteReference"/>
        </w:rPr>
        <w:footnoteRef/>
      </w:r>
      <w:r w:rsidRPr="00765DB8">
        <w:t xml:space="preserve"> </w:t>
      </w:r>
      <w:r w:rsidRPr="00765DB8">
        <w:rPr>
          <w:i/>
          <w:spacing w:val="-2"/>
        </w:rPr>
        <w:t>Substitute “contracts” where bids are called concurrently for multiple contracts. Add a new para. 3 and renumber paras 3 - 8 as follows: “Bidders may bid for one or several contracts, as further defined in the bidding document.  Bidders wishing to offer discounts in case they are awarded more than one contract will be allowed to do so, provided those discounts are included in the Letter of Bid.”</w:t>
      </w:r>
    </w:p>
  </w:footnote>
  <w:footnote w:id="54">
    <w:p w:rsidR="003E6BC0" w:rsidRPr="00765DB8" w:rsidRDefault="003E6BC0" w:rsidP="0026735A">
      <w:pPr>
        <w:pStyle w:val="FootnoteText"/>
      </w:pPr>
      <w:r w:rsidRPr="00765DB8">
        <w:rPr>
          <w:rStyle w:val="FootnoteReference"/>
        </w:rPr>
        <w:footnoteRef/>
      </w:r>
      <w:r w:rsidRPr="00765DB8">
        <w:t xml:space="preserve"> </w:t>
      </w:r>
      <w:r w:rsidRPr="00765DB8">
        <w:rPr>
          <w:i/>
          <w:spacing w:val="-2"/>
        </w:rPr>
        <w:t>Insert if applicable: “This contract will be jointly financed by [insert name of cofinancing agency]. Bidding process will be governed by the World Bank’s rules and procedures.”</w:t>
      </w:r>
    </w:p>
  </w:footnote>
  <w:footnote w:id="55">
    <w:p w:rsidR="003E6BC0" w:rsidRDefault="003E6BC0" w:rsidP="0026735A">
      <w:pPr>
        <w:pStyle w:val="EndnoteText"/>
        <w:rPr>
          <w:rFonts w:ascii="CG Times" w:hAnsi="CG Times"/>
          <w:spacing w:val="-2"/>
          <w:sz w:val="18"/>
        </w:rPr>
      </w:pPr>
      <w:r w:rsidRPr="00765DB8">
        <w:rPr>
          <w:rStyle w:val="FootnoteReference"/>
        </w:rPr>
        <w:footnoteRef/>
      </w:r>
      <w:r w:rsidRPr="00765DB8">
        <w:t xml:space="preserve"> </w:t>
      </w:r>
      <w:r w:rsidRPr="00765DB8">
        <w:rPr>
          <w:i/>
          <w:spacing w:val="-2"/>
        </w:rPr>
        <w:t>A brief description of the type(s) of  Works should be provided, including quantities, location of Project, construction period, application of margin of preference and other information necessary to enable potential bidders to decide whether or not to respond to the Invitation.  Bidding Documents may require bidders to have specific experience or capabilities; such qualification requirements should also be included in this paragraph.</w:t>
      </w:r>
    </w:p>
    <w:p w:rsidR="003E6BC0" w:rsidRDefault="003E6BC0" w:rsidP="0026735A">
      <w:pPr>
        <w:pStyle w:val="FootnoteText"/>
      </w:pPr>
    </w:p>
  </w:footnote>
  <w:footnote w:id="56">
    <w:p w:rsidR="003E6BC0" w:rsidRPr="00D3556C" w:rsidRDefault="003E6BC0" w:rsidP="0026735A">
      <w:pPr>
        <w:pStyle w:val="FootnoteText"/>
        <w:tabs>
          <w:tab w:val="left" w:pos="0"/>
        </w:tabs>
        <w:rPr>
          <w:rFonts w:ascii="CG Times" w:hAnsi="CG Times"/>
          <w:spacing w:val="-2"/>
        </w:rPr>
      </w:pPr>
      <w:r>
        <w:rPr>
          <w:rStyle w:val="FootnoteReference"/>
          <w:spacing w:val="-3"/>
        </w:rPr>
        <w:footnoteRef/>
      </w:r>
      <w:r>
        <w:rPr>
          <w:rFonts w:ascii="CG Times" w:hAnsi="CG Times"/>
          <w:spacing w:val="-2"/>
        </w:rPr>
        <w:t xml:space="preserve"> </w:t>
      </w:r>
      <w:r w:rsidRPr="00D96ED4">
        <w:rPr>
          <w:i/>
          <w:spacing w:val="-2"/>
        </w:rPr>
        <w:t>The office for inquiry and issuance of bidding documents and that for bid submission may or may not be the same.</w:t>
      </w:r>
    </w:p>
  </w:footnote>
  <w:footnote w:id="57">
    <w:p w:rsidR="003E6BC0" w:rsidRDefault="003E6BC0" w:rsidP="0026735A">
      <w:pPr>
        <w:pStyle w:val="FootnoteText"/>
      </w:pPr>
      <w:r>
        <w:rPr>
          <w:rStyle w:val="FootnoteReference"/>
        </w:rPr>
        <w:footnoteRef/>
      </w:r>
      <w:r>
        <w:t xml:space="preserve"> </w:t>
      </w:r>
      <w:r w:rsidRPr="00D96ED4">
        <w:rPr>
          <w:i/>
          <w:spacing w:val="-2"/>
        </w:rPr>
        <w:t>The fee chargeable should only be nominal to defray reproduction and mailing costs. An amount between US$50 and US$300 or equivalent is deemed appropriate.</w:t>
      </w:r>
    </w:p>
  </w:footnote>
  <w:footnote w:id="58">
    <w:p w:rsidR="003E6BC0" w:rsidRDefault="003E6BC0" w:rsidP="0026735A">
      <w:pPr>
        <w:pStyle w:val="EndnoteText"/>
      </w:pPr>
      <w:r>
        <w:rPr>
          <w:rStyle w:val="FootnoteReference"/>
        </w:rPr>
        <w:footnoteRef/>
      </w:r>
      <w:r>
        <w:t xml:space="preserve"> </w:t>
      </w:r>
      <w:r w:rsidRPr="00D96ED4">
        <w:rPr>
          <w:i/>
          <w:spacing w:val="-2"/>
        </w:rPr>
        <w:t>For example, cashier’s check, direct deposit to specified account number, etc.</w:t>
      </w:r>
    </w:p>
  </w:footnote>
  <w:footnote w:id="59">
    <w:p w:rsidR="003E6BC0" w:rsidRDefault="003E6BC0" w:rsidP="0026735A">
      <w:pPr>
        <w:pStyle w:val="FootnoteText"/>
      </w:pPr>
      <w:r>
        <w:rPr>
          <w:rStyle w:val="FootnoteReference"/>
        </w:rPr>
        <w:footnoteRef/>
      </w:r>
      <w:r>
        <w:t xml:space="preserve"> </w:t>
      </w:r>
      <w:r w:rsidRPr="00D96ED4">
        <w:rPr>
          <w:i/>
          <w:spacing w:val="-2"/>
        </w:rPr>
        <w:t>The delivery procedure is usually airmail for overseas delivery and surface mail or courier for local delivery. If urgency or security dictates, courier services may be required for overseas delivery. With the agreement of the World Bank, documents may be distributed by e-mail.</w:t>
      </w:r>
    </w:p>
  </w:footnote>
  <w:footnote w:id="60">
    <w:p w:rsidR="003E6BC0" w:rsidRDefault="003E6BC0" w:rsidP="0026735A">
      <w:pPr>
        <w:pStyle w:val="FootnoteText"/>
      </w:pPr>
      <w:r>
        <w:rPr>
          <w:rStyle w:val="FootnoteReference"/>
        </w:rPr>
        <w:footnoteRef/>
      </w:r>
      <w:r>
        <w:t xml:space="preserve"> </w:t>
      </w:r>
      <w:r w:rsidRPr="00D96ED4">
        <w:rPr>
          <w:i/>
          <w:spacing w:val="-2"/>
        </w:rPr>
        <w:t>Substitute the address for bid submission if it is different from address for inquiry and issuance of bidding documents.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05CF3">
      <w:rPr>
        <w:rStyle w:val="PageNumber"/>
        <w:noProof/>
      </w:rPr>
      <w:t>vi</w:t>
    </w:r>
    <w:r>
      <w:rPr>
        <w:rStyle w:val="PageNumber"/>
      </w:rPr>
      <w:fldChar w:fldCharType="end"/>
    </w:r>
  </w:p>
  <w:p w:rsidR="003E6BC0" w:rsidRDefault="003E6BC0">
    <w:pPr>
      <w:pStyle w:val="Header"/>
      <w:tabs>
        <w:tab w:val="right" w:pos="9720"/>
      </w:tabs>
      <w:ind w:right="-18" w:firstLine="360"/>
      <w:rPr>
        <w:rFonts w:ascii="Times New Roman" w:hAnsi="Times New Roman"/>
      </w:rPr>
    </w:pPr>
    <w:r>
      <w:rPr>
        <w:rFonts w:ascii="Times New Roman" w:hAnsi="Times New Roman"/>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Section 1 - Instructions to Bidders</w:t>
    </w:r>
    <w:r>
      <w:rPr>
        <w:rStyle w:val="PageNumber"/>
        <w:rFonts w:cs="Arial"/>
      </w:rPr>
      <w:tab/>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5</w:t>
    </w:r>
    <w:r>
      <w:rPr>
        <w:rStyle w:val="PageNumber"/>
        <w:rFonts w:cs="Arial"/>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xi</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1</w:t>
    </w:r>
    <w:r>
      <w:t>-</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1</w:t>
    </w:r>
    <w:r>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26</w:t>
    </w:r>
    <w:r>
      <w:rPr>
        <w:rStyle w:val="PageNumber"/>
        <w:rFonts w:cs="Arial"/>
      </w:rPr>
      <w:fldChar w:fldCharType="end"/>
    </w:r>
    <w:r>
      <w:rPr>
        <w:rStyle w:val="PageNumber"/>
        <w:rFonts w:cs="Arial"/>
      </w:rPr>
      <w:tab/>
      <w:t>Section I - Instructions to Bidders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Section I - Instructions to Bidders</w:t>
    </w:r>
    <w:r>
      <w:rPr>
        <w:rStyle w:val="PageNumber"/>
        <w:rFonts w:cs="Arial"/>
      </w:rPr>
      <w:tab/>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25</w:t>
    </w:r>
    <w:r>
      <w:rPr>
        <w:rStyle w:val="PageNumber"/>
        <w:rFonts w:cs="Arial"/>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1</w:t>
    </w:r>
    <w:r>
      <w:t>-</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37</w:t>
    </w:r>
    <w:r>
      <w:rPr>
        <w:rStyle w:val="PageNumber"/>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34</w:t>
    </w:r>
    <w:r>
      <w:rPr>
        <w:rStyle w:val="PageNumber"/>
        <w:rFonts w:cs="Arial"/>
      </w:rPr>
      <w:fldChar w:fldCharType="end"/>
    </w:r>
    <w:r>
      <w:rPr>
        <w:rStyle w:val="PageNumber"/>
        <w:rFonts w:cs="Arial"/>
      </w:rPr>
      <w:tab/>
      <w:t>Section II - Bid Data Sheet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Section II - Bid Data Sheet</w:t>
    </w:r>
    <w:r>
      <w:rPr>
        <w:rStyle w:val="PageNumber"/>
        <w:rFonts w:cs="Arial"/>
      </w:rPr>
      <w:tab/>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35</w:t>
    </w:r>
    <w:r>
      <w:rPr>
        <w:rStyle w:val="PageNumber"/>
        <w:rFonts w:cs="Arial"/>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42</w:t>
    </w:r>
    <w:r>
      <w:rPr>
        <w:rStyle w:val="PageNumber"/>
        <w:rFonts w:cs="Arial"/>
      </w:rPr>
      <w:fldChar w:fldCharType="end"/>
    </w:r>
    <w:r>
      <w:rPr>
        <w:rStyle w:val="PageNumber"/>
        <w:rFonts w:cs="Arial"/>
      </w:rPr>
      <w:tab/>
      <w:t>Section III - Evaluation and Qualification Criteria</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Pr="002D6925" w:rsidRDefault="003E6BC0" w:rsidP="002D6925">
    <w:pPr>
      <w:pStyle w:val="Header"/>
      <w:rPr>
        <w:sz w:val="24"/>
      </w:rPr>
    </w:pPr>
    <w:r w:rsidRPr="002D6925">
      <w:rPr>
        <w:rStyle w:val="PageNumber"/>
        <w:rFonts w:cs="Arial"/>
      </w:rPr>
      <w:t>Section III - Evaluation and Qualification Criteria</w:t>
    </w:r>
    <w:r w:rsidRPr="002D6925">
      <w:rPr>
        <w:rStyle w:val="PageNumber"/>
        <w:rFonts w:cs="Arial"/>
      </w:rPr>
      <w:tab/>
      <w:t>3-</w:t>
    </w:r>
    <w:r w:rsidRPr="002D6925">
      <w:rPr>
        <w:rStyle w:val="PageNumber"/>
        <w:rFonts w:cs="Arial"/>
      </w:rPr>
      <w:fldChar w:fldCharType="begin"/>
    </w:r>
    <w:r w:rsidRPr="002D6925">
      <w:rPr>
        <w:rStyle w:val="PageNumber"/>
        <w:rFonts w:cs="Arial"/>
      </w:rPr>
      <w:instrText xml:space="preserve"> PAGE </w:instrText>
    </w:r>
    <w:r w:rsidRPr="002D6925">
      <w:rPr>
        <w:rStyle w:val="PageNumber"/>
        <w:rFonts w:cs="Arial"/>
      </w:rPr>
      <w:fldChar w:fldCharType="separate"/>
    </w:r>
    <w:r w:rsidR="00605CF3">
      <w:rPr>
        <w:rStyle w:val="PageNumber"/>
        <w:rFonts w:cs="Arial"/>
        <w:noProof/>
      </w:rPr>
      <w:t>41</w:t>
    </w:r>
    <w:r w:rsidRPr="002D6925">
      <w:rPr>
        <w:rStyle w:val="PageNumber"/>
        <w:rFonts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05CF3">
      <w:rPr>
        <w:rStyle w:val="PageNumber"/>
        <w:noProof/>
      </w:rPr>
      <w:t>iii</w:t>
    </w:r>
    <w:r>
      <w:rPr>
        <w:rStyle w:val="PageNumber"/>
      </w:rPr>
      <w:fldChar w:fldCharType="end"/>
    </w:r>
  </w:p>
  <w:p w:rsidR="003E6BC0" w:rsidRDefault="003E6BC0">
    <w:pPr>
      <w:pStyle w:val="Header"/>
      <w:tabs>
        <w:tab w:val="right" w:pos="9720"/>
      </w:tabs>
      <w:ind w:right="-18"/>
      <w:jc w:val="lef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tabs>
        <w:tab w:val="clear" w:pos="9000"/>
        <w:tab w:val="right" w:pos="12960"/>
      </w:tabs>
    </w:pPr>
    <w:r>
      <w:rPr>
        <w:rStyle w:val="PageNumber"/>
        <w:rFonts w:cs="Arial"/>
      </w:rPr>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50</w:t>
    </w:r>
    <w:r>
      <w:rPr>
        <w:rStyle w:val="PageNumber"/>
        <w:rFonts w:cs="Arial"/>
      </w:rPr>
      <w:fldChar w:fldCharType="end"/>
    </w:r>
    <w:r>
      <w:rPr>
        <w:rStyle w:val="PageNumber"/>
        <w:rFonts w:cs="Arial"/>
      </w:rPr>
      <w:tab/>
      <w:t>Section III - Evaluation and Qualification Criteria</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tabs>
        <w:tab w:val="clear" w:pos="9000"/>
        <w:tab w:val="right" w:pos="12960"/>
      </w:tabs>
    </w:pPr>
    <w:r>
      <w:rPr>
        <w:rStyle w:val="PageNumber"/>
        <w:rFonts w:cs="Arial"/>
      </w:rPr>
      <w:t>Section III - Evaluation and Qualification Criteria</w:t>
    </w:r>
    <w:r>
      <w:rPr>
        <w:rStyle w:val="PageNumber"/>
        <w:rFonts w:cs="Arial"/>
      </w:rPr>
      <w:tab/>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51</w:t>
    </w:r>
    <w:r>
      <w:rPr>
        <w:rStyle w:val="PageNumber"/>
        <w:rFonts w:cs="Arial"/>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Pr="002D6925" w:rsidRDefault="003E6BC0">
    <w:pPr>
      <w:pStyle w:val="Header"/>
      <w:tabs>
        <w:tab w:val="right" w:pos="12960"/>
      </w:tabs>
    </w:pPr>
    <w:r w:rsidRPr="002D6925">
      <w:rPr>
        <w:rStyle w:val="PageNumber"/>
        <w:rFonts w:cs="Arial"/>
      </w:rPr>
      <w:t>1-</w:t>
    </w:r>
    <w:r w:rsidRPr="002D6925">
      <w:rPr>
        <w:rStyle w:val="PageNumber"/>
        <w:rFonts w:cs="Arial"/>
      </w:rPr>
      <w:fldChar w:fldCharType="begin"/>
    </w:r>
    <w:r w:rsidRPr="002D6925">
      <w:rPr>
        <w:rStyle w:val="PageNumber"/>
        <w:rFonts w:cs="Arial"/>
      </w:rPr>
      <w:instrText xml:space="preserve"> PAGE </w:instrText>
    </w:r>
    <w:r w:rsidRPr="002D6925">
      <w:rPr>
        <w:rStyle w:val="PageNumber"/>
        <w:rFonts w:cs="Arial"/>
      </w:rPr>
      <w:fldChar w:fldCharType="separate"/>
    </w:r>
    <w:r w:rsidR="00605CF3">
      <w:rPr>
        <w:rStyle w:val="PageNumber"/>
        <w:rFonts w:cs="Arial"/>
        <w:noProof/>
      </w:rPr>
      <w:t>52</w:t>
    </w:r>
    <w:r w:rsidRPr="002D6925">
      <w:rPr>
        <w:rStyle w:val="PageNumber"/>
        <w:rFonts w:cs="Arial"/>
      </w:rPr>
      <w:fldChar w:fldCharType="end"/>
    </w:r>
    <w:r w:rsidRPr="002D6925">
      <w:rPr>
        <w:rStyle w:val="PageNumber"/>
        <w:rFonts w:cs="Arial"/>
      </w:rPr>
      <w:tab/>
      <w:t>Section 3 - Evaluation and Qualification Criteria</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tabs>
        <w:tab w:val="left" w:pos="12552"/>
        <w:tab w:val="right" w:pos="12960"/>
      </w:tabs>
    </w:pPr>
    <w:r>
      <w:rPr>
        <w:rStyle w:val="PageNumber"/>
        <w:rFonts w:cs="Arial"/>
      </w:rPr>
      <w:t>Section III - Evaluation and Qualification Criteria</w:t>
    </w:r>
    <w:r>
      <w:rPr>
        <w:rStyle w:val="PageNumber"/>
        <w:rFonts w:cs="Arial"/>
      </w:rPr>
      <w:tab/>
      <w:t>1-</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53</w:t>
    </w:r>
    <w:r>
      <w:rPr>
        <w:rStyle w:val="PageNumber"/>
      </w:rPr>
      <w:fldChar w:fldCharType="end"/>
    </w:r>
    <w:r>
      <w:rPr>
        <w:rStyle w:val="PageNumber"/>
        <w:rFonts w:cs="Arial"/>
      </w:rPr>
      <w:tab/>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53</w:t>
    </w:r>
    <w:r>
      <w:rPr>
        <w:rStyle w:val="PageNumber"/>
        <w:rFonts w:cs="Arial"/>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1-</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55</w:t>
    </w:r>
    <w:r>
      <w:rPr>
        <w:rStyle w:val="PageNumber"/>
      </w:rPr>
      <w:fldChar w:fldCharType="end"/>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Pr="009E7638" w:rsidRDefault="003E6BC0" w:rsidP="00AE3FF7">
    <w:pPr>
      <w:pStyle w:val="Header1"/>
      <w:pBdr>
        <w:bottom w:val="single" w:sz="4" w:space="1" w:color="auto"/>
      </w:pBdr>
      <w:tabs>
        <w:tab w:val="right" w:pos="9360"/>
        <w:tab w:val="right" w:pos="12960"/>
      </w:tabs>
      <w:spacing w:before="0" w:after="0"/>
      <w:jc w:val="left"/>
      <w:rPr>
        <w:b w:val="0"/>
        <w:bCs w:val="0"/>
        <w:spacing w:val="-2"/>
        <w:sz w:val="20"/>
        <w:szCs w:val="20"/>
      </w:rPr>
    </w:pPr>
    <w:r w:rsidRPr="009E7638">
      <w:rPr>
        <w:rStyle w:val="PageNumber"/>
        <w:b w:val="0"/>
        <w:bCs w:val="0"/>
        <w:spacing w:val="-2"/>
        <w:szCs w:val="20"/>
      </w:rPr>
      <w:t>1-</w:t>
    </w:r>
    <w:r w:rsidRPr="009E7638">
      <w:rPr>
        <w:rStyle w:val="PageNumber"/>
        <w:b w:val="0"/>
        <w:bCs w:val="0"/>
        <w:spacing w:val="-2"/>
        <w:szCs w:val="20"/>
      </w:rPr>
      <w:fldChar w:fldCharType="begin"/>
    </w:r>
    <w:r w:rsidRPr="009E7638">
      <w:rPr>
        <w:rStyle w:val="PageNumber"/>
        <w:b w:val="0"/>
        <w:bCs w:val="0"/>
        <w:spacing w:val="-2"/>
        <w:szCs w:val="20"/>
      </w:rPr>
      <w:instrText xml:space="preserve"> PAGE </w:instrText>
    </w:r>
    <w:r w:rsidRPr="009E7638">
      <w:rPr>
        <w:rStyle w:val="PageNumber"/>
        <w:b w:val="0"/>
        <w:bCs w:val="0"/>
        <w:spacing w:val="-2"/>
        <w:szCs w:val="20"/>
      </w:rPr>
      <w:fldChar w:fldCharType="separate"/>
    </w:r>
    <w:r w:rsidR="00605CF3">
      <w:rPr>
        <w:rStyle w:val="PageNumber"/>
        <w:b w:val="0"/>
        <w:bCs w:val="0"/>
        <w:noProof/>
        <w:spacing w:val="-2"/>
        <w:szCs w:val="20"/>
      </w:rPr>
      <w:t>98</w:t>
    </w:r>
    <w:r w:rsidRPr="009E7638">
      <w:rPr>
        <w:rStyle w:val="PageNumber"/>
        <w:b w:val="0"/>
        <w:bCs w:val="0"/>
        <w:spacing w:val="-2"/>
        <w:szCs w:val="20"/>
      </w:rPr>
      <w:fldChar w:fldCharType="end"/>
    </w:r>
    <w:r w:rsidRPr="009E7638">
      <w:rPr>
        <w:rStyle w:val="PageNumber"/>
        <w:b w:val="0"/>
        <w:bCs w:val="0"/>
        <w:spacing w:val="-2"/>
        <w:szCs w:val="20"/>
      </w:rPr>
      <w:tab/>
    </w:r>
    <w:r w:rsidRPr="009E7638">
      <w:rPr>
        <w:rStyle w:val="HeaderChar"/>
        <w:rFonts w:ascii="Times New Roman" w:hAnsi="Times New Roman"/>
        <w:b w:val="0"/>
        <w:sz w:val="20"/>
        <w:szCs w:val="20"/>
      </w:rPr>
      <w:t>Section IV. Bidding Forms</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Pr="00C010A5" w:rsidRDefault="003E6BC0" w:rsidP="00AE3FF7">
    <w:pPr>
      <w:pStyle w:val="Header"/>
      <w:pBdr>
        <w:bottom w:val="single" w:sz="4" w:space="1" w:color="auto"/>
      </w:pBdr>
      <w:tabs>
        <w:tab w:val="right" w:pos="9360"/>
        <w:tab w:val="right" w:pos="12960"/>
      </w:tabs>
      <w:rPr>
        <w:rFonts w:ascii="Times New Roman" w:hAnsi="Times New Roman"/>
      </w:rPr>
    </w:pPr>
    <w:r w:rsidRPr="00C010A5">
      <w:rPr>
        <w:rFonts w:ascii="Times New Roman" w:hAnsi="Times New Roman"/>
      </w:rPr>
      <w:t>S</w:t>
    </w:r>
    <w:r w:rsidRPr="00C010A5">
      <w:rPr>
        <w:rStyle w:val="HeaderChar"/>
        <w:rFonts w:ascii="Times New Roman" w:hAnsi="Times New Roman"/>
      </w:rPr>
      <w:t>ection IV. Bidding Forms</w:t>
    </w:r>
    <w:r w:rsidRPr="00C010A5">
      <w:rPr>
        <w:rFonts w:ascii="Times New Roman" w:hAnsi="Times New Roman"/>
      </w:rPr>
      <w:tab/>
      <w:t>1-</w:t>
    </w:r>
    <w:r w:rsidRPr="00C010A5">
      <w:rPr>
        <w:rStyle w:val="PageNumber"/>
      </w:rPr>
      <w:fldChar w:fldCharType="begin"/>
    </w:r>
    <w:r w:rsidRPr="00C010A5">
      <w:rPr>
        <w:rStyle w:val="PageNumber"/>
      </w:rPr>
      <w:instrText xml:space="preserve"> PAGE </w:instrText>
    </w:r>
    <w:r w:rsidRPr="00C010A5">
      <w:rPr>
        <w:rStyle w:val="PageNumber"/>
      </w:rPr>
      <w:fldChar w:fldCharType="separate"/>
    </w:r>
    <w:r w:rsidR="00605CF3">
      <w:rPr>
        <w:rStyle w:val="PageNumber"/>
        <w:noProof/>
      </w:rPr>
      <w:t>99</w:t>
    </w:r>
    <w:r w:rsidRPr="00C010A5">
      <w:rPr>
        <w:rStyle w:val="PageNumber"/>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Pr="00477372" w:rsidRDefault="003E6BC0">
    <w:pPr>
      <w:pStyle w:val="Header"/>
      <w:tabs>
        <w:tab w:val="clear" w:pos="9000"/>
        <w:tab w:val="right" w:pos="9657"/>
      </w:tabs>
    </w:pPr>
    <w:r w:rsidRPr="00477372">
      <w:rPr>
        <w:rStyle w:val="PageNumber"/>
        <w:rFonts w:cs="Arial"/>
      </w:rPr>
      <w:fldChar w:fldCharType="begin"/>
    </w:r>
    <w:r w:rsidRPr="00477372">
      <w:rPr>
        <w:rStyle w:val="PageNumber"/>
        <w:rFonts w:cs="Arial"/>
      </w:rPr>
      <w:instrText xml:space="preserve"> PAGE </w:instrText>
    </w:r>
    <w:r w:rsidRPr="00477372">
      <w:rPr>
        <w:rStyle w:val="PageNumber"/>
        <w:rFonts w:cs="Arial"/>
      </w:rPr>
      <w:fldChar w:fldCharType="separate"/>
    </w:r>
    <w:r>
      <w:rPr>
        <w:rStyle w:val="PageNumber"/>
        <w:rFonts w:cs="Arial"/>
        <w:noProof/>
      </w:rPr>
      <w:t>86</w:t>
    </w:r>
    <w:r w:rsidRPr="00477372">
      <w:rPr>
        <w:rStyle w:val="PageNumber"/>
        <w:rFonts w:cs="Arial"/>
      </w:rPr>
      <w:fldChar w:fldCharType="end"/>
    </w:r>
    <w:r w:rsidRPr="00477372">
      <w:rPr>
        <w:rStyle w:val="PageNumber"/>
        <w:rFonts w:cs="Arial"/>
      </w:rPr>
      <w:tab/>
      <w:t>Section 4 - Bidding Forms</w:t>
    </w:r>
    <w:r w:rsidRPr="00477372">
      <w:tab/>
    </w:r>
    <w:r w:rsidRPr="00477372">
      <w:tab/>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tabs>
        <w:tab w:val="clear" w:pos="9000"/>
        <w:tab w:val="right" w:pos="9666"/>
      </w:tabs>
    </w:pPr>
    <w:r>
      <w:rPr>
        <w:rStyle w:val="PageNumber"/>
        <w:rFonts w:cs="Arial"/>
        <w:sz w:val="16"/>
      </w:rPr>
      <w:t>Section 5 - Eligible Countries</w:t>
    </w:r>
    <w:r>
      <w:rPr>
        <w:rStyle w:val="PageNumber"/>
        <w:rFonts w:cs="Arial"/>
        <w:sz w:val="16"/>
      </w:rPr>
      <w:tab/>
      <w:t>5-</w:t>
    </w:r>
    <w:r>
      <w:rPr>
        <w:rStyle w:val="PageNumber"/>
        <w:rFonts w:cs="Arial"/>
        <w:sz w:val="16"/>
      </w:rPr>
      <w:fldChar w:fldCharType="begin"/>
    </w:r>
    <w:r>
      <w:rPr>
        <w:rStyle w:val="PageNumber"/>
        <w:rFonts w:cs="Arial"/>
        <w:sz w:val="16"/>
      </w:rPr>
      <w:instrText xml:space="preserve"> PAGE </w:instrText>
    </w:r>
    <w:r>
      <w:rPr>
        <w:rStyle w:val="PageNumber"/>
        <w:rFonts w:cs="Arial"/>
        <w:sz w:val="16"/>
      </w:rPr>
      <w:fldChar w:fldCharType="separate"/>
    </w:r>
    <w:r>
      <w:rPr>
        <w:rStyle w:val="PageNumber"/>
        <w:rFonts w:cs="Arial"/>
        <w:noProof/>
        <w:sz w:val="16"/>
      </w:rPr>
      <w:t>87</w:t>
    </w:r>
    <w:r>
      <w:rPr>
        <w:rStyle w:val="PageNumber"/>
        <w:rFonts w:cs="Arial"/>
        <w:sz w:val="16"/>
      </w:rPr>
      <w:fldChar w:fldCharType="end"/>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1-</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103</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rsidP="00A41BA5">
    <w:pPr>
      <w:pStyle w:val="Header"/>
      <w:pBdr>
        <w:bottom w:val="none" w:sz="0" w:space="0" w:color="auto"/>
      </w:pBdr>
      <w:tabs>
        <w:tab w:val="right" w:pos="9720"/>
      </w:tab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Pr="00477372" w:rsidRDefault="003E6BC0" w:rsidP="00477372">
    <w:pPr>
      <w:pStyle w:val="Header"/>
      <w:rPr>
        <w:rFonts w:ascii="Times New Roman" w:hAnsi="Times New Roman"/>
      </w:rPr>
    </w:pPr>
    <w:r w:rsidRPr="00477372">
      <w:rPr>
        <w:rStyle w:val="PageNumber"/>
      </w:rPr>
      <w:fldChar w:fldCharType="begin"/>
    </w:r>
    <w:r w:rsidRPr="00477372">
      <w:rPr>
        <w:rStyle w:val="PageNumber"/>
      </w:rPr>
      <w:instrText xml:space="preserve"> PAGE </w:instrText>
    </w:r>
    <w:r w:rsidRPr="00477372">
      <w:rPr>
        <w:rStyle w:val="PageNumber"/>
      </w:rPr>
      <w:fldChar w:fldCharType="separate"/>
    </w:r>
    <w:r w:rsidR="00605CF3">
      <w:rPr>
        <w:rStyle w:val="PageNumber"/>
        <w:noProof/>
      </w:rPr>
      <w:t>104</w:t>
    </w:r>
    <w:r w:rsidRPr="00477372">
      <w:rPr>
        <w:rStyle w:val="PageNumber"/>
      </w:rPr>
      <w:fldChar w:fldCharType="end"/>
    </w:r>
    <w:r w:rsidRPr="00477372">
      <w:rPr>
        <w:rStyle w:val="PageNumber"/>
      </w:rPr>
      <w:tab/>
      <w:t xml:space="preserve">Section </w:t>
    </w:r>
    <w:r w:rsidRPr="00477372">
      <w:rPr>
        <w:rStyle w:val="PageNumber"/>
        <w:lang w:val="en-US"/>
      </w:rPr>
      <w:t>VI. -</w:t>
    </w:r>
    <w:r w:rsidRPr="00477372">
      <w:rPr>
        <w:rFonts w:ascii="Times New Roman" w:hAnsi="Times New Roman"/>
      </w:rPr>
      <w:t xml:space="preserve"> Bank Policy - Corrupt and Fraudulent Practices</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2-</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1</w:t>
    </w:r>
    <w:r>
      <w:rPr>
        <w:rStyle w:val="PageNumber"/>
      </w:rPr>
      <w:fldChar w:fldCharType="end"/>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2-</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10</w:t>
    </w:r>
    <w:r>
      <w:rPr>
        <w:rStyle w:val="PageNumber"/>
        <w:rFonts w:cs="Arial"/>
      </w:rPr>
      <w:fldChar w:fldCharType="end"/>
    </w:r>
    <w:r>
      <w:rPr>
        <w:rStyle w:val="PageNumber"/>
        <w:rFonts w:cs="Arial"/>
      </w:rPr>
      <w:tab/>
      <w:t>Section VI</w:t>
    </w:r>
    <w:r>
      <w:rPr>
        <w:rStyle w:val="PageNumber"/>
        <w:rFonts w:cs="Arial"/>
        <w:lang w:val="en-US"/>
      </w:rPr>
      <w:t>I</w:t>
    </w:r>
    <w:r>
      <w:rPr>
        <w:rStyle w:val="PageNumber"/>
        <w:rFonts w:cs="Arial"/>
      </w:rPr>
      <w:t xml:space="preserve"> – </w:t>
    </w:r>
    <w:r>
      <w:rPr>
        <w:rStyle w:val="PageNumber"/>
        <w:rFonts w:cs="Arial"/>
        <w:lang w:val="en-US"/>
      </w:rPr>
      <w:t xml:space="preserve">Works </w:t>
    </w:r>
    <w:r>
      <w:rPr>
        <w:rStyle w:val="PageNumber"/>
        <w:rFonts w:cs="Arial"/>
      </w:rPr>
      <w:t>Requirements</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 xml:space="preserve">Section </w:t>
    </w:r>
    <w:r>
      <w:rPr>
        <w:rStyle w:val="PageNumber"/>
        <w:rFonts w:cs="Arial"/>
        <w:lang w:val="en-US"/>
      </w:rPr>
      <w:t>VII</w:t>
    </w:r>
    <w:r>
      <w:rPr>
        <w:rStyle w:val="PageNumber"/>
        <w:rFonts w:cs="Arial"/>
      </w:rPr>
      <w:t xml:space="preserve"> –</w:t>
    </w:r>
    <w:r>
      <w:rPr>
        <w:rStyle w:val="PageNumber"/>
        <w:rFonts w:cs="Arial"/>
        <w:lang w:val="en-US"/>
      </w:rPr>
      <w:t xml:space="preserve"> Works </w:t>
    </w:r>
    <w:r>
      <w:rPr>
        <w:rStyle w:val="PageNumber"/>
        <w:rFonts w:cs="Arial"/>
      </w:rPr>
      <w:t>Requirements</w:t>
    </w:r>
    <w:r>
      <w:rPr>
        <w:rStyle w:val="PageNumber"/>
        <w:rFonts w:cs="Arial"/>
      </w:rPr>
      <w:tab/>
      <w:t>2-</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11</w:t>
    </w:r>
    <w:r>
      <w:rPr>
        <w:rStyle w:val="PageNumber"/>
        <w:rFonts w:cs="Arial"/>
      </w:rPr>
      <w:fldChar w:fldCharType="end"/>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2-</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3</w:t>
    </w:r>
    <w:r>
      <w:rPr>
        <w:rStyle w:val="PageNumber"/>
      </w:rPr>
      <w:fldChar w:fldCharType="end"/>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3-</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1</w:t>
    </w:r>
    <w:r>
      <w:rPr>
        <w:rStyle w:val="PageNumber"/>
      </w:rPr>
      <w:fldChar w:fldCharType="end"/>
    </w: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3-</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32</w:t>
    </w:r>
    <w:r>
      <w:rPr>
        <w:rStyle w:val="PageNumber"/>
        <w:rFonts w:cs="Arial"/>
      </w:rPr>
      <w:fldChar w:fldCharType="end"/>
    </w:r>
    <w:r>
      <w:rPr>
        <w:rStyle w:val="PageNumber"/>
        <w:rFonts w:cs="Arial"/>
      </w:rPr>
      <w:tab/>
    </w:r>
    <w:bookmarkStart w:id="607" w:name="OLE_LINK1"/>
    <w:bookmarkStart w:id="608" w:name="OLE_LINK2"/>
    <w:r>
      <w:rPr>
        <w:rStyle w:val="PageNumber"/>
        <w:rFonts w:cs="Arial"/>
      </w:rPr>
      <w:t xml:space="preserve">Section </w:t>
    </w:r>
    <w:r w:rsidR="00341463">
      <w:rPr>
        <w:rStyle w:val="PageNumber"/>
        <w:rFonts w:cs="Arial"/>
        <w:lang w:val="en-US"/>
      </w:rPr>
      <w:t>VIII</w:t>
    </w:r>
    <w:r>
      <w:rPr>
        <w:rStyle w:val="PageNumber"/>
        <w:rFonts w:cs="Arial"/>
      </w:rPr>
      <w:t xml:space="preserve"> – </w:t>
    </w:r>
    <w:r w:rsidR="00341463">
      <w:rPr>
        <w:rStyle w:val="PageNumber"/>
        <w:rFonts w:cs="Arial"/>
        <w:lang w:val="en-US"/>
      </w:rPr>
      <w:t>General</w:t>
    </w:r>
    <w:r>
      <w:rPr>
        <w:rStyle w:val="PageNumber"/>
        <w:rFonts w:cs="Arial"/>
      </w:rPr>
      <w:t xml:space="preserve"> Conditions of Contract</w:t>
    </w:r>
    <w:bookmarkEnd w:id="607"/>
    <w:bookmarkEnd w:id="608"/>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463" w:rsidRDefault="00341463">
    <w:pPr>
      <w:pStyle w:val="Header"/>
    </w:pPr>
    <w:r>
      <w:rPr>
        <w:rStyle w:val="PageNumber"/>
        <w:rFonts w:cs="Arial"/>
      </w:rPr>
      <w:t xml:space="preserve">Section </w:t>
    </w:r>
    <w:r>
      <w:rPr>
        <w:rStyle w:val="PageNumber"/>
        <w:rFonts w:cs="Arial"/>
        <w:lang w:val="en-US"/>
      </w:rPr>
      <w:t>VIII</w:t>
    </w:r>
    <w:r>
      <w:rPr>
        <w:rStyle w:val="PageNumber"/>
        <w:rFonts w:cs="Arial"/>
      </w:rPr>
      <w:t xml:space="preserve"> – </w:t>
    </w:r>
    <w:r>
      <w:rPr>
        <w:rStyle w:val="PageNumber"/>
        <w:rFonts w:cs="Arial"/>
        <w:lang w:val="en-US"/>
      </w:rPr>
      <w:t>General</w:t>
    </w:r>
    <w:r>
      <w:rPr>
        <w:rStyle w:val="PageNumber"/>
        <w:rFonts w:cs="Arial"/>
      </w:rPr>
      <w:t xml:space="preserve"> Conditions of Contract</w:t>
    </w:r>
    <w:r>
      <w:rPr>
        <w:rStyle w:val="PageNumber"/>
        <w:rFonts w:cs="Arial"/>
      </w:rPr>
      <w:tab/>
      <w:t>2-</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33</w:t>
    </w:r>
    <w:r>
      <w:rPr>
        <w:rStyle w:val="PageNumber"/>
        <w:rFonts w:cs="Arial"/>
      </w:rPr>
      <w:fldChar w:fldCharType="end"/>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Fonts w:ascii="Times New Roman" w:hAnsi="Times New Roman"/>
      </w:rPr>
      <w:t>3-</w:t>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43</w:t>
    </w:r>
    <w:r>
      <w:rPr>
        <w:rStyle w:val="PageNumber"/>
      </w:rPr>
      <w:fldChar w:fldCharType="end"/>
    </w: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463" w:rsidRDefault="00341463">
    <w:pPr>
      <w:pStyle w:val="Header"/>
    </w:pPr>
    <w:r>
      <w:rPr>
        <w:rStyle w:val="PageNumber"/>
        <w:rFonts w:cs="Arial"/>
      </w:rPr>
      <w:t>3-</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42</w:t>
    </w:r>
    <w:r>
      <w:rPr>
        <w:rStyle w:val="PageNumber"/>
        <w:rFonts w:cs="Arial"/>
      </w:rPr>
      <w:fldChar w:fldCharType="end"/>
    </w:r>
    <w:r>
      <w:rPr>
        <w:rStyle w:val="PageNumber"/>
        <w:rFonts w:cs="Arial"/>
      </w:rPr>
      <w:tab/>
      <w:t xml:space="preserve">Section </w:t>
    </w:r>
    <w:r>
      <w:rPr>
        <w:rStyle w:val="PageNumber"/>
        <w:rFonts w:cs="Arial"/>
        <w:lang w:val="en-US"/>
      </w:rPr>
      <w:t>IX - Particular</w:t>
    </w:r>
    <w:r>
      <w:rPr>
        <w:rStyle w:val="PageNumber"/>
        <w:rFonts w:cs="Arial"/>
      </w:rPr>
      <w:t xml:space="preserve"> Conditions of Contract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rsidP="00A41BA5">
    <w:pPr>
      <w:pStyle w:val="Header"/>
      <w:pBdr>
        <w:bottom w:val="single" w:sz="4" w:space="1" w:color="auto"/>
      </w:pBdr>
      <w:tabs>
        <w:tab w:val="right" w:pos="9720"/>
      </w:tabs>
    </w:pPr>
    <w:r>
      <w:tab/>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v</w:t>
    </w:r>
    <w:r>
      <w:rPr>
        <w:rStyle w:val="PageNumber"/>
      </w:rPr>
      <w:fldChar w:fldCharType="end"/>
    </w: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463" w:rsidRDefault="00341463">
    <w:pPr>
      <w:pStyle w:val="Header"/>
    </w:pPr>
    <w:r>
      <w:rPr>
        <w:rStyle w:val="PageNumber"/>
        <w:rFonts w:cs="Arial"/>
      </w:rPr>
      <w:t xml:space="preserve">Section </w:t>
    </w:r>
    <w:r>
      <w:rPr>
        <w:rStyle w:val="PageNumber"/>
        <w:rFonts w:cs="Arial"/>
        <w:lang w:val="en-US"/>
      </w:rPr>
      <w:t>IX</w:t>
    </w:r>
    <w:r>
      <w:rPr>
        <w:rStyle w:val="PageNumber"/>
        <w:rFonts w:cs="Arial"/>
      </w:rPr>
      <w:t xml:space="preserve"> – </w:t>
    </w:r>
    <w:r>
      <w:rPr>
        <w:rStyle w:val="PageNumber"/>
        <w:rFonts w:cs="Arial"/>
        <w:lang w:val="en-US"/>
      </w:rPr>
      <w:t xml:space="preserve">Particular </w:t>
    </w:r>
    <w:r>
      <w:rPr>
        <w:rStyle w:val="PageNumber"/>
        <w:rFonts w:cs="Arial"/>
      </w:rPr>
      <w:t>Conditions of Contract</w:t>
    </w:r>
    <w:r>
      <w:rPr>
        <w:rStyle w:val="PageNumber"/>
        <w:rFonts w:cs="Arial"/>
      </w:rPr>
      <w:tab/>
      <w:t>2-</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41</w:t>
    </w:r>
    <w:r>
      <w:rPr>
        <w:rStyle w:val="PageNumber"/>
        <w:rFonts w:cs="Arial"/>
      </w:rPr>
      <w:fldChar w:fldCharType="end"/>
    </w: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3-</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56</w:t>
    </w:r>
    <w:r>
      <w:rPr>
        <w:rStyle w:val="PageNumber"/>
        <w:rFonts w:cs="Arial"/>
      </w:rPr>
      <w:fldChar w:fldCharType="end"/>
    </w:r>
    <w:r>
      <w:rPr>
        <w:rStyle w:val="PageNumber"/>
        <w:rFonts w:cs="Arial"/>
      </w:rPr>
      <w:tab/>
      <w:t>Section X - Contract Forms</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Section X - Contract Forms</w:t>
    </w:r>
    <w:r>
      <w:rPr>
        <w:rStyle w:val="PageNumber"/>
        <w:rFonts w:cs="Arial"/>
      </w:rPr>
      <w:tab/>
      <w:t>3-</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605CF3">
      <w:rPr>
        <w:rStyle w:val="PageNumber"/>
        <w:rFonts w:cs="Arial"/>
        <w:noProof/>
      </w:rPr>
      <w:t>57</w:t>
    </w:r>
    <w:r>
      <w:rPr>
        <w:rStyle w:val="PageNumber"/>
        <w:rFonts w:cs="Arial"/>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05CF3">
      <w:rPr>
        <w:rStyle w:val="PageNumber"/>
        <w:noProof/>
      </w:rPr>
      <w:t>viii</w:t>
    </w:r>
    <w:r>
      <w:rPr>
        <w:rStyle w:val="PageNumber"/>
      </w:rPr>
      <w:fldChar w:fldCharType="end"/>
    </w:r>
  </w:p>
  <w:p w:rsidR="003E6BC0" w:rsidRDefault="003E6BC0">
    <w:pPr>
      <w:pStyle w:val="Header"/>
      <w:tabs>
        <w:tab w:val="right" w:pos="9720"/>
      </w:tabs>
      <w:ind w:right="-18" w:firstLine="360"/>
      <w:rPr>
        <w:rFonts w:ascii="Times New Roman" w:hAnsi="Times New Roman"/>
      </w:rPr>
    </w:pPr>
    <w:r>
      <w:rPr>
        <w:rFonts w:ascii="Times New Roman" w:hAnsi="Times New Roman"/>
      </w:rPr>
      <w:tab/>
      <w:t>Summary Description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tabs>
        <w:tab w:val="right" w:pos="9720"/>
      </w:tabs>
    </w:pPr>
    <w:r>
      <w:tab/>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vii</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none" w:sz="0" w:space="0" w:color="auto"/>
      </w:pBdr>
      <w:tabs>
        <w:tab w:val="right" w:pos="9720"/>
      </w:tabs>
      <w:ind w:right="-18" w:firstLine="360"/>
    </w:pP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Bdr>
        <w:bottom w:val="single" w:sz="4" w:space="1" w:color="auto"/>
      </w:pBdr>
    </w:pPr>
    <w:r>
      <w:tab/>
    </w:r>
    <w:r>
      <w:rPr>
        <w:rStyle w:val="PageNumber"/>
      </w:rPr>
      <w:fldChar w:fldCharType="begin"/>
    </w:r>
    <w:r>
      <w:rPr>
        <w:rStyle w:val="PageNumber"/>
      </w:rPr>
      <w:instrText xml:space="preserve"> PAGE </w:instrText>
    </w:r>
    <w:r>
      <w:rPr>
        <w:rStyle w:val="PageNumber"/>
      </w:rPr>
      <w:fldChar w:fldCharType="separate"/>
    </w:r>
    <w:r w:rsidR="00605CF3">
      <w:rPr>
        <w:rStyle w:val="PageNumber"/>
        <w:noProof/>
      </w:rPr>
      <w:t>ix</w:t>
    </w:r>
    <w:r>
      <w:rPr>
        <w:rStyle w:val="PageNumber"/>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BC0" w:rsidRDefault="003E6BC0">
    <w:pPr>
      <w:pStyle w:val="Header"/>
    </w:pPr>
    <w:r>
      <w:rPr>
        <w:rStyle w:val="PageNumber"/>
        <w:rFonts w:cs="Arial"/>
      </w:rPr>
      <w:t>1-</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24</w:t>
    </w:r>
    <w:r>
      <w:rPr>
        <w:rStyle w:val="PageNumber"/>
        <w:rFonts w:cs="Arial"/>
      </w:rPr>
      <w:fldChar w:fldCharType="end"/>
    </w:r>
    <w:r>
      <w:rPr>
        <w:rStyle w:val="PageNumber"/>
        <w:rFonts w:cs="Arial"/>
      </w:rPr>
      <w:tab/>
      <w:t>Section 1 - Instructions to Bidders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80BE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2003A0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FA02C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4CA0A0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85C3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nsid w:val="FFFFFF82"/>
    <w:multiLevelType w:val="singleLevel"/>
    <w:tmpl w:val="3F0049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FDC7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B5E2D24"/>
    <w:lvl w:ilvl="0">
      <w:start w:val="1"/>
      <w:numFmt w:val="decimal"/>
      <w:pStyle w:val="ListNumber"/>
      <w:lvlText w:val="%1."/>
      <w:lvlJc w:val="left"/>
      <w:pPr>
        <w:tabs>
          <w:tab w:val="num" w:pos="360"/>
        </w:tabs>
        <w:ind w:left="360" w:hanging="360"/>
      </w:pPr>
    </w:lvl>
  </w:abstractNum>
  <w:abstractNum w:abstractNumId="9">
    <w:nsid w:val="FFFFFF89"/>
    <w:multiLevelType w:val="singleLevel"/>
    <w:tmpl w:val="A7FCF6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12BFF"/>
    <w:multiLevelType w:val="hybridMultilevel"/>
    <w:tmpl w:val="FF70EF62"/>
    <w:lvl w:ilvl="0" w:tplc="E8BC149E">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035408"/>
    <w:multiLevelType w:val="hybridMultilevel"/>
    <w:tmpl w:val="20EC893E"/>
    <w:lvl w:ilvl="0" w:tplc="E8BC149E">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818303B"/>
    <w:multiLevelType w:val="singleLevel"/>
    <w:tmpl w:val="04090001"/>
    <w:lvl w:ilvl="0">
      <w:start w:val="1"/>
      <w:numFmt w:val="bullet"/>
      <w:pStyle w:val="Outline2"/>
      <w:lvlText w:val=""/>
      <w:lvlJc w:val="left"/>
      <w:pPr>
        <w:tabs>
          <w:tab w:val="num" w:pos="360"/>
        </w:tabs>
        <w:ind w:left="360" w:hanging="360"/>
      </w:pPr>
      <w:rPr>
        <w:rFonts w:ascii="Symbol" w:hAnsi="Symbol" w:hint="default"/>
      </w:rPr>
    </w:lvl>
  </w:abstractNum>
  <w:abstractNum w:abstractNumId="14">
    <w:nsid w:val="0BDD503E"/>
    <w:multiLevelType w:val="hybridMultilevel"/>
    <w:tmpl w:val="1FA41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0CB70B6D"/>
    <w:multiLevelType w:val="hybridMultilevel"/>
    <w:tmpl w:val="7632C38A"/>
    <w:lvl w:ilvl="0" w:tplc="EB18934C">
      <w:start w:val="3"/>
      <w:numFmt w:val="bullet"/>
      <w:lvlText w:val="-"/>
      <w:lvlJc w:val="left"/>
      <w:pPr>
        <w:tabs>
          <w:tab w:val="num" w:pos="450"/>
        </w:tabs>
        <w:ind w:left="450" w:hanging="540"/>
      </w:pPr>
      <w:rPr>
        <w:rFonts w:ascii="Times New Roman" w:eastAsia="Times New Roman" w:hAnsi="Times New Roman" w:cs="Times New Roman" w:hint="default"/>
      </w:rPr>
    </w:lvl>
    <w:lvl w:ilvl="1" w:tplc="04090003" w:tentative="1">
      <w:start w:val="1"/>
      <w:numFmt w:val="bullet"/>
      <w:lvlText w:val="o"/>
      <w:lvlJc w:val="left"/>
      <w:pPr>
        <w:tabs>
          <w:tab w:val="num" w:pos="990"/>
        </w:tabs>
        <w:ind w:left="990" w:hanging="360"/>
      </w:pPr>
      <w:rPr>
        <w:rFonts w:ascii="Courier New" w:hAnsi="Courier New" w:hint="default"/>
      </w:rPr>
    </w:lvl>
    <w:lvl w:ilvl="2" w:tplc="04090005">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6">
    <w:nsid w:val="10BF1626"/>
    <w:multiLevelType w:val="hybridMultilevel"/>
    <w:tmpl w:val="57E43EA8"/>
    <w:lvl w:ilvl="0" w:tplc="1BD06D84">
      <w:start w:val="1"/>
      <w:numFmt w:val="lowerLetter"/>
      <w:lvlText w:val="(%1)"/>
      <w:lvlJc w:val="left"/>
      <w:pPr>
        <w:tabs>
          <w:tab w:val="num" w:pos="1224"/>
        </w:tabs>
        <w:ind w:left="1224" w:hanging="360"/>
      </w:pPr>
      <w:rPr>
        <w:rFonts w:hint="default"/>
      </w:rPr>
    </w:lvl>
    <w:lvl w:ilvl="1" w:tplc="575E3B50">
      <w:start w:val="1"/>
      <w:numFmt w:val="lowerRoman"/>
      <w:lvlText w:val="(%2)"/>
      <w:lvlJc w:val="left"/>
      <w:pPr>
        <w:tabs>
          <w:tab w:val="num" w:pos="1764"/>
        </w:tabs>
        <w:ind w:left="1764" w:hanging="180"/>
      </w:pPr>
      <w:rPr>
        <w:rFonts w:hint="default"/>
      </w:rPr>
    </w:lvl>
    <w:lvl w:ilvl="2" w:tplc="3D461866">
      <w:start w:val="1"/>
      <w:numFmt w:val="lowerRoman"/>
      <w:lvlText w:val="%3)"/>
      <w:lvlJc w:val="left"/>
      <w:pPr>
        <w:ind w:left="3204" w:hanging="720"/>
      </w:pPr>
      <w:rPr>
        <w:rFonts w:hint="default"/>
      </w:rPr>
    </w:lvl>
    <w:lvl w:ilvl="3" w:tplc="45CC21BC">
      <w:start w:val="1"/>
      <w:numFmt w:val="bullet"/>
      <w:lvlText w:val=""/>
      <w:lvlJc w:val="left"/>
      <w:pPr>
        <w:ind w:left="3384" w:hanging="360"/>
      </w:pPr>
      <w:rPr>
        <w:rFonts w:ascii="Symbol" w:eastAsia="Times New Roman" w:hAnsi="Symbol" w:cs="Times New Roman" w:hint="default"/>
      </w:rPr>
    </w:lvl>
    <w:lvl w:ilvl="4" w:tplc="1E72497E">
      <w:start w:val="1"/>
      <w:numFmt w:val="decimal"/>
      <w:lvlText w:val="%5."/>
      <w:lvlJc w:val="left"/>
      <w:pPr>
        <w:ind w:left="4104" w:hanging="360"/>
      </w:pPr>
      <w:rPr>
        <w:rFonts w:hint="default"/>
      </w:r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17">
    <w:nsid w:val="10F82DC3"/>
    <w:multiLevelType w:val="hybridMultilevel"/>
    <w:tmpl w:val="E65AA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2213EB4"/>
    <w:multiLevelType w:val="multilevel"/>
    <w:tmpl w:val="B6042D34"/>
    <w:lvl w:ilvl="0">
      <w:start w:val="1"/>
      <w:numFmt w:val="decimal"/>
      <w:lvlText w:val="%1."/>
      <w:lvlJc w:val="left"/>
      <w:pPr>
        <w:ind w:left="720" w:hanging="360"/>
      </w:pPr>
    </w:lvl>
    <w:lvl w:ilvl="1">
      <w:start w:val="9"/>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
    <w:nsid w:val="130C5AEA"/>
    <w:multiLevelType w:val="multilevel"/>
    <w:tmpl w:val="9CFCEB2A"/>
    <w:lvl w:ilvl="0">
      <w:start w:val="1"/>
      <w:numFmt w:val="decimal"/>
      <w:pStyle w:val="S1-Header2"/>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Heading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140A0A4A"/>
    <w:multiLevelType w:val="multilevel"/>
    <w:tmpl w:val="52A4CF4A"/>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1">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284DE2"/>
    <w:multiLevelType w:val="hybridMultilevel"/>
    <w:tmpl w:val="4790BA32"/>
    <w:lvl w:ilvl="0" w:tplc="597AF82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1754673"/>
    <w:multiLevelType w:val="hybridMultilevel"/>
    <w:tmpl w:val="CB1A3B36"/>
    <w:lvl w:ilvl="0" w:tplc="57FA83FC">
      <w:start w:val="1"/>
      <w:numFmt w:val="lowerRoman"/>
      <w:lvlText w:val="(%1)"/>
      <w:lvlJc w:val="left"/>
      <w:pPr>
        <w:ind w:left="1408"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2128" w:hanging="360"/>
      </w:pPr>
    </w:lvl>
    <w:lvl w:ilvl="2" w:tplc="0409001B" w:tentative="1">
      <w:start w:val="1"/>
      <w:numFmt w:val="lowerRoman"/>
      <w:lvlText w:val="%3."/>
      <w:lvlJc w:val="right"/>
      <w:pPr>
        <w:ind w:left="2848" w:hanging="180"/>
      </w:pPr>
    </w:lvl>
    <w:lvl w:ilvl="3" w:tplc="0409000F" w:tentative="1">
      <w:start w:val="1"/>
      <w:numFmt w:val="decimal"/>
      <w:lvlText w:val="%4."/>
      <w:lvlJc w:val="left"/>
      <w:pPr>
        <w:ind w:left="3568" w:hanging="360"/>
      </w:pPr>
    </w:lvl>
    <w:lvl w:ilvl="4" w:tplc="04090019" w:tentative="1">
      <w:start w:val="1"/>
      <w:numFmt w:val="lowerLetter"/>
      <w:lvlText w:val="%5."/>
      <w:lvlJc w:val="left"/>
      <w:pPr>
        <w:ind w:left="4288" w:hanging="360"/>
      </w:pPr>
    </w:lvl>
    <w:lvl w:ilvl="5" w:tplc="0409001B" w:tentative="1">
      <w:start w:val="1"/>
      <w:numFmt w:val="lowerRoman"/>
      <w:lvlText w:val="%6."/>
      <w:lvlJc w:val="right"/>
      <w:pPr>
        <w:ind w:left="5008" w:hanging="180"/>
      </w:pPr>
    </w:lvl>
    <w:lvl w:ilvl="6" w:tplc="0409000F" w:tentative="1">
      <w:start w:val="1"/>
      <w:numFmt w:val="decimal"/>
      <w:lvlText w:val="%7."/>
      <w:lvlJc w:val="left"/>
      <w:pPr>
        <w:ind w:left="5728" w:hanging="360"/>
      </w:pPr>
    </w:lvl>
    <w:lvl w:ilvl="7" w:tplc="04090019" w:tentative="1">
      <w:start w:val="1"/>
      <w:numFmt w:val="lowerLetter"/>
      <w:lvlText w:val="%8."/>
      <w:lvlJc w:val="left"/>
      <w:pPr>
        <w:ind w:left="6448" w:hanging="360"/>
      </w:pPr>
    </w:lvl>
    <w:lvl w:ilvl="8" w:tplc="0409001B" w:tentative="1">
      <w:start w:val="1"/>
      <w:numFmt w:val="lowerRoman"/>
      <w:lvlText w:val="%9."/>
      <w:lvlJc w:val="right"/>
      <w:pPr>
        <w:ind w:left="7168" w:hanging="180"/>
      </w:pPr>
    </w:lvl>
  </w:abstractNum>
  <w:abstractNum w:abstractNumId="24">
    <w:nsid w:val="220A1518"/>
    <w:multiLevelType w:val="hybridMultilevel"/>
    <w:tmpl w:val="EED2AB14"/>
    <w:lvl w:ilvl="0" w:tplc="042EB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4A93114"/>
    <w:multiLevelType w:val="hybridMultilevel"/>
    <w:tmpl w:val="F67A488C"/>
    <w:lvl w:ilvl="0" w:tplc="AF8033CA">
      <w:start w:val="1"/>
      <w:numFmt w:val="lowerLetter"/>
      <w:lvlText w:val="(%1)"/>
      <w:legacy w:legacy="1" w:legacySpace="120" w:legacyIndent="720"/>
      <w:lvlJc w:val="left"/>
      <w:pPr>
        <w:ind w:left="1267"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nsid w:val="2B324733"/>
    <w:multiLevelType w:val="hybridMultilevel"/>
    <w:tmpl w:val="BDEA6CC6"/>
    <w:lvl w:ilvl="0" w:tplc="41A8194A">
      <w:start w:val="1"/>
      <w:numFmt w:val="lowerLetter"/>
      <w:lvlText w:val="(%1)"/>
      <w:lvlJc w:val="left"/>
      <w:pPr>
        <w:tabs>
          <w:tab w:val="num" w:pos="576"/>
        </w:tabs>
        <w:ind w:left="576" w:firstLine="0"/>
      </w:pPr>
      <w:rPr>
        <w:rFonts w:hint="default"/>
      </w:rPr>
    </w:lvl>
    <w:lvl w:ilvl="1" w:tplc="41A8194A">
      <w:start w:val="1"/>
      <w:numFmt w:val="lowerLetter"/>
      <w:lvlText w:val="(%2)"/>
      <w:lvlJc w:val="left"/>
      <w:pPr>
        <w:tabs>
          <w:tab w:val="num" w:pos="936"/>
        </w:tabs>
        <w:ind w:left="936" w:firstLine="0"/>
      </w:pPr>
      <w:rPr>
        <w:rFonts w:hint="default"/>
      </w:rPr>
    </w:lvl>
    <w:lvl w:ilvl="2" w:tplc="0409001B">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28">
    <w:nsid w:val="2BA518F9"/>
    <w:multiLevelType w:val="multilevel"/>
    <w:tmpl w:val="6906874A"/>
    <w:lvl w:ilvl="0">
      <w:start w:val="21"/>
      <w:numFmt w:val="decimal"/>
      <w:lvlText w:val="%1"/>
      <w:legacy w:legacy="1" w:legacySpace="120" w:legacyIndent="600"/>
      <w:lvlJc w:val="left"/>
      <w:pPr>
        <w:ind w:left="600" w:hanging="600"/>
      </w:pPr>
    </w:lvl>
    <w:lvl w:ilvl="1">
      <w:start w:val="6"/>
      <w:numFmt w:val="decimal"/>
      <w:lvlText w:val="21.%2"/>
      <w:legacy w:legacy="1" w:legacySpace="120" w:legacyIndent="600"/>
      <w:lvlJc w:val="left"/>
      <w:pPr>
        <w:ind w:left="1200" w:hanging="600"/>
      </w:pPr>
    </w:lvl>
    <w:lvl w:ilvl="2">
      <w:start w:val="1"/>
      <w:numFmt w:val="lowerLetter"/>
      <w:lvlText w:val="(%3)"/>
      <w:legacy w:legacy="1" w:legacySpace="120" w:legacyIndent="547"/>
      <w:lvlJc w:val="left"/>
      <w:pPr>
        <w:ind w:left="1747" w:hanging="547"/>
      </w:pPr>
    </w:lvl>
    <w:lvl w:ilvl="3">
      <w:start w:val="1"/>
      <w:numFmt w:val="lowerRoman"/>
      <w:lvlText w:val="(%4)"/>
      <w:legacy w:legacy="1" w:legacySpace="120" w:legacyIndent="331"/>
      <w:lvlJc w:val="left"/>
      <w:pPr>
        <w:ind w:left="2078" w:hanging="331"/>
      </w:pPr>
    </w:lvl>
    <w:lvl w:ilvl="4">
      <w:start w:val="1"/>
      <w:numFmt w:val="decimal"/>
      <w:lvlText w:val=".%5"/>
      <w:legacy w:legacy="1" w:legacySpace="0" w:legacyIndent="0"/>
      <w:lvlJc w:val="left"/>
    </w:lvl>
    <w:lvl w:ilvl="5">
      <w:start w:val="1"/>
      <w:numFmt w:val="decimal"/>
      <w:lvlText w:val=".%5.%6"/>
      <w:legacy w:legacy="1" w:legacySpace="0" w:legacyIndent="0"/>
      <w:lvlJc w:val="left"/>
    </w:lvl>
    <w:lvl w:ilvl="6">
      <w:start w:val="1"/>
      <w:numFmt w:val="decimal"/>
      <w:lvlText w:val=".%5.%6.%7"/>
      <w:legacy w:legacy="1" w:legacySpace="0" w:legacyIndent="0"/>
      <w:lvlJc w:val="left"/>
    </w:lvl>
    <w:lvl w:ilvl="7">
      <w:start w:val="1"/>
      <w:numFmt w:val="decimal"/>
      <w:lvlText w:val=".%5.%6.%7.%8"/>
      <w:legacy w:legacy="1" w:legacySpace="0" w:legacyIndent="0"/>
      <w:lvlJc w:val="left"/>
    </w:lvl>
    <w:lvl w:ilvl="8">
      <w:start w:val="1"/>
      <w:numFmt w:val="decimal"/>
      <w:lvlText w:val=".%5.%6.%7.%8.%9"/>
      <w:legacy w:legacy="1" w:legacySpace="120" w:legacyIndent="1800"/>
      <w:lvlJc w:val="left"/>
      <w:pPr>
        <w:ind w:left="3878" w:hanging="1800"/>
      </w:pPr>
    </w:lvl>
  </w:abstractNum>
  <w:abstractNum w:abstractNumId="29">
    <w:nsid w:val="32330637"/>
    <w:multiLevelType w:val="multilevel"/>
    <w:tmpl w:val="288CDEF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330460D5"/>
    <w:multiLevelType w:val="hybridMultilevel"/>
    <w:tmpl w:val="8D8CBC06"/>
    <w:lvl w:ilvl="0" w:tplc="17A68D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43D49AE"/>
    <w:multiLevelType w:val="hybridMultilevel"/>
    <w:tmpl w:val="CB5AF77C"/>
    <w:lvl w:ilvl="0" w:tplc="AF8033CA">
      <w:start w:val="1"/>
      <w:numFmt w:val="lowerLetter"/>
      <w:lvlText w:val="(%1)"/>
      <w:legacy w:legacy="1" w:legacySpace="120" w:legacyIndent="720"/>
      <w:lvlJc w:val="left"/>
      <w:pPr>
        <w:ind w:left="1267"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5D44676"/>
    <w:multiLevelType w:val="hybridMultilevel"/>
    <w:tmpl w:val="C87A7FD8"/>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3">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3CAC42BD"/>
    <w:multiLevelType w:val="hybridMultilevel"/>
    <w:tmpl w:val="38DA6C32"/>
    <w:lvl w:ilvl="0" w:tplc="4FBEAD50">
      <w:start w:val="7"/>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4B3154"/>
    <w:multiLevelType w:val="hybridMultilevel"/>
    <w:tmpl w:val="1E78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143EB2"/>
    <w:multiLevelType w:val="multilevel"/>
    <w:tmpl w:val="1C729E7C"/>
    <w:lvl w:ilvl="0">
      <w:start w:val="18"/>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lowerLetter"/>
      <w:lvlText w:val="(%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3ED10A5F"/>
    <w:multiLevelType w:val="multilevel"/>
    <w:tmpl w:val="6B504988"/>
    <w:lvl w:ilvl="0">
      <w:start w:val="1"/>
      <w:numFmt w:val="decimal"/>
      <w:pStyle w:val="Header1-Clauses"/>
      <w:isLgl/>
      <w:lvlText w:val="%1."/>
      <w:lvlJc w:val="left"/>
      <w:pPr>
        <w:tabs>
          <w:tab w:val="num" w:pos="432"/>
        </w:tabs>
        <w:ind w:left="432" w:hanging="432"/>
      </w:pPr>
      <w:rPr>
        <w:rFonts w:ascii="Arial" w:hAnsi="Arial" w:hint="default"/>
        <w:b/>
        <w:i w:val="0"/>
        <w:sz w:val="20"/>
      </w:rPr>
    </w:lvl>
    <w:lvl w:ilvl="1">
      <w:start w:val="1"/>
      <w:numFmt w:val="decimal"/>
      <w:lvlText w:val="%1.%2"/>
      <w:lvlJc w:val="left"/>
      <w:pPr>
        <w:tabs>
          <w:tab w:val="num" w:pos="504"/>
        </w:tabs>
        <w:ind w:left="504" w:hanging="504"/>
      </w:pPr>
      <w:rPr>
        <w:rFonts w:ascii="Arial" w:hAnsi="Arial" w:hint="default"/>
        <w:b w:val="0"/>
        <w:i w:val="0"/>
        <w:sz w:val="20"/>
      </w:rPr>
    </w:lvl>
    <w:lvl w:ilvl="2">
      <w:start w:val="1"/>
      <w:numFmt w:val="lowerLetter"/>
      <w:lvlText w:val="(%3)"/>
      <w:lvlJc w:val="left"/>
      <w:pPr>
        <w:tabs>
          <w:tab w:val="num" w:pos="864"/>
        </w:tabs>
        <w:ind w:left="864" w:hanging="360"/>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DD70BF"/>
    <w:multiLevelType w:val="multilevel"/>
    <w:tmpl w:val="FB3830D8"/>
    <w:lvl w:ilvl="0">
      <w:start w:val="1"/>
      <w:numFmt w:val="lowerLetter"/>
      <w:lvlText w:val="%1)"/>
      <w:lvlJc w:val="left"/>
      <w:pPr>
        <w:tabs>
          <w:tab w:val="num" w:pos="1440"/>
        </w:tabs>
        <w:ind w:left="1440" w:hanging="720"/>
      </w:pPr>
      <w:rPr>
        <w:rFonts w:hint="default"/>
      </w:rPr>
    </w:lvl>
    <w:lvl w:ilvl="1">
      <w:start w:val="1"/>
      <w:numFmt w:val="upperLetter"/>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0">
    <w:nsid w:val="43FA0270"/>
    <w:multiLevelType w:val="hybridMultilevel"/>
    <w:tmpl w:val="5914BEBA"/>
    <w:lvl w:ilvl="0" w:tplc="E8BC149E">
      <w:start w:val="1"/>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6AA34AB"/>
    <w:multiLevelType w:val="multilevel"/>
    <w:tmpl w:val="1284A700"/>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lvlText w:val="%1.%2"/>
      <w:lvlJc w:val="left"/>
      <w:pPr>
        <w:tabs>
          <w:tab w:val="num" w:pos="540"/>
        </w:tabs>
        <w:ind w:left="540" w:hanging="540"/>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47D441DF"/>
    <w:multiLevelType w:val="multilevel"/>
    <w:tmpl w:val="D1C8973A"/>
    <w:lvl w:ilvl="0">
      <w:start w:val="2"/>
      <w:numFmt w:val="decimal"/>
      <w:lvlText w:val="%1"/>
      <w:lvlJc w:val="left"/>
      <w:pPr>
        <w:tabs>
          <w:tab w:val="num" w:pos="720"/>
        </w:tabs>
        <w:ind w:left="720" w:hanging="720"/>
      </w:pPr>
      <w:rPr>
        <w:rFonts w:hint="default"/>
      </w:rPr>
    </w:lvl>
    <w:lvl w:ilvl="1">
      <w:start w:val="2"/>
      <w:numFmt w:val="decimal"/>
      <w:pStyle w:val="Head12"/>
      <w:lvlText w:val="%1.%2"/>
      <w:lvlJc w:val="left"/>
      <w:pPr>
        <w:tabs>
          <w:tab w:val="num" w:pos="720"/>
        </w:tabs>
        <w:ind w:left="720" w:hanging="720"/>
      </w:pPr>
      <w:rPr>
        <w:rFonts w:hint="default"/>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4">
    <w:nsid w:val="536C128F"/>
    <w:multiLevelType w:val="hybridMultilevel"/>
    <w:tmpl w:val="6D724C4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CD221E"/>
    <w:multiLevelType w:val="hybridMultilevel"/>
    <w:tmpl w:val="4266C6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6">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47">
    <w:nsid w:val="5B9B25D7"/>
    <w:multiLevelType w:val="hybridMultilevel"/>
    <w:tmpl w:val="040CA442"/>
    <w:lvl w:ilvl="0" w:tplc="1BD06D84">
      <w:start w:val="1"/>
      <w:numFmt w:val="lowerLetter"/>
      <w:lvlText w:val="(%1)"/>
      <w:lvlJc w:val="left"/>
      <w:pPr>
        <w:tabs>
          <w:tab w:val="num" w:pos="720"/>
        </w:tabs>
        <w:ind w:left="720" w:hanging="360"/>
      </w:pPr>
      <w:rPr>
        <w:rFonts w:hint="default"/>
      </w:rPr>
    </w:lvl>
    <w:lvl w:ilvl="1" w:tplc="FF144BE8">
      <w:start w:val="1"/>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D8571F8"/>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EA7F42"/>
    <w:multiLevelType w:val="hybridMultilevel"/>
    <w:tmpl w:val="908E42B0"/>
    <w:lvl w:ilvl="0" w:tplc="C2CED49C">
      <w:start w:val="1"/>
      <w:numFmt w:val="lowerRoman"/>
      <w:lvlText w:val="(%1)"/>
      <w:lvlJc w:val="left"/>
      <w:pPr>
        <w:tabs>
          <w:tab w:val="num" w:pos="1038"/>
        </w:tabs>
        <w:ind w:left="1038" w:hanging="519"/>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tabs>
          <w:tab w:val="num" w:pos="1959"/>
        </w:tabs>
        <w:ind w:left="1959" w:hanging="360"/>
      </w:pPr>
    </w:lvl>
    <w:lvl w:ilvl="2" w:tplc="0409001B" w:tentative="1">
      <w:start w:val="1"/>
      <w:numFmt w:val="lowerRoman"/>
      <w:lvlText w:val="%3."/>
      <w:lvlJc w:val="right"/>
      <w:pPr>
        <w:tabs>
          <w:tab w:val="num" w:pos="2679"/>
        </w:tabs>
        <w:ind w:left="2679" w:hanging="180"/>
      </w:pPr>
    </w:lvl>
    <w:lvl w:ilvl="3" w:tplc="0409000F" w:tentative="1">
      <w:start w:val="1"/>
      <w:numFmt w:val="decimal"/>
      <w:lvlText w:val="%4."/>
      <w:lvlJc w:val="left"/>
      <w:pPr>
        <w:tabs>
          <w:tab w:val="num" w:pos="3399"/>
        </w:tabs>
        <w:ind w:left="3399" w:hanging="360"/>
      </w:pPr>
    </w:lvl>
    <w:lvl w:ilvl="4" w:tplc="04090019" w:tentative="1">
      <w:start w:val="1"/>
      <w:numFmt w:val="lowerLetter"/>
      <w:lvlText w:val="%5."/>
      <w:lvlJc w:val="left"/>
      <w:pPr>
        <w:tabs>
          <w:tab w:val="num" w:pos="4119"/>
        </w:tabs>
        <w:ind w:left="4119" w:hanging="360"/>
      </w:pPr>
    </w:lvl>
    <w:lvl w:ilvl="5" w:tplc="0409001B" w:tentative="1">
      <w:start w:val="1"/>
      <w:numFmt w:val="lowerRoman"/>
      <w:lvlText w:val="%6."/>
      <w:lvlJc w:val="right"/>
      <w:pPr>
        <w:tabs>
          <w:tab w:val="num" w:pos="4839"/>
        </w:tabs>
        <w:ind w:left="4839" w:hanging="180"/>
      </w:pPr>
    </w:lvl>
    <w:lvl w:ilvl="6" w:tplc="0409000F" w:tentative="1">
      <w:start w:val="1"/>
      <w:numFmt w:val="decimal"/>
      <w:lvlText w:val="%7."/>
      <w:lvlJc w:val="left"/>
      <w:pPr>
        <w:tabs>
          <w:tab w:val="num" w:pos="5559"/>
        </w:tabs>
        <w:ind w:left="5559" w:hanging="360"/>
      </w:pPr>
    </w:lvl>
    <w:lvl w:ilvl="7" w:tplc="04090019" w:tentative="1">
      <w:start w:val="1"/>
      <w:numFmt w:val="lowerLetter"/>
      <w:lvlText w:val="%8."/>
      <w:lvlJc w:val="left"/>
      <w:pPr>
        <w:tabs>
          <w:tab w:val="num" w:pos="6279"/>
        </w:tabs>
        <w:ind w:left="6279" w:hanging="360"/>
      </w:pPr>
    </w:lvl>
    <w:lvl w:ilvl="8" w:tplc="0409001B" w:tentative="1">
      <w:start w:val="1"/>
      <w:numFmt w:val="lowerRoman"/>
      <w:lvlText w:val="%9."/>
      <w:lvlJc w:val="right"/>
      <w:pPr>
        <w:tabs>
          <w:tab w:val="num" w:pos="6999"/>
        </w:tabs>
        <w:ind w:left="6999" w:hanging="180"/>
      </w:pPr>
    </w:lvl>
  </w:abstractNum>
  <w:abstractNum w:abstractNumId="50">
    <w:nsid w:val="61A77F46"/>
    <w:multiLevelType w:val="hybridMultilevel"/>
    <w:tmpl w:val="0A20D250"/>
    <w:lvl w:ilvl="0" w:tplc="3BF6BBD8">
      <w:start w:val="1"/>
      <w:numFmt w:val="lowerLetter"/>
      <w:lvlText w:val="(%1)"/>
      <w:lvlJc w:val="left"/>
      <w:pPr>
        <w:tabs>
          <w:tab w:val="num" w:pos="1038"/>
        </w:tabs>
        <w:ind w:left="1038" w:hanging="519"/>
      </w:pPr>
      <w:rPr>
        <w:rFonts w:hint="default"/>
        <w:b w:val="0"/>
        <w:i w:val="0"/>
        <w:color w:val="auto"/>
        <w:sz w:val="24"/>
        <w:szCs w:val="24"/>
        <w:u w:val="none"/>
      </w:rPr>
    </w:lvl>
    <w:lvl w:ilvl="1" w:tplc="04090019" w:tentative="1">
      <w:start w:val="1"/>
      <w:numFmt w:val="lowerLetter"/>
      <w:lvlText w:val="%2."/>
      <w:lvlJc w:val="left"/>
      <w:pPr>
        <w:tabs>
          <w:tab w:val="num" w:pos="1959"/>
        </w:tabs>
        <w:ind w:left="1959" w:hanging="360"/>
      </w:pPr>
    </w:lvl>
    <w:lvl w:ilvl="2" w:tplc="0409001B" w:tentative="1">
      <w:start w:val="1"/>
      <w:numFmt w:val="lowerRoman"/>
      <w:lvlText w:val="%3."/>
      <w:lvlJc w:val="right"/>
      <w:pPr>
        <w:tabs>
          <w:tab w:val="num" w:pos="2679"/>
        </w:tabs>
        <w:ind w:left="2679" w:hanging="180"/>
      </w:pPr>
    </w:lvl>
    <w:lvl w:ilvl="3" w:tplc="0409000F" w:tentative="1">
      <w:start w:val="1"/>
      <w:numFmt w:val="decimal"/>
      <w:lvlText w:val="%4."/>
      <w:lvlJc w:val="left"/>
      <w:pPr>
        <w:tabs>
          <w:tab w:val="num" w:pos="3399"/>
        </w:tabs>
        <w:ind w:left="3399" w:hanging="360"/>
      </w:pPr>
    </w:lvl>
    <w:lvl w:ilvl="4" w:tplc="04090019" w:tentative="1">
      <w:start w:val="1"/>
      <w:numFmt w:val="lowerLetter"/>
      <w:lvlText w:val="%5."/>
      <w:lvlJc w:val="left"/>
      <w:pPr>
        <w:tabs>
          <w:tab w:val="num" w:pos="4119"/>
        </w:tabs>
        <w:ind w:left="4119" w:hanging="360"/>
      </w:pPr>
    </w:lvl>
    <w:lvl w:ilvl="5" w:tplc="0409001B" w:tentative="1">
      <w:start w:val="1"/>
      <w:numFmt w:val="lowerRoman"/>
      <w:lvlText w:val="%6."/>
      <w:lvlJc w:val="right"/>
      <w:pPr>
        <w:tabs>
          <w:tab w:val="num" w:pos="4839"/>
        </w:tabs>
        <w:ind w:left="4839" w:hanging="180"/>
      </w:pPr>
    </w:lvl>
    <w:lvl w:ilvl="6" w:tplc="0409000F" w:tentative="1">
      <w:start w:val="1"/>
      <w:numFmt w:val="decimal"/>
      <w:lvlText w:val="%7."/>
      <w:lvlJc w:val="left"/>
      <w:pPr>
        <w:tabs>
          <w:tab w:val="num" w:pos="5559"/>
        </w:tabs>
        <w:ind w:left="5559" w:hanging="360"/>
      </w:pPr>
    </w:lvl>
    <w:lvl w:ilvl="7" w:tplc="04090019" w:tentative="1">
      <w:start w:val="1"/>
      <w:numFmt w:val="lowerLetter"/>
      <w:lvlText w:val="%8."/>
      <w:lvlJc w:val="left"/>
      <w:pPr>
        <w:tabs>
          <w:tab w:val="num" w:pos="6279"/>
        </w:tabs>
        <w:ind w:left="6279" w:hanging="360"/>
      </w:pPr>
    </w:lvl>
    <w:lvl w:ilvl="8" w:tplc="0409001B" w:tentative="1">
      <w:start w:val="1"/>
      <w:numFmt w:val="lowerRoman"/>
      <w:lvlText w:val="%9."/>
      <w:lvlJc w:val="right"/>
      <w:pPr>
        <w:tabs>
          <w:tab w:val="num" w:pos="6999"/>
        </w:tabs>
        <w:ind w:left="6999" w:hanging="180"/>
      </w:pPr>
    </w:lvl>
  </w:abstractNum>
  <w:abstractNum w:abstractNumId="51">
    <w:nsid w:val="6249654F"/>
    <w:multiLevelType w:val="multilevel"/>
    <w:tmpl w:val="AE4C04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53"/>
        </w:tabs>
        <w:ind w:left="353" w:hanging="360"/>
      </w:pPr>
      <w:rPr>
        <w:rFonts w:hint="default"/>
      </w:rPr>
    </w:lvl>
    <w:lvl w:ilvl="2">
      <w:start w:val="1"/>
      <w:numFmt w:val="decimal"/>
      <w:lvlText w:val="%1.%2.%3"/>
      <w:lvlJc w:val="left"/>
      <w:pPr>
        <w:tabs>
          <w:tab w:val="num" w:pos="706"/>
        </w:tabs>
        <w:ind w:left="706" w:hanging="720"/>
      </w:pPr>
      <w:rPr>
        <w:rFonts w:hint="default"/>
      </w:rPr>
    </w:lvl>
    <w:lvl w:ilvl="3">
      <w:start w:val="1"/>
      <w:numFmt w:val="decimal"/>
      <w:lvlText w:val="%1.%2.%3.%4"/>
      <w:lvlJc w:val="left"/>
      <w:pPr>
        <w:tabs>
          <w:tab w:val="num" w:pos="699"/>
        </w:tabs>
        <w:ind w:left="699" w:hanging="720"/>
      </w:pPr>
      <w:rPr>
        <w:rFonts w:hint="default"/>
      </w:rPr>
    </w:lvl>
    <w:lvl w:ilvl="4">
      <w:start w:val="1"/>
      <w:numFmt w:val="decimal"/>
      <w:lvlText w:val="%1.%2.%3.%4.%5"/>
      <w:lvlJc w:val="left"/>
      <w:pPr>
        <w:tabs>
          <w:tab w:val="num" w:pos="1052"/>
        </w:tabs>
        <w:ind w:left="1052" w:hanging="1080"/>
      </w:pPr>
      <w:rPr>
        <w:rFonts w:hint="default"/>
      </w:rPr>
    </w:lvl>
    <w:lvl w:ilvl="5">
      <w:start w:val="1"/>
      <w:numFmt w:val="decimal"/>
      <w:lvlText w:val="%1.%2.%3.%4.%5.%6"/>
      <w:lvlJc w:val="left"/>
      <w:pPr>
        <w:tabs>
          <w:tab w:val="num" w:pos="1045"/>
        </w:tabs>
        <w:ind w:left="1045" w:hanging="1080"/>
      </w:pPr>
      <w:rPr>
        <w:rFonts w:hint="default"/>
      </w:rPr>
    </w:lvl>
    <w:lvl w:ilvl="6">
      <w:start w:val="1"/>
      <w:numFmt w:val="decimal"/>
      <w:lvlText w:val="%1.%2.%3.%4.%5.%6.%7"/>
      <w:lvlJc w:val="left"/>
      <w:pPr>
        <w:tabs>
          <w:tab w:val="num" w:pos="1398"/>
        </w:tabs>
        <w:ind w:left="1398" w:hanging="1440"/>
      </w:pPr>
      <w:rPr>
        <w:rFonts w:hint="default"/>
      </w:rPr>
    </w:lvl>
    <w:lvl w:ilvl="7">
      <w:start w:val="1"/>
      <w:numFmt w:val="decimal"/>
      <w:lvlText w:val="%1.%2.%3.%4.%5.%6.%7.%8"/>
      <w:lvlJc w:val="left"/>
      <w:pPr>
        <w:tabs>
          <w:tab w:val="num" w:pos="1391"/>
        </w:tabs>
        <w:ind w:left="1391" w:hanging="1440"/>
      </w:pPr>
      <w:rPr>
        <w:rFonts w:hint="default"/>
      </w:rPr>
    </w:lvl>
    <w:lvl w:ilvl="8">
      <w:start w:val="1"/>
      <w:numFmt w:val="decimal"/>
      <w:lvlText w:val="%1.%2.%3.%4.%5.%6.%7.%8.%9"/>
      <w:lvlJc w:val="left"/>
      <w:pPr>
        <w:tabs>
          <w:tab w:val="num" w:pos="1744"/>
        </w:tabs>
        <w:ind w:left="1744" w:hanging="1800"/>
      </w:pPr>
      <w:rPr>
        <w:rFonts w:hint="default"/>
      </w:rPr>
    </w:lvl>
  </w:abstractNum>
  <w:abstractNum w:abstractNumId="52">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53">
    <w:nsid w:val="642770E2"/>
    <w:multiLevelType w:val="hybridMultilevel"/>
    <w:tmpl w:val="AC2ED058"/>
    <w:lvl w:ilvl="0" w:tplc="0409000F">
      <w:start w:val="1"/>
      <w:numFmt w:val="decimal"/>
      <w:lvlText w:val="%1."/>
      <w:lvlJc w:val="left"/>
      <w:pPr>
        <w:ind w:left="1797" w:hanging="360"/>
      </w:pPr>
      <w:rPr>
        <w:rFonts w:hint="default"/>
        <w:sz w:val="20"/>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54">
    <w:nsid w:val="683C0C94"/>
    <w:multiLevelType w:val="hybridMultilevel"/>
    <w:tmpl w:val="7F7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511C1F"/>
    <w:multiLevelType w:val="hybridMultilevel"/>
    <w:tmpl w:val="27BC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5A684A"/>
    <w:multiLevelType w:val="hybridMultilevel"/>
    <w:tmpl w:val="74C0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165227"/>
    <w:multiLevelType w:val="hybridMultilevel"/>
    <w:tmpl w:val="4266C6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8">
    <w:nsid w:val="75396DAD"/>
    <w:multiLevelType w:val="hybridMultilevel"/>
    <w:tmpl w:val="F3B052B6"/>
    <w:lvl w:ilvl="0" w:tplc="6F00C2F6">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781A61C0"/>
    <w:multiLevelType w:val="hybridMultilevel"/>
    <w:tmpl w:val="85DE16C0"/>
    <w:lvl w:ilvl="0" w:tplc="3BF6BBD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396E38"/>
    <w:multiLevelType w:val="hybridMultilevel"/>
    <w:tmpl w:val="6B64397E"/>
    <w:lvl w:ilvl="0" w:tplc="1BD06D84">
      <w:start w:val="1"/>
      <w:numFmt w:val="lowerLetter"/>
      <w:lvlText w:val="(%1)"/>
      <w:lvlJc w:val="left"/>
      <w:pPr>
        <w:tabs>
          <w:tab w:val="num" w:pos="1224"/>
        </w:tabs>
        <w:ind w:left="1224" w:hanging="360"/>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61">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62">
    <w:nsid w:val="7A0725CE"/>
    <w:multiLevelType w:val="hybridMultilevel"/>
    <w:tmpl w:val="00309EAC"/>
    <w:lvl w:ilvl="0" w:tplc="1BD06D84">
      <w:start w:val="1"/>
      <w:numFmt w:val="lowerLetter"/>
      <w:lvlText w:val="(%1)"/>
      <w:lvlJc w:val="left"/>
      <w:pPr>
        <w:tabs>
          <w:tab w:val="num" w:pos="1224"/>
        </w:tabs>
        <w:ind w:left="1224" w:hanging="360"/>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num w:numId="1">
    <w:abstractNumId w:val="46"/>
  </w:num>
  <w:num w:numId="2">
    <w:abstractNumId w:val="43"/>
  </w:num>
  <w:num w:numId="3">
    <w:abstractNumId w:val="37"/>
  </w:num>
  <w:num w:numId="4">
    <w:abstractNumId w:val="39"/>
  </w:num>
  <w:num w:numId="5">
    <w:abstractNumId w:val="61"/>
  </w:num>
  <w:num w:numId="6">
    <w:abstractNumId w:val="8"/>
  </w:num>
  <w:num w:numId="7">
    <w:abstractNumId w:val="13"/>
  </w:num>
  <w:num w:numId="8">
    <w:abstractNumId w:val="42"/>
    <w:lvlOverride w:ilvl="0">
      <w:startOverride w:val="1"/>
    </w:lvlOverride>
    <w:lvlOverride w:ilvl="1">
      <w:startOverride w:val="2"/>
    </w:lvlOverride>
  </w:num>
  <w:num w:numId="9">
    <w:abstractNumId w:val="9"/>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41"/>
  </w:num>
  <w:num w:numId="19">
    <w:abstractNumId w:val="51"/>
  </w:num>
  <w:num w:numId="20">
    <w:abstractNumId w:val="25"/>
  </w:num>
  <w:num w:numId="21">
    <w:abstractNumId w:val="52"/>
  </w:num>
  <w:num w:numId="22">
    <w:abstractNumId w:val="20"/>
  </w:num>
  <w:num w:numId="23">
    <w:abstractNumId w:val="26"/>
  </w:num>
  <w:num w:numId="24">
    <w:abstractNumId w:val="10"/>
  </w:num>
  <w:num w:numId="25">
    <w:abstractNumId w:val="40"/>
  </w:num>
  <w:num w:numId="26">
    <w:abstractNumId w:val="12"/>
  </w:num>
  <w:num w:numId="27">
    <w:abstractNumId w:val="31"/>
  </w:num>
  <w:num w:numId="28">
    <w:abstractNumId w:val="47"/>
  </w:num>
  <w:num w:numId="29">
    <w:abstractNumId w:val="28"/>
  </w:num>
  <w:num w:numId="30">
    <w:abstractNumId w:val="37"/>
  </w:num>
  <w:num w:numId="31">
    <w:abstractNumId w:val="19"/>
  </w:num>
  <w:num w:numId="32">
    <w:abstractNumId w:val="11"/>
  </w:num>
  <w:num w:numId="33">
    <w:abstractNumId w:val="22"/>
  </w:num>
  <w:num w:numId="34">
    <w:abstractNumId w:val="62"/>
  </w:num>
  <w:num w:numId="35">
    <w:abstractNumId w:val="60"/>
  </w:num>
  <w:num w:numId="36">
    <w:abstractNumId w:val="16"/>
  </w:num>
  <w:num w:numId="37">
    <w:abstractNumId w:val="30"/>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36"/>
  </w:num>
  <w:num w:numId="42">
    <w:abstractNumId w:val="24"/>
  </w:num>
  <w:num w:numId="43">
    <w:abstractNumId w:val="55"/>
  </w:num>
  <w:num w:numId="44">
    <w:abstractNumId w:val="49"/>
  </w:num>
  <w:num w:numId="45">
    <w:abstractNumId w:val="35"/>
  </w:num>
  <w:num w:numId="46">
    <w:abstractNumId w:val="15"/>
  </w:num>
  <w:num w:numId="47">
    <w:abstractNumId w:val="44"/>
  </w:num>
  <w:num w:numId="48">
    <w:abstractNumId w:val="18"/>
  </w:num>
  <w:num w:numId="49">
    <w:abstractNumId w:val="48"/>
  </w:num>
  <w:num w:numId="50">
    <w:abstractNumId w:val="54"/>
  </w:num>
  <w:num w:numId="51">
    <w:abstractNumId w:val="53"/>
  </w:num>
  <w:num w:numId="52">
    <w:abstractNumId w:val="21"/>
  </w:num>
  <w:num w:numId="53">
    <w:abstractNumId w:val="58"/>
  </w:num>
  <w:num w:numId="54">
    <w:abstractNumId w:val="58"/>
    <w:lvlOverride w:ilvl="0">
      <w:startOverride w:val="1"/>
    </w:lvlOverride>
  </w:num>
  <w:num w:numId="55">
    <w:abstractNumId w:val="33"/>
  </w:num>
  <w:num w:numId="56">
    <w:abstractNumId w:val="38"/>
  </w:num>
  <w:num w:numId="57">
    <w:abstractNumId w:val="58"/>
    <w:lvlOverride w:ilvl="0">
      <w:startOverride w:val="1"/>
    </w:lvlOverride>
  </w:num>
  <w:num w:numId="58">
    <w:abstractNumId w:val="58"/>
    <w:lvlOverride w:ilvl="0">
      <w:startOverride w:val="1"/>
    </w:lvlOverride>
  </w:num>
  <w:num w:numId="59">
    <w:abstractNumId w:val="58"/>
    <w:lvlOverride w:ilvl="0">
      <w:startOverride w:val="1"/>
    </w:lvlOverride>
  </w:num>
  <w:num w:numId="60">
    <w:abstractNumId w:val="58"/>
    <w:lvlOverride w:ilvl="0">
      <w:startOverride w:val="1"/>
    </w:lvlOverride>
  </w:num>
  <w:num w:numId="61">
    <w:abstractNumId w:val="38"/>
    <w:lvlOverride w:ilvl="0">
      <w:startOverride w:val="1"/>
    </w:lvlOverride>
  </w:num>
  <w:num w:numId="62">
    <w:abstractNumId w:val="58"/>
    <w:lvlOverride w:ilvl="0">
      <w:startOverride w:val="1"/>
    </w:lvlOverride>
  </w:num>
  <w:num w:numId="63">
    <w:abstractNumId w:val="34"/>
  </w:num>
  <w:num w:numId="64">
    <w:abstractNumId w:val="29"/>
  </w:num>
  <w:num w:numId="65">
    <w:abstractNumId w:val="50"/>
  </w:num>
  <w:num w:numId="66">
    <w:abstractNumId w:val="59"/>
  </w:num>
  <w:num w:numId="67">
    <w:abstractNumId w:val="14"/>
  </w:num>
  <w:num w:numId="68">
    <w:abstractNumId w:val="56"/>
  </w:num>
  <w:num w:numId="69">
    <w:abstractNumId w:val="23"/>
  </w:num>
  <w:num w:numId="70">
    <w:abstractNumId w:val="45"/>
  </w:num>
  <w:num w:numId="71">
    <w:abstractNumId w:val="57"/>
  </w:num>
  <w:num w:numId="72">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s-ES_tradnl" w:vendorID="64" w:dllVersion="131078" w:nlCheck="1" w:checkStyle="1"/>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o:colormru v:ext="edit" colors="#011291,#d9ecf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3C56"/>
    <w:rsid w:val="00002A9A"/>
    <w:rsid w:val="000034D5"/>
    <w:rsid w:val="00004A07"/>
    <w:rsid w:val="0000522A"/>
    <w:rsid w:val="0001185D"/>
    <w:rsid w:val="00012772"/>
    <w:rsid w:val="000158D3"/>
    <w:rsid w:val="00025327"/>
    <w:rsid w:val="00030555"/>
    <w:rsid w:val="00046F04"/>
    <w:rsid w:val="00065A88"/>
    <w:rsid w:val="000742A5"/>
    <w:rsid w:val="0007519D"/>
    <w:rsid w:val="000906B8"/>
    <w:rsid w:val="00096491"/>
    <w:rsid w:val="000A611F"/>
    <w:rsid w:val="000A7393"/>
    <w:rsid w:val="000B3397"/>
    <w:rsid w:val="000B6867"/>
    <w:rsid w:val="000D1FA2"/>
    <w:rsid w:val="000E213A"/>
    <w:rsid w:val="000E49F6"/>
    <w:rsid w:val="000E539E"/>
    <w:rsid w:val="000E6189"/>
    <w:rsid w:val="000E7B73"/>
    <w:rsid w:val="000F56F4"/>
    <w:rsid w:val="0011190A"/>
    <w:rsid w:val="00114585"/>
    <w:rsid w:val="00114DA5"/>
    <w:rsid w:val="0012497D"/>
    <w:rsid w:val="0012709F"/>
    <w:rsid w:val="0013121C"/>
    <w:rsid w:val="001347F5"/>
    <w:rsid w:val="00145B0C"/>
    <w:rsid w:val="00147FE7"/>
    <w:rsid w:val="00152955"/>
    <w:rsid w:val="0015404F"/>
    <w:rsid w:val="001647A4"/>
    <w:rsid w:val="001826EC"/>
    <w:rsid w:val="00185794"/>
    <w:rsid w:val="00190047"/>
    <w:rsid w:val="0019324B"/>
    <w:rsid w:val="001A418F"/>
    <w:rsid w:val="001A4369"/>
    <w:rsid w:val="001A7748"/>
    <w:rsid w:val="001B2EE2"/>
    <w:rsid w:val="001C66C8"/>
    <w:rsid w:val="001D4CEA"/>
    <w:rsid w:val="001D5134"/>
    <w:rsid w:val="001D62C4"/>
    <w:rsid w:val="001E254C"/>
    <w:rsid w:val="001E4E88"/>
    <w:rsid w:val="001E7E44"/>
    <w:rsid w:val="0020119D"/>
    <w:rsid w:val="00206F2C"/>
    <w:rsid w:val="0022012F"/>
    <w:rsid w:val="00220722"/>
    <w:rsid w:val="00221AED"/>
    <w:rsid w:val="00236CF8"/>
    <w:rsid w:val="002477E8"/>
    <w:rsid w:val="0026306C"/>
    <w:rsid w:val="002631B9"/>
    <w:rsid w:val="0026735A"/>
    <w:rsid w:val="00272DE8"/>
    <w:rsid w:val="00276916"/>
    <w:rsid w:val="00277338"/>
    <w:rsid w:val="002823F8"/>
    <w:rsid w:val="002835CE"/>
    <w:rsid w:val="00283744"/>
    <w:rsid w:val="00283A08"/>
    <w:rsid w:val="002A34D0"/>
    <w:rsid w:val="002B090E"/>
    <w:rsid w:val="002B718B"/>
    <w:rsid w:val="002D4DA6"/>
    <w:rsid w:val="002D6925"/>
    <w:rsid w:val="002D7084"/>
    <w:rsid w:val="002D7F1F"/>
    <w:rsid w:val="002E05EA"/>
    <w:rsid w:val="00301412"/>
    <w:rsid w:val="0030377F"/>
    <w:rsid w:val="003066E5"/>
    <w:rsid w:val="00306DBF"/>
    <w:rsid w:val="0032278E"/>
    <w:rsid w:val="00325307"/>
    <w:rsid w:val="00341064"/>
    <w:rsid w:val="00341463"/>
    <w:rsid w:val="003509D5"/>
    <w:rsid w:val="00363286"/>
    <w:rsid w:val="00363A2E"/>
    <w:rsid w:val="00371378"/>
    <w:rsid w:val="00372302"/>
    <w:rsid w:val="003756CE"/>
    <w:rsid w:val="00375B33"/>
    <w:rsid w:val="0037620F"/>
    <w:rsid w:val="003769D7"/>
    <w:rsid w:val="00376AEF"/>
    <w:rsid w:val="00387218"/>
    <w:rsid w:val="003935D6"/>
    <w:rsid w:val="00395CFF"/>
    <w:rsid w:val="003A0A5C"/>
    <w:rsid w:val="003A5DC0"/>
    <w:rsid w:val="003B477E"/>
    <w:rsid w:val="003B7929"/>
    <w:rsid w:val="003C0DE4"/>
    <w:rsid w:val="003C4C4E"/>
    <w:rsid w:val="003C4F6D"/>
    <w:rsid w:val="003C58A7"/>
    <w:rsid w:val="003D3303"/>
    <w:rsid w:val="003D75A9"/>
    <w:rsid w:val="003E3B1A"/>
    <w:rsid w:val="003E6BC0"/>
    <w:rsid w:val="00402C5B"/>
    <w:rsid w:val="00405652"/>
    <w:rsid w:val="00411456"/>
    <w:rsid w:val="00412471"/>
    <w:rsid w:val="00412553"/>
    <w:rsid w:val="00412786"/>
    <w:rsid w:val="00413275"/>
    <w:rsid w:val="00416BE4"/>
    <w:rsid w:val="0041709E"/>
    <w:rsid w:val="00422EE4"/>
    <w:rsid w:val="00435224"/>
    <w:rsid w:val="0044060E"/>
    <w:rsid w:val="00444652"/>
    <w:rsid w:val="004473CA"/>
    <w:rsid w:val="00451007"/>
    <w:rsid w:val="0045219F"/>
    <w:rsid w:val="00456959"/>
    <w:rsid w:val="00456DEE"/>
    <w:rsid w:val="00463244"/>
    <w:rsid w:val="004639C1"/>
    <w:rsid w:val="00477372"/>
    <w:rsid w:val="00477CE5"/>
    <w:rsid w:val="00487AF5"/>
    <w:rsid w:val="0049153D"/>
    <w:rsid w:val="00493775"/>
    <w:rsid w:val="0049485C"/>
    <w:rsid w:val="004958FC"/>
    <w:rsid w:val="004A4144"/>
    <w:rsid w:val="004B1320"/>
    <w:rsid w:val="004B32A1"/>
    <w:rsid w:val="004B5191"/>
    <w:rsid w:val="004C1275"/>
    <w:rsid w:val="004C6CD4"/>
    <w:rsid w:val="004D03D7"/>
    <w:rsid w:val="004D29B4"/>
    <w:rsid w:val="004D686F"/>
    <w:rsid w:val="00503D38"/>
    <w:rsid w:val="005065DF"/>
    <w:rsid w:val="005068DD"/>
    <w:rsid w:val="00511F78"/>
    <w:rsid w:val="00541534"/>
    <w:rsid w:val="005449BA"/>
    <w:rsid w:val="005458E2"/>
    <w:rsid w:val="00545DD1"/>
    <w:rsid w:val="005461CE"/>
    <w:rsid w:val="0055247C"/>
    <w:rsid w:val="00555A69"/>
    <w:rsid w:val="0056485E"/>
    <w:rsid w:val="00572474"/>
    <w:rsid w:val="005917C4"/>
    <w:rsid w:val="00594414"/>
    <w:rsid w:val="00597B62"/>
    <w:rsid w:val="00597CAB"/>
    <w:rsid w:val="005B45E8"/>
    <w:rsid w:val="005B5777"/>
    <w:rsid w:val="005B6664"/>
    <w:rsid w:val="005B7347"/>
    <w:rsid w:val="005C1474"/>
    <w:rsid w:val="005C3BA4"/>
    <w:rsid w:val="005C4234"/>
    <w:rsid w:val="005C636C"/>
    <w:rsid w:val="005D33BB"/>
    <w:rsid w:val="005D6752"/>
    <w:rsid w:val="005F0029"/>
    <w:rsid w:val="005F76C3"/>
    <w:rsid w:val="00601700"/>
    <w:rsid w:val="00605CF3"/>
    <w:rsid w:val="006211FC"/>
    <w:rsid w:val="00623674"/>
    <w:rsid w:val="00636D0B"/>
    <w:rsid w:val="006542E1"/>
    <w:rsid w:val="0066007D"/>
    <w:rsid w:val="00660280"/>
    <w:rsid w:val="00665BE1"/>
    <w:rsid w:val="00666C18"/>
    <w:rsid w:val="00667D09"/>
    <w:rsid w:val="00672226"/>
    <w:rsid w:val="006A44DE"/>
    <w:rsid w:val="006A51FA"/>
    <w:rsid w:val="006A53AC"/>
    <w:rsid w:val="006D2098"/>
    <w:rsid w:val="006D7915"/>
    <w:rsid w:val="006E1078"/>
    <w:rsid w:val="006E2B57"/>
    <w:rsid w:val="006E6220"/>
    <w:rsid w:val="006F71C1"/>
    <w:rsid w:val="0073245A"/>
    <w:rsid w:val="00734157"/>
    <w:rsid w:val="0074249B"/>
    <w:rsid w:val="007530CC"/>
    <w:rsid w:val="007566B7"/>
    <w:rsid w:val="00760CDE"/>
    <w:rsid w:val="0076598B"/>
    <w:rsid w:val="00765DB8"/>
    <w:rsid w:val="00766714"/>
    <w:rsid w:val="00770240"/>
    <w:rsid w:val="0077028E"/>
    <w:rsid w:val="00771044"/>
    <w:rsid w:val="007906A8"/>
    <w:rsid w:val="00791174"/>
    <w:rsid w:val="00795684"/>
    <w:rsid w:val="007A1F6D"/>
    <w:rsid w:val="007A2690"/>
    <w:rsid w:val="007A3A47"/>
    <w:rsid w:val="007B586E"/>
    <w:rsid w:val="007D5118"/>
    <w:rsid w:val="007E44AE"/>
    <w:rsid w:val="007E6E58"/>
    <w:rsid w:val="007F39B1"/>
    <w:rsid w:val="00800C4F"/>
    <w:rsid w:val="008041C8"/>
    <w:rsid w:val="008106FD"/>
    <w:rsid w:val="00815A2C"/>
    <w:rsid w:val="00815AFB"/>
    <w:rsid w:val="00836E64"/>
    <w:rsid w:val="00841E29"/>
    <w:rsid w:val="008500D4"/>
    <w:rsid w:val="008549E3"/>
    <w:rsid w:val="00860846"/>
    <w:rsid w:val="00866083"/>
    <w:rsid w:val="00877FDF"/>
    <w:rsid w:val="0089189F"/>
    <w:rsid w:val="00897DDF"/>
    <w:rsid w:val="008A108E"/>
    <w:rsid w:val="008A4581"/>
    <w:rsid w:val="008B4A24"/>
    <w:rsid w:val="008C500C"/>
    <w:rsid w:val="008C78A6"/>
    <w:rsid w:val="008E510B"/>
    <w:rsid w:val="008E7C50"/>
    <w:rsid w:val="008F71FF"/>
    <w:rsid w:val="009060F9"/>
    <w:rsid w:val="00907C36"/>
    <w:rsid w:val="00910C8F"/>
    <w:rsid w:val="00920C32"/>
    <w:rsid w:val="00926804"/>
    <w:rsid w:val="009349AF"/>
    <w:rsid w:val="00936135"/>
    <w:rsid w:val="009408E0"/>
    <w:rsid w:val="00941B70"/>
    <w:rsid w:val="00947897"/>
    <w:rsid w:val="00951844"/>
    <w:rsid w:val="0095348B"/>
    <w:rsid w:val="0095356F"/>
    <w:rsid w:val="00956B9B"/>
    <w:rsid w:val="009601FE"/>
    <w:rsid w:val="009664B2"/>
    <w:rsid w:val="00970495"/>
    <w:rsid w:val="009A002D"/>
    <w:rsid w:val="009C6C65"/>
    <w:rsid w:val="009C76F0"/>
    <w:rsid w:val="009D50E7"/>
    <w:rsid w:val="009D53CC"/>
    <w:rsid w:val="009D7836"/>
    <w:rsid w:val="009D7B00"/>
    <w:rsid w:val="009E3034"/>
    <w:rsid w:val="009E655F"/>
    <w:rsid w:val="009E69E7"/>
    <w:rsid w:val="009E7638"/>
    <w:rsid w:val="009E7D71"/>
    <w:rsid w:val="00A0171C"/>
    <w:rsid w:val="00A01AEE"/>
    <w:rsid w:val="00A14BC5"/>
    <w:rsid w:val="00A17B8B"/>
    <w:rsid w:val="00A263C1"/>
    <w:rsid w:val="00A26E51"/>
    <w:rsid w:val="00A27CDB"/>
    <w:rsid w:val="00A306F6"/>
    <w:rsid w:val="00A3264A"/>
    <w:rsid w:val="00A341C8"/>
    <w:rsid w:val="00A36331"/>
    <w:rsid w:val="00A37C6D"/>
    <w:rsid w:val="00A41AC1"/>
    <w:rsid w:val="00A41BA5"/>
    <w:rsid w:val="00A43C56"/>
    <w:rsid w:val="00A44519"/>
    <w:rsid w:val="00A5036B"/>
    <w:rsid w:val="00A507F1"/>
    <w:rsid w:val="00A665F3"/>
    <w:rsid w:val="00A673DB"/>
    <w:rsid w:val="00A743DA"/>
    <w:rsid w:val="00A74483"/>
    <w:rsid w:val="00A91A43"/>
    <w:rsid w:val="00AA10CD"/>
    <w:rsid w:val="00AA1108"/>
    <w:rsid w:val="00AA6F00"/>
    <w:rsid w:val="00AB4D20"/>
    <w:rsid w:val="00AC39E0"/>
    <w:rsid w:val="00AC6CF2"/>
    <w:rsid w:val="00AE141E"/>
    <w:rsid w:val="00AE3306"/>
    <w:rsid w:val="00AE3FF7"/>
    <w:rsid w:val="00AF27D5"/>
    <w:rsid w:val="00AF2D6B"/>
    <w:rsid w:val="00AF4DDF"/>
    <w:rsid w:val="00AF699F"/>
    <w:rsid w:val="00B0061E"/>
    <w:rsid w:val="00B07ED2"/>
    <w:rsid w:val="00B135C1"/>
    <w:rsid w:val="00B210B7"/>
    <w:rsid w:val="00B25105"/>
    <w:rsid w:val="00B264CB"/>
    <w:rsid w:val="00B431DB"/>
    <w:rsid w:val="00B47848"/>
    <w:rsid w:val="00B50534"/>
    <w:rsid w:val="00B51822"/>
    <w:rsid w:val="00B53626"/>
    <w:rsid w:val="00B749C9"/>
    <w:rsid w:val="00B77FDF"/>
    <w:rsid w:val="00B961D0"/>
    <w:rsid w:val="00B97C75"/>
    <w:rsid w:val="00BA77CE"/>
    <w:rsid w:val="00BC078E"/>
    <w:rsid w:val="00BC7FBD"/>
    <w:rsid w:val="00BD09EC"/>
    <w:rsid w:val="00BF2B23"/>
    <w:rsid w:val="00C010A5"/>
    <w:rsid w:val="00C05EB3"/>
    <w:rsid w:val="00C11739"/>
    <w:rsid w:val="00C119E0"/>
    <w:rsid w:val="00C422C4"/>
    <w:rsid w:val="00C429AE"/>
    <w:rsid w:val="00C47697"/>
    <w:rsid w:val="00C514E3"/>
    <w:rsid w:val="00C53D35"/>
    <w:rsid w:val="00C62D7B"/>
    <w:rsid w:val="00C6410E"/>
    <w:rsid w:val="00C6684C"/>
    <w:rsid w:val="00C67F62"/>
    <w:rsid w:val="00C7414D"/>
    <w:rsid w:val="00C85A70"/>
    <w:rsid w:val="00C8738F"/>
    <w:rsid w:val="00C93D6B"/>
    <w:rsid w:val="00CB5B6C"/>
    <w:rsid w:val="00CB6A0E"/>
    <w:rsid w:val="00CC14EA"/>
    <w:rsid w:val="00CC1DAF"/>
    <w:rsid w:val="00CC318E"/>
    <w:rsid w:val="00CC37B2"/>
    <w:rsid w:val="00CE4942"/>
    <w:rsid w:val="00CE5338"/>
    <w:rsid w:val="00CE72EB"/>
    <w:rsid w:val="00CF7AE6"/>
    <w:rsid w:val="00D16F74"/>
    <w:rsid w:val="00D17296"/>
    <w:rsid w:val="00D2626B"/>
    <w:rsid w:val="00D41581"/>
    <w:rsid w:val="00D416FF"/>
    <w:rsid w:val="00D41CD2"/>
    <w:rsid w:val="00D509A1"/>
    <w:rsid w:val="00D50CB7"/>
    <w:rsid w:val="00D77589"/>
    <w:rsid w:val="00D81166"/>
    <w:rsid w:val="00D85274"/>
    <w:rsid w:val="00D86D51"/>
    <w:rsid w:val="00D9212C"/>
    <w:rsid w:val="00D93F81"/>
    <w:rsid w:val="00DC2028"/>
    <w:rsid w:val="00DC248E"/>
    <w:rsid w:val="00DD07BF"/>
    <w:rsid w:val="00DD30AF"/>
    <w:rsid w:val="00DE0225"/>
    <w:rsid w:val="00DE0886"/>
    <w:rsid w:val="00DE256C"/>
    <w:rsid w:val="00DE2834"/>
    <w:rsid w:val="00DF1571"/>
    <w:rsid w:val="00DF1785"/>
    <w:rsid w:val="00DF5401"/>
    <w:rsid w:val="00DF5A51"/>
    <w:rsid w:val="00E15B0B"/>
    <w:rsid w:val="00E17292"/>
    <w:rsid w:val="00E21615"/>
    <w:rsid w:val="00E25AC8"/>
    <w:rsid w:val="00E32AA7"/>
    <w:rsid w:val="00E33F34"/>
    <w:rsid w:val="00E43A27"/>
    <w:rsid w:val="00E45F24"/>
    <w:rsid w:val="00E50E7E"/>
    <w:rsid w:val="00E72BC0"/>
    <w:rsid w:val="00E833ED"/>
    <w:rsid w:val="00E93658"/>
    <w:rsid w:val="00EB5341"/>
    <w:rsid w:val="00EC12FE"/>
    <w:rsid w:val="00EC5546"/>
    <w:rsid w:val="00EC705D"/>
    <w:rsid w:val="00ED0A32"/>
    <w:rsid w:val="00EE00C1"/>
    <w:rsid w:val="00EE2344"/>
    <w:rsid w:val="00EE7B1C"/>
    <w:rsid w:val="00EF3F55"/>
    <w:rsid w:val="00EF60EB"/>
    <w:rsid w:val="00EF61C0"/>
    <w:rsid w:val="00F029E8"/>
    <w:rsid w:val="00F03CA3"/>
    <w:rsid w:val="00F0665C"/>
    <w:rsid w:val="00F161D7"/>
    <w:rsid w:val="00F16907"/>
    <w:rsid w:val="00F224E8"/>
    <w:rsid w:val="00F3230C"/>
    <w:rsid w:val="00F3418A"/>
    <w:rsid w:val="00F46510"/>
    <w:rsid w:val="00F46B0A"/>
    <w:rsid w:val="00F46CC6"/>
    <w:rsid w:val="00F546D5"/>
    <w:rsid w:val="00F70B29"/>
    <w:rsid w:val="00F73262"/>
    <w:rsid w:val="00F74D24"/>
    <w:rsid w:val="00F74F5B"/>
    <w:rsid w:val="00F76CC1"/>
    <w:rsid w:val="00F82925"/>
    <w:rsid w:val="00F82BC3"/>
    <w:rsid w:val="00F85A6E"/>
    <w:rsid w:val="00F9208D"/>
    <w:rsid w:val="00F96D04"/>
    <w:rsid w:val="00F9786A"/>
    <w:rsid w:val="00FA20AB"/>
    <w:rsid w:val="00FA7EE7"/>
    <w:rsid w:val="00FB224B"/>
    <w:rsid w:val="00FB4E9F"/>
    <w:rsid w:val="00FB6BDF"/>
    <w:rsid w:val="00FC0D60"/>
    <w:rsid w:val="00FD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11291,#d9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footnote text" w:qFormat="1"/>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aliases w:val="Document Header1"/>
    <w:basedOn w:val="Normal"/>
    <w:next w:val="Normal"/>
    <w:qFormat/>
    <w:pPr>
      <w:keepNext/>
      <w:tabs>
        <w:tab w:val="left" w:pos="1422"/>
      </w:tabs>
      <w:ind w:left="518"/>
      <w:outlineLvl w:val="0"/>
    </w:pPr>
    <w:rPr>
      <w:rFonts w:ascii="Arial" w:hAnsi="Arial" w:cs="Arial"/>
      <w:b/>
      <w:sz w:val="20"/>
    </w:rPr>
  </w:style>
  <w:style w:type="paragraph" w:styleId="Heading2">
    <w:name w:val="heading 2"/>
    <w:aliases w:val="Section-Title,Title Header2"/>
    <w:basedOn w:val="Normal"/>
    <w:next w:val="Normal"/>
    <w:qFormat/>
    <w:pPr>
      <w:keepNext/>
      <w:spacing w:before="120" w:after="120"/>
      <w:ind w:left="1080" w:right="288" w:hanging="720"/>
      <w:jc w:val="center"/>
      <w:outlineLvl w:val="1"/>
    </w:pPr>
    <w:rPr>
      <w:rFonts w:ascii="Arial" w:hAnsi="Arial" w:cs="Arial"/>
      <w:b/>
      <w:bCs/>
    </w:rPr>
  </w:style>
  <w:style w:type="paragraph" w:styleId="Heading3">
    <w:name w:val="heading 3"/>
    <w:aliases w:val="Section Header3,Sub-Clause Paragraph"/>
    <w:basedOn w:val="Normal"/>
    <w:next w:val="Normal"/>
    <w:qFormat/>
    <w:pPr>
      <w:keepNext/>
      <w:suppressAutoHyphens/>
      <w:spacing w:after="60"/>
      <w:jc w:val="center"/>
      <w:outlineLvl w:val="2"/>
    </w:pPr>
    <w:rPr>
      <w:rFonts w:cs="Arial"/>
      <w:b/>
      <w:bCs/>
      <w:spacing w:val="-2"/>
      <w:sz w:val="16"/>
    </w:rPr>
  </w:style>
  <w:style w:type="paragraph" w:styleId="Heading4">
    <w:name w:val="heading 4"/>
    <w:aliases w:val="Sub-Clause Sub-paragraph, Sub-Clause Sub-paragraph,ClauseSubSub_No&amp;Name"/>
    <w:basedOn w:val="Normal"/>
    <w:next w:val="Normal"/>
    <w:qFormat/>
    <w:pPr>
      <w:numPr>
        <w:ilvl w:val="3"/>
        <w:numId w:val="31"/>
      </w:numPr>
      <w:spacing w:before="120" w:after="120"/>
      <w:jc w:val="both"/>
      <w:outlineLvl w:val="3"/>
    </w:pPr>
    <w:rPr>
      <w:rFonts w:ascii="Arial" w:hAnsi="Arial" w:cs="Arial"/>
      <w:sz w:val="20"/>
      <w:szCs w:val="20"/>
    </w:rPr>
  </w:style>
  <w:style w:type="paragraph" w:styleId="Heading5">
    <w:name w:val="heading 5"/>
    <w:basedOn w:val="Normal"/>
    <w:next w:val="Normal"/>
    <w:qFormat/>
    <w:pPr>
      <w:keepNext/>
      <w:suppressAutoHyphens/>
      <w:spacing w:before="60" w:after="120"/>
      <w:outlineLvl w:val="4"/>
    </w:pPr>
    <w:rPr>
      <w:rFonts w:cs="Arial"/>
      <w:b/>
      <w:bCs/>
      <w:iCs/>
      <w:spacing w:val="-2"/>
    </w:rPr>
  </w:style>
  <w:style w:type="paragraph" w:styleId="Heading6">
    <w:name w:val="heading 6"/>
    <w:basedOn w:val="Normal"/>
    <w:next w:val="Normal"/>
    <w:qFormat/>
    <w:pPr>
      <w:numPr>
        <w:ilvl w:val="5"/>
        <w:numId w:val="31"/>
      </w:numPr>
      <w:spacing w:before="240" w:after="60"/>
      <w:jc w:val="both"/>
      <w:outlineLvl w:val="5"/>
    </w:pPr>
    <w:rPr>
      <w:rFonts w:ascii="Arial" w:hAnsi="Arial"/>
      <w:i/>
      <w:sz w:val="22"/>
      <w:szCs w:val="20"/>
    </w:rPr>
  </w:style>
  <w:style w:type="paragraph" w:styleId="Heading7">
    <w:name w:val="heading 7"/>
    <w:basedOn w:val="Normal"/>
    <w:next w:val="Normal"/>
    <w:qFormat/>
    <w:pPr>
      <w:numPr>
        <w:ilvl w:val="6"/>
        <w:numId w:val="31"/>
      </w:numPr>
      <w:spacing w:before="240" w:after="60"/>
      <w:jc w:val="both"/>
      <w:outlineLvl w:val="6"/>
    </w:pPr>
    <w:rPr>
      <w:rFonts w:ascii="Arial" w:hAnsi="Arial"/>
      <w:sz w:val="20"/>
      <w:szCs w:val="20"/>
    </w:rPr>
  </w:style>
  <w:style w:type="paragraph" w:styleId="Heading8">
    <w:name w:val="heading 8"/>
    <w:basedOn w:val="Normal"/>
    <w:next w:val="Normal"/>
    <w:qFormat/>
    <w:pPr>
      <w:numPr>
        <w:ilvl w:val="7"/>
        <w:numId w:val="31"/>
      </w:numPr>
      <w:spacing w:before="240" w:after="60"/>
      <w:jc w:val="both"/>
      <w:outlineLvl w:val="7"/>
    </w:pPr>
    <w:rPr>
      <w:rFonts w:ascii="Arial" w:hAnsi="Arial"/>
      <w:i/>
      <w:sz w:val="20"/>
      <w:szCs w:val="20"/>
    </w:rPr>
  </w:style>
  <w:style w:type="paragraph" w:styleId="Heading9">
    <w:name w:val="heading 9"/>
    <w:basedOn w:val="Normal"/>
    <w:next w:val="Normal"/>
    <w:qFormat/>
    <w:pPr>
      <w:numPr>
        <w:ilvl w:val="8"/>
        <w:numId w:val="3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spacing w:before="120" w:after="120"/>
      <w:jc w:val="center"/>
    </w:pPr>
    <w:rPr>
      <w:rFonts w:ascii="Arial" w:hAnsi="Arial"/>
      <w:b/>
      <w:szCs w:val="20"/>
    </w:rPr>
  </w:style>
  <w:style w:type="paragraph" w:customStyle="1" w:styleId="2AutoList1">
    <w:name w:val="2AutoList1"/>
    <w:basedOn w:val="Normal"/>
    <w:pPr>
      <w:numPr>
        <w:ilvl w:val="1"/>
        <w:numId w:val="2"/>
      </w:numPr>
      <w:jc w:val="both"/>
    </w:pPr>
    <w:rPr>
      <w:rFonts w:ascii="Arial" w:hAnsi="Arial"/>
      <w:sz w:val="20"/>
      <w:szCs w:val="20"/>
    </w:rPr>
  </w:style>
  <w:style w:type="paragraph" w:customStyle="1" w:styleId="Header1-Clauses">
    <w:name w:val="Header 1 - Clauses"/>
    <w:basedOn w:val="Normal"/>
    <w:pPr>
      <w:numPr>
        <w:numId w:val="3"/>
      </w:numPr>
      <w:spacing w:before="120"/>
    </w:pPr>
    <w:rPr>
      <w:rFonts w:ascii="Arial" w:hAnsi="Arial"/>
      <w:b/>
      <w:sz w:val="20"/>
      <w:szCs w:val="20"/>
    </w:rPr>
  </w:style>
  <w:style w:type="paragraph" w:customStyle="1" w:styleId="Header2-SubClauses">
    <w:name w:val="Header 2 - SubClauses"/>
    <w:basedOn w:val="Normal"/>
    <w:pPr>
      <w:numPr>
        <w:ilvl w:val="1"/>
        <w:numId w:val="31"/>
      </w:numPr>
      <w:spacing w:after="200"/>
      <w:jc w:val="both"/>
    </w:pPr>
    <w:rPr>
      <w:rFonts w:cs="Arial"/>
    </w:rPr>
  </w:style>
  <w:style w:type="paragraph" w:customStyle="1" w:styleId="P3Header1-Clauses">
    <w:name w:val="P3 Header1-Clauses"/>
    <w:basedOn w:val="Header1-Clauses"/>
    <w:pPr>
      <w:numPr>
        <w:ilvl w:val="2"/>
        <w:numId w:val="31"/>
      </w:numPr>
      <w:spacing w:before="0" w:after="200"/>
      <w:jc w:val="both"/>
    </w:pPr>
    <w:rPr>
      <w:rFonts w:ascii="Times New Roman" w:hAnsi="Times New Roman"/>
      <w:b w:val="0"/>
      <w:sz w:val="24"/>
    </w:rPr>
  </w:style>
  <w:style w:type="paragraph" w:customStyle="1" w:styleId="Outline3">
    <w:name w:val="Outline3"/>
    <w:basedOn w:val="Normal"/>
    <w:pPr>
      <w:numPr>
        <w:ilvl w:val="2"/>
        <w:numId w:val="4"/>
      </w:numPr>
      <w:spacing w:before="240"/>
    </w:pPr>
    <w:rPr>
      <w:rFonts w:ascii="Arial" w:hAnsi="Arial"/>
      <w:kern w:val="28"/>
      <w:sz w:val="20"/>
      <w:szCs w:val="20"/>
    </w:rPr>
  </w:style>
  <w:style w:type="paragraph" w:customStyle="1" w:styleId="Outline4">
    <w:name w:val="Outline4"/>
    <w:basedOn w:val="Normal"/>
    <w:autoRedefine/>
    <w:rsid w:val="0001185D"/>
    <w:pPr>
      <w:spacing w:before="120"/>
      <w:ind w:left="1080"/>
    </w:pPr>
    <w:rPr>
      <w:rFonts w:ascii="Arial" w:hAnsi="Arial"/>
      <w:kern w:val="28"/>
      <w:sz w:val="20"/>
      <w:szCs w:val="20"/>
    </w:rPr>
  </w:style>
  <w:style w:type="paragraph" w:customStyle="1" w:styleId="Outlinei">
    <w:name w:val="Outline i)"/>
    <w:basedOn w:val="Normal"/>
    <w:pPr>
      <w:numPr>
        <w:numId w:val="5"/>
      </w:numPr>
      <w:spacing w:before="120"/>
    </w:pPr>
    <w:rPr>
      <w:rFonts w:ascii="Arial" w:hAnsi="Arial"/>
      <w:sz w:val="20"/>
      <w:szCs w:val="20"/>
    </w:rPr>
  </w:style>
  <w:style w:type="paragraph" w:styleId="Subtitle">
    <w:name w:val="Subtitle"/>
    <w:basedOn w:val="Normal"/>
    <w:qFormat/>
    <w:pPr>
      <w:spacing w:before="120" w:after="240"/>
      <w:jc w:val="center"/>
    </w:pPr>
    <w:rPr>
      <w:b/>
      <w:sz w:val="36"/>
      <w:szCs w:val="20"/>
    </w:rPr>
  </w:style>
  <w:style w:type="paragraph" w:customStyle="1" w:styleId="Subtitle2">
    <w:name w:val="Subtitle 2"/>
    <w:basedOn w:val="Footer"/>
    <w:autoRedefine/>
    <w:pPr>
      <w:tabs>
        <w:tab w:val="clear" w:pos="9504"/>
      </w:tabs>
      <w:spacing w:before="0"/>
      <w:ind w:left="281" w:right="288" w:hanging="281"/>
      <w:jc w:val="center"/>
      <w:outlineLvl w:val="1"/>
    </w:pPr>
    <w:rPr>
      <w:rFonts w:ascii="Times New Roman" w:hAnsi="Times New Roman"/>
      <w:b/>
      <w:sz w:val="28"/>
      <w:szCs w:val="28"/>
    </w:rPr>
  </w:style>
  <w:style w:type="paragraph" w:styleId="Footer">
    <w:name w:val="footer"/>
    <w:basedOn w:val="Normal"/>
    <w:pPr>
      <w:tabs>
        <w:tab w:val="right" w:leader="underscore" w:pos="9504"/>
      </w:tabs>
      <w:spacing w:before="120"/>
    </w:pPr>
    <w:rPr>
      <w:rFonts w:ascii="Arial" w:hAnsi="Arial"/>
      <w:sz w:val="20"/>
      <w:szCs w:val="20"/>
    </w:rPr>
  </w:style>
  <w:style w:type="paragraph" w:customStyle="1" w:styleId="explanatorynotes">
    <w:name w:val="explanatory_notes"/>
    <w:basedOn w:val="Normal"/>
    <w:pPr>
      <w:suppressAutoHyphens/>
      <w:spacing w:after="240" w:line="360" w:lineRule="exact"/>
      <w:jc w:val="both"/>
    </w:pPr>
    <w:rPr>
      <w:rFonts w:ascii="Arial" w:hAnsi="Arial"/>
      <w:sz w:val="20"/>
      <w:szCs w:val="20"/>
    </w:rPr>
  </w:style>
  <w:style w:type="paragraph" w:styleId="TOC1">
    <w:name w:val="toc 1"/>
    <w:basedOn w:val="Normal"/>
    <w:next w:val="Normal"/>
    <w:uiPriority w:val="39"/>
    <w:pPr>
      <w:spacing w:before="240" w:after="240"/>
      <w:outlineLvl w:val="0"/>
    </w:pPr>
    <w:rPr>
      <w:b/>
      <w:szCs w:val="20"/>
    </w:rPr>
  </w:style>
  <w:style w:type="paragraph" w:styleId="TOC2">
    <w:name w:val="toc 2"/>
    <w:basedOn w:val="Normal"/>
    <w:next w:val="Normal"/>
    <w:autoRedefine/>
    <w:uiPriority w:val="39"/>
    <w:pPr>
      <w:tabs>
        <w:tab w:val="left" w:pos="1350"/>
        <w:tab w:val="right" w:leader="dot" w:pos="9000"/>
      </w:tabs>
      <w:ind w:left="720" w:hanging="547"/>
      <w:outlineLvl w:val="1"/>
    </w:pPr>
    <w:rPr>
      <w:noProof/>
      <w:szCs w:val="20"/>
    </w:rPr>
  </w:style>
  <w:style w:type="paragraph" w:customStyle="1" w:styleId="i">
    <w:name w:val="(i)"/>
    <w:basedOn w:val="Normal"/>
    <w:pPr>
      <w:suppressAutoHyphens/>
      <w:jc w:val="both"/>
    </w:pPr>
    <w:rPr>
      <w:rFonts w:ascii="Tms Rmn" w:hAnsi="Tms Rmn"/>
      <w:sz w:val="20"/>
      <w:szCs w:val="20"/>
    </w:rPr>
  </w:style>
  <w:style w:type="paragraph" w:styleId="Header">
    <w:name w:val="header"/>
    <w:basedOn w:val="Normal"/>
    <w:link w:val="HeaderChar"/>
    <w:uiPriority w:val="99"/>
    <w:pPr>
      <w:pBdr>
        <w:bottom w:val="single" w:sz="4" w:space="1" w:color="000000"/>
      </w:pBdr>
      <w:tabs>
        <w:tab w:val="right" w:pos="9000"/>
      </w:tabs>
      <w:jc w:val="both"/>
    </w:pPr>
    <w:rPr>
      <w:rFonts w:ascii="Arial" w:hAnsi="Arial"/>
      <w:sz w:val="20"/>
      <w:szCs w:val="20"/>
      <w:lang w:val="x-none" w:eastAsia="x-none"/>
    </w:rPr>
  </w:style>
  <w:style w:type="character" w:styleId="PageNumber">
    <w:name w:val="page number"/>
    <w:rPr>
      <w:rFonts w:ascii="Times New Roman" w:hAnsi="Times New Roman"/>
      <w:sz w:val="20"/>
    </w:rPr>
  </w:style>
  <w:style w:type="paragraph" w:customStyle="1" w:styleId="TOCNumber1">
    <w:name w:val="TOC Number1"/>
    <w:basedOn w:val="Heading4"/>
    <w:autoRedefine/>
    <w:pPr>
      <w:numPr>
        <w:ilvl w:val="0"/>
        <w:numId w:val="0"/>
      </w:numPr>
      <w:tabs>
        <w:tab w:val="right" w:pos="9360"/>
      </w:tabs>
      <w:suppressAutoHyphens/>
      <w:spacing w:before="0"/>
      <w:ind w:left="187"/>
      <w:jc w:val="left"/>
      <w:outlineLvl w:val="9"/>
    </w:pPr>
    <w:rPr>
      <w:b/>
      <w:bCs/>
    </w:rPr>
  </w:style>
  <w:style w:type="paragraph" w:styleId="CommentSubject">
    <w:name w:val="annotation subject"/>
    <w:basedOn w:val="CommentText"/>
    <w:next w:val="CommentText"/>
    <w:semiHidden/>
    <w:pPr>
      <w:jc w:val="both"/>
    </w:pPr>
    <w:rPr>
      <w:b/>
      <w:bCs/>
      <w:lang w:val="es-ES_tradnl"/>
    </w:rPr>
  </w:style>
  <w:style w:type="paragraph" w:styleId="CommentText">
    <w:name w:val="annotation text"/>
    <w:basedOn w:val="Normal"/>
    <w:link w:val="CommentTextChar"/>
    <w:uiPriority w:val="99"/>
    <w:rPr>
      <w:rFonts w:ascii="Arial" w:hAnsi="Arial"/>
      <w:sz w:val="20"/>
      <w:szCs w:val="20"/>
      <w:lang w:val="x-none" w:eastAsia="x-none"/>
    </w:rPr>
  </w:style>
  <w:style w:type="paragraph" w:styleId="Caption">
    <w:name w:val="caption"/>
    <w:basedOn w:val="Normal"/>
    <w:next w:val="Normal"/>
    <w:qFormat/>
    <w:pPr>
      <w:tabs>
        <w:tab w:val="right" w:pos="7254"/>
      </w:tabs>
      <w:spacing w:before="60" w:after="60"/>
      <w:jc w:val="center"/>
    </w:pPr>
    <w:rPr>
      <w:rFonts w:ascii="Arial" w:hAnsi="Arial" w:cs="Arial"/>
      <w:b/>
    </w:rPr>
  </w:style>
  <w:style w:type="paragraph" w:customStyle="1" w:styleId="SectionVIIHeader2">
    <w:name w:val="Section VII Header2"/>
    <w:basedOn w:val="Heading1"/>
    <w:autoRedefine/>
    <w:pPr>
      <w:keepNext w:val="0"/>
      <w:tabs>
        <w:tab w:val="clear" w:pos="1422"/>
        <w:tab w:val="right" w:pos="9000"/>
      </w:tabs>
      <w:spacing w:before="120" w:after="120"/>
      <w:ind w:left="0"/>
      <w:outlineLvl w:val="9"/>
    </w:pPr>
    <w:rPr>
      <w:bCs/>
      <w:szCs w:val="20"/>
    </w:rPr>
  </w:style>
  <w:style w:type="paragraph" w:styleId="BodyText">
    <w:name w:val="Body Text"/>
    <w:basedOn w:val="Normal"/>
    <w:rPr>
      <w:rFonts w:ascii="Arial" w:hAnsi="Arial" w:cs="Arial"/>
      <w:sz w:val="20"/>
    </w:rPr>
  </w:style>
  <w:style w:type="paragraph" w:customStyle="1" w:styleId="Head2">
    <w:name w:val="Head 2"/>
    <w:basedOn w:val="Heading9"/>
    <w:pPr>
      <w:keepNext/>
      <w:widowControl w:val="0"/>
      <w:numPr>
        <w:ilvl w:val="0"/>
        <w:numId w:val="0"/>
      </w:numPr>
      <w:suppressAutoHyphens/>
      <w:spacing w:before="0" w:after="0"/>
      <w:outlineLvl w:val="9"/>
    </w:pPr>
    <w:rPr>
      <w:rFonts w:ascii="Times New Roman Bold" w:hAnsi="Times New Roman Bold"/>
      <w:b w:val="0"/>
      <w:i w:val="0"/>
      <w:spacing w:val="-4"/>
      <w:sz w:val="32"/>
    </w:rPr>
  </w:style>
  <w:style w:type="paragraph" w:customStyle="1" w:styleId="SectionVHeader">
    <w:name w:val="Section V. Header"/>
    <w:basedOn w:val="Normal"/>
    <w:pPr>
      <w:jc w:val="center"/>
    </w:pPr>
    <w:rPr>
      <w:rFonts w:ascii="Arial" w:hAnsi="Arial"/>
      <w:b/>
      <w:sz w:val="36"/>
      <w:szCs w:val="20"/>
      <w:lang w:val="es-ES_tradnl"/>
    </w:rPr>
  </w:style>
  <w:style w:type="paragraph" w:styleId="Index1">
    <w:name w:val="index 1"/>
    <w:basedOn w:val="Normal"/>
    <w:next w:val="Normal"/>
    <w:autoRedefine/>
    <w:semiHidden/>
    <w:pPr>
      <w:ind w:left="240" w:hanging="240"/>
    </w:pPr>
  </w:style>
  <w:style w:type="paragraph" w:customStyle="1" w:styleId="Technical4">
    <w:name w:val="Technical 4"/>
    <w:pPr>
      <w:tabs>
        <w:tab w:val="left" w:pos="-720"/>
      </w:tabs>
      <w:suppressAutoHyphens/>
    </w:pPr>
    <w:rPr>
      <w:rFonts w:ascii="Times" w:hAnsi="Times"/>
      <w:b/>
      <w:sz w:val="24"/>
    </w:rPr>
  </w:style>
  <w:style w:type="character" w:customStyle="1" w:styleId="Table">
    <w:name w:val="Table"/>
    <w:rPr>
      <w:rFonts w:ascii="Arial" w:hAnsi="Arial"/>
      <w:sz w:val="20"/>
    </w:rPr>
  </w:style>
  <w:style w:type="paragraph" w:customStyle="1" w:styleId="Head12">
    <w:name w:val="Head 1.2"/>
    <w:basedOn w:val="Normal"/>
    <w:pPr>
      <w:numPr>
        <w:ilvl w:val="1"/>
        <w:numId w:val="8"/>
      </w:numPr>
      <w:jc w:val="both"/>
    </w:pPr>
    <w:rPr>
      <w:rFonts w:ascii="Arial" w:hAnsi="Arial"/>
      <w:sz w:val="20"/>
      <w:szCs w:val="20"/>
    </w:rPr>
  </w:style>
  <w:style w:type="paragraph" w:customStyle="1" w:styleId="Header3-Paragraph">
    <w:name w:val="Header 3 - Paragraph"/>
    <w:basedOn w:val="Normal"/>
    <w:pPr>
      <w:tabs>
        <w:tab w:val="num" w:pos="864"/>
      </w:tabs>
      <w:spacing w:after="200"/>
      <w:ind w:left="864" w:hanging="432"/>
      <w:jc w:val="both"/>
    </w:pPr>
    <w:rPr>
      <w:rFonts w:ascii="Arial" w:hAnsi="Arial"/>
      <w:sz w:val="20"/>
      <w:szCs w:val="20"/>
    </w:rPr>
  </w:style>
  <w:style w:type="paragraph" w:customStyle="1" w:styleId="titulo">
    <w:name w:val="titulo"/>
    <w:basedOn w:val="Heading5"/>
    <w:pPr>
      <w:keepNext w:val="0"/>
      <w:suppressAutoHyphens w:val="0"/>
      <w:spacing w:before="0" w:after="240"/>
      <w:jc w:val="center"/>
    </w:pPr>
    <w:rPr>
      <w:rFonts w:ascii="Times New Roman Bold" w:hAnsi="Times New Roman Bold" w:cs="Times New Roman"/>
      <w:bCs w:val="0"/>
      <w:iCs w:val="0"/>
      <w:spacing w:val="0"/>
      <w:szCs w:val="20"/>
    </w:rPr>
  </w:style>
  <w:style w:type="paragraph" w:customStyle="1" w:styleId="BankNormal">
    <w:name w:val="BankNormal"/>
    <w:basedOn w:val="Normal"/>
    <w:pPr>
      <w:spacing w:after="240"/>
    </w:pPr>
    <w:rPr>
      <w:rFonts w:ascii="Arial" w:hAnsi="Arial"/>
      <w:sz w:val="20"/>
      <w:szCs w:val="20"/>
    </w:rPr>
  </w:style>
  <w:style w:type="paragraph" w:customStyle="1" w:styleId="Outline">
    <w:name w:val="Outline"/>
    <w:basedOn w:val="Normal"/>
    <w:pPr>
      <w:spacing w:before="240"/>
    </w:pPr>
    <w:rPr>
      <w:rFonts w:ascii="Arial" w:hAnsi="Arial"/>
      <w:kern w:val="28"/>
      <w:sz w:val="20"/>
      <w:szCs w:val="20"/>
    </w:rPr>
  </w:style>
  <w:style w:type="paragraph" w:styleId="BalloonText">
    <w:name w:val="Balloon Text"/>
    <w:basedOn w:val="Normal"/>
    <w:semiHidden/>
    <w:pPr>
      <w:jc w:val="both"/>
    </w:pPr>
    <w:rPr>
      <w:rFonts w:ascii="Tahoma" w:hAnsi="Tahoma" w:cs="Tahoma"/>
      <w:sz w:val="16"/>
      <w:szCs w:val="16"/>
      <w:lang w:val="es-ES_tradnl"/>
    </w:rPr>
  </w:style>
  <w:style w:type="paragraph" w:styleId="NormalWeb">
    <w:name w:val="Normal (Web)"/>
    <w:basedOn w:val="Normal"/>
    <w:pPr>
      <w:spacing w:before="100" w:beforeAutospacing="1" w:after="100" w:afterAutospacing="1"/>
    </w:pPr>
    <w:rPr>
      <w:rFonts w:ascii="Arial Unicode MS" w:eastAsia="Arial Unicode MS" w:hAnsi="Arial Unicode MS"/>
      <w:sz w:val="20"/>
    </w:rPr>
  </w:style>
  <w:style w:type="paragraph" w:styleId="BodyText3">
    <w:name w:val="Body Text 3"/>
    <w:basedOn w:val="Normal"/>
    <w:pPr>
      <w:jc w:val="both"/>
    </w:pPr>
    <w:rPr>
      <w:rFonts w:ascii="Arial" w:hAnsi="Arial"/>
      <w:i/>
      <w:sz w:val="20"/>
      <w:szCs w:val="20"/>
    </w:rPr>
  </w:style>
  <w:style w:type="paragraph" w:styleId="BlockText">
    <w:name w:val="Block Text"/>
    <w:basedOn w:val="Normal"/>
    <w:pPr>
      <w:ind w:left="180" w:right="108"/>
      <w:jc w:val="both"/>
    </w:pPr>
    <w:rPr>
      <w:rFonts w:ascii="Comic Sans MS" w:hAnsi="Comic Sans MS" w:cs="Arial"/>
      <w:b/>
      <w:bCs/>
      <w:i/>
      <w:iCs/>
      <w:sz w:val="16"/>
    </w:rPr>
  </w:style>
  <w:style w:type="paragraph" w:styleId="BodyTextIndent">
    <w:name w:val="Body Text Indent"/>
    <w:basedOn w:val="Normal"/>
    <w:pPr>
      <w:ind w:left="603"/>
    </w:pPr>
    <w:rPr>
      <w:rFonts w:ascii="Arial" w:hAnsi="Arial" w:cs="Arial"/>
      <w:sz w:val="20"/>
    </w:rPr>
  </w:style>
  <w:style w:type="paragraph" w:styleId="BodyTextIndent3">
    <w:name w:val="Body Text Indent 3"/>
    <w:basedOn w:val="Normal"/>
    <w:pPr>
      <w:ind w:left="2043" w:hanging="837"/>
    </w:pPr>
    <w:rPr>
      <w:rFonts w:ascii="Arial" w:hAnsi="Arial" w:cs="Arial"/>
      <w:sz w:val="20"/>
    </w:rPr>
  </w:style>
  <w:style w:type="paragraph" w:styleId="ListBullet">
    <w:name w:val="List Bullet"/>
    <w:basedOn w:val="Normal"/>
    <w:autoRedefine/>
    <w:pPr>
      <w:numPr>
        <w:numId w:val="9"/>
      </w:numPr>
    </w:pPr>
    <w:rPr>
      <w:sz w:val="20"/>
      <w:szCs w:val="20"/>
    </w:rPr>
  </w:style>
  <w:style w:type="paragraph" w:styleId="ListBullet2">
    <w:name w:val="List Bullet 2"/>
    <w:basedOn w:val="Normal"/>
    <w:autoRedefine/>
    <w:pPr>
      <w:numPr>
        <w:numId w:val="10"/>
      </w:numPr>
    </w:pPr>
    <w:rPr>
      <w:sz w:val="20"/>
      <w:szCs w:val="20"/>
    </w:rPr>
  </w:style>
  <w:style w:type="paragraph" w:styleId="ListBullet3">
    <w:name w:val="List Bullet 3"/>
    <w:basedOn w:val="Normal"/>
    <w:autoRedefine/>
    <w:pPr>
      <w:numPr>
        <w:numId w:val="11"/>
      </w:numPr>
    </w:pPr>
    <w:rPr>
      <w:sz w:val="20"/>
      <w:szCs w:val="20"/>
    </w:rPr>
  </w:style>
  <w:style w:type="paragraph" w:styleId="ListBullet4">
    <w:name w:val="List Bullet 4"/>
    <w:basedOn w:val="Normal"/>
    <w:autoRedefine/>
    <w:pPr>
      <w:tabs>
        <w:tab w:val="num" w:pos="1440"/>
      </w:tabs>
      <w:ind w:left="1440" w:hanging="360"/>
    </w:pPr>
    <w:rPr>
      <w:sz w:val="20"/>
      <w:szCs w:val="20"/>
    </w:rPr>
  </w:style>
  <w:style w:type="paragraph" w:styleId="ListBullet5">
    <w:name w:val="List Bullet 5"/>
    <w:basedOn w:val="Normal"/>
    <w:autoRedefine/>
    <w:pPr>
      <w:numPr>
        <w:numId w:val="13"/>
      </w:numPr>
    </w:pPr>
    <w:rPr>
      <w:sz w:val="20"/>
      <w:szCs w:val="20"/>
    </w:rPr>
  </w:style>
  <w:style w:type="paragraph" w:styleId="ListNumber">
    <w:name w:val="List Number"/>
    <w:basedOn w:val="Normal"/>
    <w:pPr>
      <w:numPr>
        <w:numId w:val="6"/>
      </w:numPr>
    </w:pPr>
    <w:rPr>
      <w:sz w:val="20"/>
      <w:szCs w:val="20"/>
    </w:rPr>
  </w:style>
  <w:style w:type="paragraph" w:styleId="ListNumber2">
    <w:name w:val="List Number 2"/>
    <w:basedOn w:val="Normal"/>
    <w:pPr>
      <w:numPr>
        <w:numId w:val="14"/>
      </w:numPr>
    </w:pPr>
    <w:rPr>
      <w:sz w:val="20"/>
      <w:szCs w:val="20"/>
    </w:rPr>
  </w:style>
  <w:style w:type="paragraph" w:styleId="ListNumber3">
    <w:name w:val="List Number 3"/>
    <w:basedOn w:val="Normal"/>
    <w:pPr>
      <w:numPr>
        <w:numId w:val="15"/>
      </w:numPr>
    </w:pPr>
    <w:rPr>
      <w:sz w:val="20"/>
      <w:szCs w:val="20"/>
    </w:rPr>
  </w:style>
  <w:style w:type="paragraph" w:styleId="ListNumber4">
    <w:name w:val="List Number 4"/>
    <w:basedOn w:val="Normal"/>
    <w:pPr>
      <w:numPr>
        <w:numId w:val="16"/>
      </w:numPr>
    </w:pPr>
    <w:rPr>
      <w:sz w:val="20"/>
      <w:szCs w:val="20"/>
    </w:rPr>
  </w:style>
  <w:style w:type="paragraph" w:styleId="ListNumber5">
    <w:name w:val="List Number 5"/>
    <w:basedOn w:val="Normal"/>
    <w:pPr>
      <w:numPr>
        <w:numId w:val="17"/>
      </w:numPr>
    </w:pPr>
    <w:rPr>
      <w:sz w:val="20"/>
      <w:szCs w:val="20"/>
    </w:rPr>
  </w:style>
  <w:style w:type="paragraph" w:customStyle="1" w:styleId="SectionTitle">
    <w:name w:val="Section Title"/>
    <w:next w:val="Normal"/>
    <w:pPr>
      <w:spacing w:after="200"/>
      <w:jc w:val="center"/>
    </w:pPr>
    <w:rPr>
      <w:b/>
      <w:sz w:val="44"/>
      <w:lang w:val="en-GB"/>
    </w:rPr>
  </w:style>
  <w:style w:type="paragraph" w:styleId="Title">
    <w:name w:val="Title"/>
    <w:basedOn w:val="Normal"/>
    <w:qFormat/>
    <w:pPr>
      <w:jc w:val="center"/>
    </w:pPr>
    <w:rPr>
      <w:rFonts w:ascii="Arial" w:hAnsi="Arial"/>
      <w:b/>
      <w:sz w:val="48"/>
      <w:szCs w:val="20"/>
    </w:rPr>
  </w:style>
  <w:style w:type="paragraph" w:customStyle="1" w:styleId="Outline2">
    <w:name w:val="Outline2"/>
    <w:basedOn w:val="Normal"/>
    <w:pPr>
      <w:numPr>
        <w:ilvl w:val="1"/>
        <w:numId w:val="7"/>
      </w:numPr>
      <w:tabs>
        <w:tab w:val="num" w:pos="864"/>
      </w:tabs>
      <w:spacing w:before="240"/>
      <w:ind w:left="864" w:hanging="504"/>
    </w:pPr>
    <w:rPr>
      <w:rFonts w:ascii="Arial" w:hAnsi="Arial"/>
      <w:kern w:val="28"/>
      <w:sz w:val="20"/>
      <w:szCs w:val="20"/>
    </w:rPr>
  </w:style>
  <w:style w:type="paragraph" w:styleId="List">
    <w:name w:val="List"/>
    <w:aliases w:val="1. List"/>
    <w:basedOn w:val="Normal"/>
    <w:pPr>
      <w:spacing w:before="120" w:after="120"/>
      <w:ind w:left="1440"/>
      <w:jc w:val="both"/>
    </w:pPr>
    <w:rPr>
      <w:rFonts w:ascii="Arial" w:hAnsi="Arial"/>
      <w:sz w:val="20"/>
      <w:szCs w:val="20"/>
    </w:rPr>
  </w:style>
  <w:style w:type="paragraph" w:customStyle="1" w:styleId="explanatoryclause">
    <w:name w:val="explanatory_clause"/>
    <w:basedOn w:val="Normal"/>
    <w:pPr>
      <w:suppressAutoHyphens/>
      <w:spacing w:after="240"/>
      <w:ind w:left="738" w:right="-14" w:hanging="738"/>
    </w:pPr>
    <w:rPr>
      <w:rFonts w:ascii="Arial" w:hAnsi="Arial"/>
      <w:sz w:val="22"/>
      <w:szCs w:val="20"/>
    </w:rPr>
  </w:style>
  <w:style w:type="character" w:styleId="Hyperlink">
    <w:name w:val="Hyperlink"/>
    <w:uiPriority w:val="99"/>
    <w:rPr>
      <w:color w:val="0000FF"/>
      <w:u w:val="single"/>
    </w:rPr>
  </w:style>
  <w:style w:type="paragraph" w:customStyle="1" w:styleId="Level3Body">
    <w:name w:val="Level 3 (Body)"/>
    <w:pPr>
      <w:tabs>
        <w:tab w:val="left" w:pos="1502"/>
      </w:tabs>
      <w:spacing w:line="270" w:lineRule="atLeast"/>
      <w:ind w:left="1502" w:hanging="425"/>
      <w:jc w:val="both"/>
    </w:pPr>
    <w:rPr>
      <w:rFonts w:ascii="Optima" w:hAnsi="Optima"/>
      <w:sz w:val="22"/>
    </w:rPr>
  </w:style>
  <w:style w:type="paragraph" w:styleId="List2">
    <w:name w:val="List 2"/>
    <w:basedOn w:val="Normal"/>
    <w:pPr>
      <w:ind w:left="720" w:hanging="360"/>
    </w:pPr>
  </w:style>
  <w:style w:type="paragraph" w:styleId="List3">
    <w:name w:val="List 3"/>
    <w:basedOn w:val="Normal"/>
    <w:pPr>
      <w:ind w:left="1080" w:hanging="360"/>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Enclosure">
    <w:name w:val="Enclosure"/>
    <w:basedOn w:val="Normal"/>
  </w:style>
  <w:style w:type="paragraph" w:styleId="NormalIndent">
    <w:name w:val="Normal Indent"/>
    <w:basedOn w:val="Normal"/>
    <w:pPr>
      <w:ind w:left="720"/>
    </w:pPr>
  </w:style>
  <w:style w:type="character" w:styleId="FollowedHyperlink">
    <w:name w:val="FollowedHyperlink"/>
    <w:rPr>
      <w:color w:val="800080"/>
      <w:u w:val="single"/>
    </w:rPr>
  </w:style>
  <w:style w:type="paragraph" w:styleId="BodyTextIndent2">
    <w:name w:val="Body Text Indent 2"/>
    <w:basedOn w:val="Normal"/>
    <w:pPr>
      <w:tabs>
        <w:tab w:val="left" w:pos="720"/>
        <w:tab w:val="right" w:pos="8741"/>
      </w:tabs>
      <w:ind w:left="720" w:hanging="720"/>
    </w:pPr>
    <w:rPr>
      <w:rFonts w:ascii="Arial" w:hAnsi="Arial"/>
      <w:sz w:val="22"/>
      <w:szCs w:val="20"/>
    </w:rPr>
  </w:style>
  <w:style w:type="paragraph" w:customStyle="1" w:styleId="ShortReturnAddress">
    <w:name w:val="Short Return Address"/>
    <w:basedOn w:val="Normal"/>
  </w:style>
  <w:style w:type="paragraph" w:styleId="IndexHeading">
    <w:name w:val="index heading"/>
    <w:basedOn w:val="Normal"/>
    <w:next w:val="Index1"/>
    <w:semiHidden/>
    <w:rPr>
      <w:sz w:val="20"/>
      <w:szCs w:val="20"/>
    </w:rPr>
  </w:style>
  <w:style w:type="character" w:styleId="FootnoteReference">
    <w:name w:val="footnote reference"/>
    <w:rPr>
      <w:vertAlign w:val="superscript"/>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firstLine="3600"/>
    </w:pPr>
    <w:rPr>
      <w:rFonts w:ascii="Times" w:hAnsi="Times"/>
      <w:sz w:val="24"/>
    </w:rPr>
  </w:style>
  <w:style w:type="character" w:customStyle="1" w:styleId="EquationCaption">
    <w:name w:val="_Equation Caption"/>
  </w:style>
  <w:style w:type="character" w:customStyle="1" w:styleId="TechInit">
    <w:name w:val="Tech Init"/>
    <w:rPr>
      <w:rFonts w:ascii="Times New Roman" w:hAnsi="Times New Roman"/>
      <w:noProof w:val="0"/>
      <w:sz w:val="20"/>
      <w:lang w:val="en-US"/>
    </w:rPr>
  </w:style>
  <w:style w:type="character" w:customStyle="1" w:styleId="Technical1">
    <w:name w:val="Technical 1"/>
    <w:rPr>
      <w:rFonts w:ascii="Times New Roman" w:hAnsi="Times New Roman"/>
      <w:noProof w:val="0"/>
      <w:sz w:val="20"/>
      <w:lang w:val="en-US"/>
    </w:rPr>
  </w:style>
  <w:style w:type="character" w:customStyle="1" w:styleId="Technical2">
    <w:name w:val="Technical 2"/>
    <w:rPr>
      <w:rFonts w:ascii="Times New Roman" w:hAnsi="Times New Roman"/>
      <w:noProof w:val="0"/>
      <w:sz w:val="20"/>
      <w:lang w:val="en-US"/>
    </w:rPr>
  </w:style>
  <w:style w:type="character" w:customStyle="1" w:styleId="Technical3">
    <w:name w:val="Technical 3"/>
    <w:rPr>
      <w:rFonts w:ascii="Times New Roman" w:hAnsi="Times New Roman"/>
      <w:noProof w:val="0"/>
      <w:sz w:val="20"/>
      <w:lang w:val="en-US"/>
    </w:rPr>
  </w:style>
  <w:style w:type="paragraph" w:customStyle="1" w:styleId="Technical5">
    <w:name w:val="Technical 5"/>
    <w:pPr>
      <w:tabs>
        <w:tab w:val="left" w:pos="-720"/>
      </w:tabs>
      <w:suppressAutoHyphens/>
      <w:overflowPunct w:val="0"/>
      <w:autoSpaceDE w:val="0"/>
      <w:autoSpaceDN w:val="0"/>
      <w:adjustRightInd w:val="0"/>
      <w:ind w:firstLine="720"/>
      <w:textAlignment w:val="baseline"/>
    </w:pPr>
    <w:rPr>
      <w:b/>
    </w:rPr>
  </w:style>
  <w:style w:type="paragraph" w:customStyle="1" w:styleId="Technical6">
    <w:name w:val="Technical 6"/>
    <w:pPr>
      <w:tabs>
        <w:tab w:val="left" w:pos="-720"/>
      </w:tabs>
      <w:suppressAutoHyphens/>
      <w:overflowPunct w:val="0"/>
      <w:autoSpaceDE w:val="0"/>
      <w:autoSpaceDN w:val="0"/>
      <w:adjustRightInd w:val="0"/>
      <w:ind w:firstLine="720"/>
      <w:textAlignment w:val="baseline"/>
    </w:pPr>
    <w:rPr>
      <w:b/>
    </w:rPr>
  </w:style>
  <w:style w:type="paragraph" w:customStyle="1" w:styleId="Technical7">
    <w:name w:val="Technical 7"/>
    <w:pPr>
      <w:tabs>
        <w:tab w:val="left" w:pos="-720"/>
      </w:tabs>
      <w:suppressAutoHyphens/>
      <w:overflowPunct w:val="0"/>
      <w:autoSpaceDE w:val="0"/>
      <w:autoSpaceDN w:val="0"/>
      <w:adjustRightInd w:val="0"/>
      <w:ind w:firstLine="720"/>
      <w:textAlignment w:val="baseline"/>
    </w:pPr>
    <w:rPr>
      <w:b/>
    </w:rPr>
  </w:style>
  <w:style w:type="paragraph" w:customStyle="1" w:styleId="Technical8">
    <w:name w:val="Technical 8"/>
    <w:pPr>
      <w:tabs>
        <w:tab w:val="left" w:pos="-720"/>
      </w:tabs>
      <w:suppressAutoHyphens/>
      <w:overflowPunct w:val="0"/>
      <w:autoSpaceDE w:val="0"/>
      <w:autoSpaceDN w:val="0"/>
      <w:adjustRightInd w:val="0"/>
      <w:ind w:firstLine="720"/>
      <w:textAlignment w:val="baseline"/>
    </w:pPr>
    <w:rPr>
      <w:b/>
    </w:rPr>
  </w:style>
  <w:style w:type="character" w:customStyle="1" w:styleId="DocInit">
    <w:name w:val="Doc Init"/>
    <w:basedOn w:val="DefaultParagraphFont"/>
  </w:style>
  <w:style w:type="paragraph" w:customStyle="1" w:styleId="Document1">
    <w:name w:val="Document 1"/>
    <w:pPr>
      <w:keepNext/>
      <w:keepLines/>
      <w:tabs>
        <w:tab w:val="left" w:pos="-720"/>
      </w:tabs>
      <w:suppressAutoHyphens/>
      <w:overflowPunct w:val="0"/>
      <w:autoSpaceDE w:val="0"/>
      <w:autoSpaceDN w:val="0"/>
      <w:adjustRightInd w:val="0"/>
      <w:textAlignment w:val="baseline"/>
    </w:pPr>
  </w:style>
  <w:style w:type="character" w:customStyle="1" w:styleId="Document2">
    <w:name w:val="Document 2"/>
    <w:rPr>
      <w:rFonts w:ascii="Times New Roman" w:hAnsi="Times New Roman"/>
      <w:noProof w:val="0"/>
      <w:sz w:val="20"/>
      <w:lang w:val="en-US"/>
    </w:rPr>
  </w:style>
  <w:style w:type="character" w:customStyle="1" w:styleId="Document3">
    <w:name w:val="Document 3"/>
    <w:rPr>
      <w:rFonts w:ascii="Times New Roman" w:hAnsi="Times New Roman"/>
      <w:noProof w:val="0"/>
      <w:sz w:val="20"/>
      <w:lang w:val="en-US"/>
    </w:rPr>
  </w:style>
  <w:style w:type="character" w:customStyle="1" w:styleId="Document4">
    <w:name w:val="Document 4"/>
    <w:rPr>
      <w:b/>
      <w:i/>
      <w:sz w:val="20"/>
    </w:rPr>
  </w:style>
  <w:style w:type="character" w:customStyle="1" w:styleId="Document5">
    <w:name w:val="Document 5"/>
    <w:basedOn w:val="DefaultParagraphFont"/>
  </w:style>
  <w:style w:type="character" w:customStyle="1" w:styleId="Document6">
    <w:name w:val="Document 6"/>
    <w:basedOn w:val="DefaultParagraphFont"/>
  </w:style>
  <w:style w:type="character" w:customStyle="1" w:styleId="Document7">
    <w:name w:val="Document 7"/>
    <w:basedOn w:val="DefaultParagraphFont"/>
  </w:style>
  <w:style w:type="character" w:customStyle="1" w:styleId="Document8">
    <w:name w:val="Document 8"/>
    <w:basedOn w:val="DefaultParagraphFont"/>
  </w:style>
  <w:style w:type="paragraph" w:customStyle="1" w:styleId="Pleading">
    <w:name w:val="Pleading"/>
    <w:pPr>
      <w:tabs>
        <w:tab w:val="left" w:pos="-720"/>
      </w:tabs>
      <w:suppressAutoHyphens/>
      <w:overflowPunct w:val="0"/>
      <w:autoSpaceDE w:val="0"/>
      <w:autoSpaceDN w:val="0"/>
      <w:adjustRightInd w:val="0"/>
      <w:spacing w:line="240" w:lineRule="exact"/>
      <w:textAlignment w:val="baseline"/>
    </w:pPr>
  </w:style>
  <w:style w:type="character" w:customStyle="1" w:styleId="AHead">
    <w:name w:val="A Head"/>
    <w:rPr>
      <w:rFonts w:ascii="Times New Roman" w:hAnsi="Times New Roman"/>
      <w:noProof w:val="0"/>
      <w:sz w:val="20"/>
      <w:lang w:val="en-US"/>
    </w:rPr>
  </w:style>
  <w:style w:type="paragraph" w:customStyle="1" w:styleId="BHead">
    <w:name w:val="B Head"/>
    <w:pPr>
      <w:tabs>
        <w:tab w:val="left" w:pos="-720"/>
      </w:tabs>
      <w:suppressAutoHyphens/>
      <w:overflowPunct w:val="0"/>
      <w:autoSpaceDE w:val="0"/>
      <w:autoSpaceDN w:val="0"/>
      <w:adjustRightInd w:val="0"/>
      <w:textAlignment w:val="baseline"/>
    </w:pPr>
  </w:style>
  <w:style w:type="paragraph" w:customStyle="1" w:styleId="CHead">
    <w:name w:val="C Head"/>
    <w:pPr>
      <w:tabs>
        <w:tab w:val="left" w:pos="-720"/>
      </w:tabs>
      <w:suppressAutoHyphens/>
      <w:overflowPunct w:val="0"/>
      <w:autoSpaceDE w:val="0"/>
      <w:autoSpaceDN w:val="0"/>
      <w:adjustRightInd w:val="0"/>
      <w:textAlignment w:val="baseline"/>
    </w:pPr>
  </w:style>
  <w:style w:type="paragraph" w:customStyle="1" w:styleId="SecNoHe">
    <w:name w:val="Sec No. &amp; He"/>
    <w:pPr>
      <w:tabs>
        <w:tab w:val="left" w:pos="-720"/>
      </w:tabs>
      <w:suppressAutoHyphens/>
      <w:overflowPunct w:val="0"/>
      <w:autoSpaceDE w:val="0"/>
      <w:autoSpaceDN w:val="0"/>
      <w:adjustRightInd w:val="0"/>
      <w:textAlignment w:val="baseline"/>
    </w:pPr>
  </w:style>
  <w:style w:type="character" w:customStyle="1" w:styleId="DefaultPara">
    <w:name w:val="Default Para"/>
    <w:rPr>
      <w:rFonts w:ascii="CG Times" w:hAnsi="CG Times"/>
      <w:b/>
      <w:i/>
      <w:noProof w:val="0"/>
      <w:sz w:val="24"/>
      <w:lang w:val="en-US"/>
    </w:rPr>
  </w:style>
  <w:style w:type="paragraph" w:customStyle="1" w:styleId="RightPar1">
    <w:name w:val="Right Par[1]"/>
    <w:pPr>
      <w:tabs>
        <w:tab w:val="left" w:pos="-720"/>
        <w:tab w:val="left" w:pos="0"/>
        <w:tab w:val="decimal" w:pos="720"/>
      </w:tabs>
      <w:suppressAutoHyphens/>
      <w:overflowPunct w:val="0"/>
      <w:autoSpaceDE w:val="0"/>
      <w:autoSpaceDN w:val="0"/>
      <w:adjustRightInd w:val="0"/>
      <w:ind w:firstLine="720"/>
      <w:textAlignment w:val="baseline"/>
    </w:pPr>
    <w:rPr>
      <w:rFonts w:ascii="CG Times" w:hAnsi="CG Times"/>
      <w:b/>
      <w:i/>
      <w:sz w:val="24"/>
    </w:rPr>
  </w:style>
  <w:style w:type="paragraph" w:customStyle="1" w:styleId="RightPar2">
    <w:name w:val="Right Par[2]"/>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G Times" w:hAnsi="CG Times"/>
      <w:b/>
      <w:i/>
      <w:sz w:val="24"/>
    </w:rPr>
  </w:style>
  <w:style w:type="paragraph" w:customStyle="1" w:styleId="RightPar3">
    <w:name w:val="Right Par[3]"/>
    <w:pPr>
      <w:tabs>
        <w:tab w:val="left" w:pos="-720"/>
        <w:tab w:val="left" w:pos="0"/>
        <w:tab w:val="left" w:pos="720"/>
        <w:tab w:val="left" w:pos="1440"/>
        <w:tab w:val="decimal" w:pos="2160"/>
      </w:tabs>
      <w:suppressAutoHyphens/>
      <w:overflowPunct w:val="0"/>
      <w:autoSpaceDE w:val="0"/>
      <w:autoSpaceDN w:val="0"/>
      <w:adjustRightInd w:val="0"/>
      <w:ind w:firstLine="2160"/>
      <w:textAlignment w:val="baseline"/>
    </w:pPr>
    <w:rPr>
      <w:rFonts w:ascii="CG Times" w:hAnsi="CG Times"/>
      <w:b/>
      <w:i/>
      <w:sz w:val="24"/>
    </w:rPr>
  </w:style>
  <w:style w:type="paragraph" w:customStyle="1" w:styleId="RightPar4">
    <w:name w:val="Right Par[4]"/>
    <w:pPr>
      <w:tabs>
        <w:tab w:val="left" w:pos="-720"/>
        <w:tab w:val="left" w:pos="0"/>
        <w:tab w:val="left" w:pos="720"/>
        <w:tab w:val="left" w:pos="1440"/>
        <w:tab w:val="left" w:pos="2160"/>
        <w:tab w:val="decimal" w:pos="2880"/>
      </w:tabs>
      <w:suppressAutoHyphens/>
      <w:overflowPunct w:val="0"/>
      <w:autoSpaceDE w:val="0"/>
      <w:autoSpaceDN w:val="0"/>
      <w:adjustRightInd w:val="0"/>
      <w:ind w:firstLine="2880"/>
      <w:textAlignment w:val="baseline"/>
    </w:pPr>
    <w:rPr>
      <w:rFonts w:ascii="CG Times" w:hAnsi="CG Times"/>
      <w:b/>
      <w:i/>
      <w:sz w:val="24"/>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textAlignment w:val="baseline"/>
    </w:pPr>
    <w:rPr>
      <w:rFonts w:ascii="CG Times" w:hAnsi="CG Times"/>
      <w:b/>
      <w:i/>
      <w:sz w:val="24"/>
    </w:rPr>
  </w:style>
  <w:style w:type="paragraph" w:customStyle="1" w:styleId="RightPar6">
    <w:name w:val="Right Par[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textAlignment w:val="baseline"/>
    </w:pPr>
    <w:rPr>
      <w:rFonts w:ascii="CG Times" w:hAnsi="CG Times"/>
      <w:b/>
      <w:i/>
      <w:sz w:val="24"/>
    </w:rPr>
  </w:style>
  <w:style w:type="paragraph" w:customStyle="1" w:styleId="RightPar7">
    <w:name w:val="Right Par[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textAlignment w:val="baseline"/>
    </w:pPr>
    <w:rPr>
      <w:rFonts w:ascii="CG Times" w:hAnsi="CG Times"/>
      <w:b/>
      <w:i/>
      <w:sz w:val="24"/>
    </w:rPr>
  </w:style>
  <w:style w:type="paragraph" w:customStyle="1" w:styleId="RightPar8">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textAlignment w:val="baseline"/>
    </w:pPr>
    <w:rPr>
      <w:rFonts w:ascii="CG Times" w:hAnsi="CG Times"/>
      <w:b/>
      <w:i/>
      <w:sz w:val="24"/>
    </w:rPr>
  </w:style>
  <w:style w:type="character" w:customStyle="1" w:styleId="Bibliogrphy">
    <w:name w:val="Bibliogrphy"/>
    <w:basedOn w:val="DefaultParagraphFont"/>
  </w:style>
  <w:style w:type="character" w:customStyle="1" w:styleId="BulletList">
    <w:name w:val="Bullet List"/>
    <w:basedOn w:val="DefaultParagraphFont"/>
  </w:style>
  <w:style w:type="paragraph" w:customStyle="1" w:styleId="Head21">
    <w:name w:val="Head 2.1"/>
    <w:basedOn w:val="Normal"/>
    <w:pPr>
      <w:suppressAutoHyphens/>
      <w:overflowPunct w:val="0"/>
      <w:autoSpaceDE w:val="0"/>
      <w:autoSpaceDN w:val="0"/>
      <w:adjustRightInd w:val="0"/>
      <w:jc w:val="center"/>
      <w:textAlignment w:val="baseline"/>
    </w:pPr>
    <w:rPr>
      <w:b/>
      <w:sz w:val="28"/>
      <w:szCs w:val="20"/>
    </w:rPr>
  </w:style>
  <w:style w:type="paragraph" w:customStyle="1" w:styleId="Head22">
    <w:name w:val="Head 2.2"/>
    <w:basedOn w:val="Normal"/>
    <w:pPr>
      <w:tabs>
        <w:tab w:val="left" w:pos="360"/>
      </w:tabs>
      <w:suppressAutoHyphens/>
      <w:overflowPunct w:val="0"/>
      <w:autoSpaceDE w:val="0"/>
      <w:autoSpaceDN w:val="0"/>
      <w:adjustRightInd w:val="0"/>
      <w:ind w:left="360" w:hanging="360"/>
      <w:textAlignment w:val="baseline"/>
    </w:pPr>
    <w:rPr>
      <w:b/>
      <w:szCs w:val="20"/>
    </w:rPr>
  </w:style>
  <w:style w:type="paragraph" w:customStyle="1" w:styleId="Head41">
    <w:name w:val="Head 4.1"/>
    <w:basedOn w:val="Normal"/>
    <w:pPr>
      <w:suppressAutoHyphens/>
      <w:overflowPunct w:val="0"/>
      <w:autoSpaceDE w:val="0"/>
      <w:autoSpaceDN w:val="0"/>
      <w:adjustRightInd w:val="0"/>
      <w:spacing w:before="120" w:after="200"/>
      <w:jc w:val="center"/>
      <w:textAlignment w:val="baseline"/>
    </w:pPr>
    <w:rPr>
      <w:b/>
      <w:sz w:val="28"/>
      <w:szCs w:val="20"/>
    </w:rPr>
  </w:style>
  <w:style w:type="paragraph" w:customStyle="1" w:styleId="Head42">
    <w:name w:val="Head 4.2"/>
    <w:basedOn w:val="Normal"/>
    <w:pPr>
      <w:tabs>
        <w:tab w:val="left" w:pos="360"/>
      </w:tabs>
      <w:suppressAutoHyphens/>
      <w:overflowPunct w:val="0"/>
      <w:autoSpaceDE w:val="0"/>
      <w:autoSpaceDN w:val="0"/>
      <w:adjustRightInd w:val="0"/>
      <w:ind w:left="360" w:hanging="360"/>
      <w:textAlignment w:val="baseline"/>
    </w:pPr>
    <w:rPr>
      <w:b/>
      <w:szCs w:val="20"/>
    </w:rPr>
  </w:style>
  <w:style w:type="paragraph" w:customStyle="1" w:styleId="Sub-ClauseText">
    <w:name w:val="Sub-Clause Text"/>
    <w:basedOn w:val="Normal"/>
    <w:pPr>
      <w:overflowPunct w:val="0"/>
      <w:autoSpaceDE w:val="0"/>
      <w:autoSpaceDN w:val="0"/>
      <w:adjustRightInd w:val="0"/>
      <w:spacing w:before="120" w:after="120"/>
      <w:jc w:val="both"/>
      <w:textAlignment w:val="baseline"/>
    </w:pPr>
    <w:rPr>
      <w:spacing w:val="-4"/>
      <w:szCs w:val="20"/>
    </w:rPr>
  </w:style>
  <w:style w:type="paragraph" w:customStyle="1" w:styleId="Outline1">
    <w:name w:val="Outline1"/>
    <w:basedOn w:val="Outline"/>
    <w:next w:val="Outline2"/>
    <w:pPr>
      <w:keepNext/>
      <w:tabs>
        <w:tab w:val="left" w:pos="360"/>
      </w:tabs>
      <w:overflowPunct w:val="0"/>
      <w:autoSpaceDE w:val="0"/>
      <w:autoSpaceDN w:val="0"/>
      <w:adjustRightInd w:val="0"/>
      <w:ind w:left="360" w:hanging="360"/>
      <w:textAlignment w:val="baseline"/>
    </w:pPr>
    <w:rPr>
      <w:rFonts w:ascii="Times New Roman" w:hAnsi="Times New Roman"/>
      <w:sz w:val="24"/>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pPr>
      <w:tabs>
        <w:tab w:val="left" w:pos="360"/>
      </w:tabs>
      <w:suppressAutoHyphens/>
      <w:overflowPunct w:val="0"/>
      <w:autoSpaceDE w:val="0"/>
      <w:autoSpaceDN w:val="0"/>
      <w:adjustRightInd w:val="0"/>
      <w:ind w:left="360" w:hanging="360"/>
      <w:textAlignment w:val="baseline"/>
    </w:pPr>
    <w:rPr>
      <w:sz w:val="20"/>
      <w:szCs w:val="20"/>
    </w:rPr>
  </w:style>
  <w:style w:type="paragraph" w:customStyle="1" w:styleId="text3">
    <w:name w:val="text 3"/>
    <w:basedOn w:val="Normal"/>
    <w:pPr>
      <w:spacing w:before="240" w:after="240"/>
      <w:ind w:left="1418"/>
    </w:pPr>
  </w:style>
  <w:style w:type="paragraph" w:customStyle="1" w:styleId="e4">
    <w:name w:val="e4"/>
    <w:aliases w:val="exh line end"/>
    <w:basedOn w:val="Normal"/>
    <w:next w:val="Normal"/>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szCs w:val="20"/>
    </w:rPr>
  </w:style>
  <w:style w:type="paragraph" w:styleId="NoteHeading">
    <w:name w:val="Note Heading"/>
    <w:basedOn w:val="Normal"/>
    <w:next w:val="Normal"/>
    <w:rsid w:val="00402C5B"/>
    <w:pPr>
      <w:suppressAutoHyphens/>
      <w:overflowPunct w:val="0"/>
      <w:autoSpaceDE w:val="0"/>
      <w:autoSpaceDN w:val="0"/>
      <w:adjustRightInd w:val="0"/>
      <w:jc w:val="both"/>
      <w:textAlignment w:val="baseline"/>
    </w:pPr>
    <w:rPr>
      <w:szCs w:val="20"/>
    </w:rPr>
  </w:style>
  <w:style w:type="character" w:customStyle="1" w:styleId="Header2-SubClausesCharChar">
    <w:name w:val="Header 2 - SubClauses Char Char"/>
    <w:rPr>
      <w:rFonts w:cs="Arial"/>
      <w:sz w:val="24"/>
      <w:szCs w:val="24"/>
      <w:lang w:val="en-US" w:eastAsia="en-US" w:bidi="ar-SA"/>
    </w:rPr>
  </w:style>
  <w:style w:type="paragraph" w:customStyle="1" w:styleId="SectionXHeader3">
    <w:name w:val="Section X Header 3"/>
    <w:basedOn w:val="Heading1"/>
    <w:autoRedefine/>
    <w:rsid w:val="00451007"/>
    <w:pPr>
      <w:keepNext w:val="0"/>
      <w:tabs>
        <w:tab w:val="clear" w:pos="1422"/>
      </w:tabs>
      <w:ind w:left="0"/>
      <w:jc w:val="both"/>
    </w:pPr>
    <w:rPr>
      <w:rFonts w:ascii="Times New Roman" w:hAnsi="Times New Roman" w:cs="Times New Roman"/>
      <w:b w:val="0"/>
      <w:bCs/>
      <w:sz w:val="24"/>
    </w:rPr>
  </w:style>
  <w:style w:type="paragraph" w:customStyle="1" w:styleId="Part1">
    <w:name w:val="Part 1"/>
    <w:aliases w:val="2,3 Header 4"/>
    <w:basedOn w:val="Normal"/>
    <w:autoRedefine/>
    <w:pPr>
      <w:spacing w:before="3120" w:after="240"/>
      <w:jc w:val="center"/>
    </w:pPr>
    <w:rPr>
      <w:b/>
      <w:sz w:val="48"/>
      <w:szCs w:val="20"/>
    </w:rPr>
  </w:style>
  <w:style w:type="paragraph" w:customStyle="1" w:styleId="plane">
    <w:name w:val="plane"/>
    <w:basedOn w:val="Normal"/>
    <w:pPr>
      <w:suppressAutoHyphens/>
      <w:jc w:val="both"/>
    </w:pPr>
    <w:rPr>
      <w:rFonts w:ascii="Tms Rmn" w:hAnsi="Tms Rmn"/>
      <w:szCs w:val="20"/>
    </w:rPr>
  </w:style>
  <w:style w:type="paragraph" w:customStyle="1" w:styleId="S8Header1">
    <w:name w:val="S8 Header 1"/>
    <w:basedOn w:val="Normal"/>
    <w:next w:val="Normal"/>
    <w:pPr>
      <w:spacing w:before="120" w:after="200"/>
      <w:jc w:val="both"/>
    </w:pPr>
    <w:rPr>
      <w:b/>
      <w:szCs w:val="20"/>
    </w:rPr>
  </w:style>
  <w:style w:type="paragraph" w:customStyle="1" w:styleId="S1-Header1">
    <w:name w:val="S1-Header1"/>
    <w:basedOn w:val="Normal"/>
    <w:pPr>
      <w:numPr>
        <w:numId w:val="32"/>
      </w:numPr>
      <w:spacing w:before="240" w:after="240"/>
      <w:jc w:val="center"/>
    </w:pPr>
    <w:rPr>
      <w:b/>
      <w:sz w:val="28"/>
    </w:rPr>
  </w:style>
  <w:style w:type="paragraph" w:customStyle="1" w:styleId="S1-Header2">
    <w:name w:val="S1-Header2"/>
    <w:basedOn w:val="Normal"/>
    <w:pPr>
      <w:numPr>
        <w:numId w:val="31"/>
      </w:numPr>
      <w:spacing w:after="200"/>
    </w:pPr>
    <w:rPr>
      <w:b/>
    </w:rPr>
  </w:style>
  <w:style w:type="paragraph" w:customStyle="1" w:styleId="StyleHeader2-SubClausesItalic">
    <w:name w:val="Style Header 2 - SubClauses + Italic"/>
    <w:basedOn w:val="Header2-SubClauses"/>
    <w:rPr>
      <w:i/>
      <w:iCs/>
    </w:rPr>
  </w:style>
  <w:style w:type="character" w:customStyle="1" w:styleId="StyleHeader2-SubClausesItalicChar">
    <w:name w:val="Style Header 2 - SubClauses + Italic Char"/>
    <w:rPr>
      <w:rFonts w:cs="Arial"/>
      <w:i/>
      <w:iCs/>
      <w:sz w:val="24"/>
      <w:szCs w:val="24"/>
      <w:lang w:val="en-US" w:eastAsia="en-US" w:bidi="ar-SA"/>
    </w:rPr>
  </w:style>
  <w:style w:type="paragraph" w:customStyle="1" w:styleId="StyleHeader2-SubClausesAfter6pt">
    <w:name w:val="Style Header 2 - SubClauses + After:  6 pt"/>
    <w:basedOn w:val="Header2-SubClauses"/>
    <w:rPr>
      <w:rFonts w:cs="Times New Roman"/>
    </w:rPr>
  </w:style>
  <w:style w:type="paragraph" w:customStyle="1" w:styleId="StyleSubtitleLeft013Right02">
    <w:name w:val="Style Subtitle + Left:  0.13&quot; Right:  0.2&quot;"/>
    <w:basedOn w:val="Subtitle"/>
    <w:pPr>
      <w:ind w:left="180" w:right="288"/>
    </w:pPr>
    <w:rPr>
      <w:bCs/>
    </w:rPr>
  </w:style>
  <w:style w:type="paragraph" w:customStyle="1" w:styleId="StyleArial20ptBoldCenteredBefore6ptAfter12pt">
    <w:name w:val="Style Arial 20 pt Bold Centered Before:  6 pt After:  12 pt"/>
    <w:basedOn w:val="Normal"/>
    <w:pPr>
      <w:spacing w:before="120" w:after="240"/>
      <w:jc w:val="center"/>
    </w:pPr>
    <w:rPr>
      <w:b/>
      <w:bCs/>
      <w:sz w:val="36"/>
      <w:szCs w:val="20"/>
    </w:rPr>
  </w:style>
  <w:style w:type="paragraph" w:customStyle="1" w:styleId="S3-Header1">
    <w:name w:val="S3-Header 1"/>
    <w:basedOn w:val="Normal"/>
    <w:pPr>
      <w:spacing w:before="120" w:after="200"/>
      <w:ind w:left="1080" w:hanging="720"/>
      <w:jc w:val="both"/>
    </w:pPr>
    <w:rPr>
      <w:b/>
      <w:bCs/>
      <w:noProof/>
      <w:sz w:val="28"/>
      <w:szCs w:val="20"/>
    </w:rPr>
  </w:style>
  <w:style w:type="paragraph" w:customStyle="1" w:styleId="S3-Heading2">
    <w:name w:val="S3-Heading 2"/>
    <w:basedOn w:val="Normal"/>
    <w:pPr>
      <w:spacing w:after="200"/>
      <w:ind w:left="1080" w:right="288" w:hanging="720"/>
      <w:jc w:val="both"/>
    </w:pPr>
    <w:rPr>
      <w:b/>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S4Header">
    <w:name w:val="S4 Header"/>
    <w:basedOn w:val="Normal"/>
    <w:next w:val="Normal"/>
    <w:pPr>
      <w:spacing w:before="120" w:after="240"/>
      <w:jc w:val="center"/>
    </w:pPr>
    <w:rPr>
      <w:b/>
      <w:sz w:val="32"/>
      <w:szCs w:val="20"/>
    </w:rPr>
  </w:style>
  <w:style w:type="paragraph" w:customStyle="1" w:styleId="S4-header1">
    <w:name w:val="S4-header1"/>
    <w:basedOn w:val="Normal"/>
    <w:pPr>
      <w:spacing w:before="120" w:after="240"/>
      <w:jc w:val="center"/>
    </w:pPr>
    <w:rPr>
      <w:b/>
      <w:sz w:val="36"/>
      <w:szCs w:val="20"/>
    </w:rPr>
  </w:style>
  <w:style w:type="paragraph" w:customStyle="1" w:styleId="S4-Header10">
    <w:name w:val="S4-Header 1"/>
    <w:basedOn w:val="Normal"/>
    <w:next w:val="Normal"/>
    <w:rsid w:val="00002A9A"/>
    <w:pPr>
      <w:spacing w:before="120" w:after="240"/>
      <w:jc w:val="center"/>
    </w:pPr>
    <w:rPr>
      <w:rFonts w:cs="Arial"/>
      <w:b/>
      <w:sz w:val="36"/>
    </w:rPr>
  </w:style>
  <w:style w:type="paragraph" w:customStyle="1" w:styleId="StyleSectionVHeaderLeft025Right02">
    <w:name w:val="Style Section V. Header + Left:  0.25&quot; Right:  0.2&quot;"/>
    <w:basedOn w:val="SectionVHeader"/>
    <w:pPr>
      <w:spacing w:before="120" w:after="240"/>
      <w:ind w:left="360" w:right="288"/>
    </w:pPr>
    <w:rPr>
      <w:rFonts w:ascii="Times New Roman" w:hAnsi="Times New Roman"/>
      <w:bCs/>
      <w:sz w:val="32"/>
    </w:rPr>
  </w:style>
  <w:style w:type="paragraph" w:customStyle="1" w:styleId="StyleStyleHeader1-ClausesAfter0ptLeft0Hanging">
    <w:name w:val="Style Style Header 1 - Clauses + After:  0 pt + Left:  0&quot; Hanging:..."/>
    <w:basedOn w:val="Normal"/>
    <w:rsid w:val="00493775"/>
    <w:pPr>
      <w:tabs>
        <w:tab w:val="left" w:pos="576"/>
      </w:tabs>
      <w:spacing w:after="200"/>
      <w:ind w:left="576" w:hanging="576"/>
      <w:jc w:val="both"/>
    </w:pPr>
    <w:rPr>
      <w:szCs w:val="20"/>
      <w:lang w:val="es-ES_tradnl"/>
    </w:rPr>
  </w:style>
  <w:style w:type="paragraph" w:customStyle="1" w:styleId="S4-Header2">
    <w:name w:val="S4-Header 2"/>
    <w:basedOn w:val="Normal"/>
    <w:pPr>
      <w:spacing w:before="120" w:after="240"/>
      <w:jc w:val="center"/>
    </w:pPr>
    <w:rPr>
      <w:b/>
      <w:sz w:val="32"/>
    </w:rPr>
  </w:style>
  <w:style w:type="paragraph" w:customStyle="1" w:styleId="S6-Header1">
    <w:name w:val="S6-Header 1"/>
    <w:basedOn w:val="Normal"/>
    <w:next w:val="Normal"/>
    <w:pPr>
      <w:spacing w:before="120" w:after="240"/>
      <w:jc w:val="center"/>
    </w:pPr>
    <w:rPr>
      <w:rFonts w:cs="Arial"/>
      <w:b/>
      <w:sz w:val="32"/>
    </w:rPr>
  </w:style>
  <w:style w:type="paragraph" w:customStyle="1" w:styleId="Part">
    <w:name w:val="Part"/>
    <w:basedOn w:val="Normal"/>
    <w:pPr>
      <w:keepNext/>
      <w:spacing w:before="2280"/>
      <w:jc w:val="center"/>
    </w:pPr>
    <w:rPr>
      <w:b/>
      <w:sz w:val="52"/>
    </w:rPr>
  </w:style>
  <w:style w:type="character" w:styleId="CommentReference">
    <w:name w:val="annotation reference"/>
    <w:uiPriority w:val="99"/>
    <w:rPr>
      <w:sz w:val="16"/>
      <w:szCs w:val="16"/>
    </w:rPr>
  </w:style>
  <w:style w:type="paragraph" w:customStyle="1" w:styleId="StyleHead41Before6ptAfter6pt">
    <w:name w:val="Style Head 4.1 + Before:  6 pt After:  6 pt"/>
    <w:basedOn w:val="Head41"/>
    <w:rPr>
      <w:bCs/>
    </w:rPr>
  </w:style>
  <w:style w:type="paragraph" w:customStyle="1" w:styleId="S9Header1">
    <w:name w:val="S9 Header 1"/>
    <w:basedOn w:val="Normal"/>
    <w:next w:val="Normal"/>
    <w:pPr>
      <w:spacing w:before="120" w:after="240"/>
      <w:jc w:val="center"/>
    </w:pPr>
    <w:rPr>
      <w:b/>
      <w:sz w:val="36"/>
    </w:rPr>
  </w:style>
  <w:style w:type="paragraph" w:customStyle="1" w:styleId="StyleS1-Header1TimesNewRoman14pt">
    <w:name w:val="Style S1-Header1 + Times New Roman 14 pt"/>
    <w:basedOn w:val="S1-Header1"/>
    <w:pPr>
      <w:numPr>
        <w:numId w:val="0"/>
      </w:numPr>
    </w:pPr>
    <w:rPr>
      <w:bCs/>
    </w:rPr>
  </w:style>
  <w:style w:type="character" w:customStyle="1" w:styleId="BodyText2Char">
    <w:name w:val="Body Text 2 Char"/>
    <w:rPr>
      <w:rFonts w:ascii="Arial" w:hAnsi="Arial"/>
      <w:b/>
      <w:sz w:val="24"/>
      <w:lang w:val="en-US" w:eastAsia="en-US" w:bidi="ar-SA"/>
    </w:rPr>
  </w:style>
  <w:style w:type="character" w:customStyle="1" w:styleId="S1-Header1CharChar">
    <w:name w:val="S1-Header1 Char Char"/>
    <w:rPr>
      <w:rFonts w:ascii="Arial" w:hAnsi="Arial"/>
      <w:b/>
      <w:sz w:val="28"/>
      <w:szCs w:val="24"/>
      <w:lang w:val="en-US" w:eastAsia="en-US" w:bidi="ar-SA"/>
    </w:rPr>
  </w:style>
  <w:style w:type="character" w:customStyle="1" w:styleId="StyleS1-Header1TimesNewRoman14ptChar">
    <w:name w:val="Style S1-Header1 + Times New Roman 14 pt Char"/>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pPr>
      <w:numPr>
        <w:numId w:val="1"/>
      </w:numPr>
    </w:pPr>
  </w:style>
  <w:style w:type="character" w:customStyle="1" w:styleId="StyleStyleS1-Header1TimesNewRoman14ptChar">
    <w:name w:val="Style Style S1-Header1 + Times New Roman 14 pt + Char"/>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pPr>
      <w:numPr>
        <w:numId w:val="33"/>
      </w:numPr>
    </w:pPr>
  </w:style>
  <w:style w:type="character" w:customStyle="1" w:styleId="StyleStyleS1-Header1TimesNewRoman14pt1Char">
    <w:name w:val="Style Style S1-Header1 + Times New Roman 14 pt +1 Char"/>
    <w:rPr>
      <w:rFonts w:ascii="Arial" w:hAnsi="Arial"/>
      <w:b/>
      <w:bCs/>
      <w:sz w:val="28"/>
      <w:szCs w:val="24"/>
      <w:lang w:val="en-US" w:eastAsia="en-US" w:bidi="ar-SA"/>
    </w:rPr>
  </w:style>
  <w:style w:type="paragraph" w:customStyle="1" w:styleId="StyleHeader1-ClausesAfter0pt">
    <w:name w:val="Style Header 1 - Clauses + After:  0 pt"/>
    <w:basedOn w:val="Normal"/>
    <w:rsid w:val="00493775"/>
    <w:pPr>
      <w:spacing w:after="200"/>
      <w:jc w:val="both"/>
    </w:pPr>
    <w:rPr>
      <w:bCs/>
      <w:szCs w:val="20"/>
      <w:lang w:val="es-ES_tradnl"/>
    </w:rPr>
  </w:style>
  <w:style w:type="paragraph" w:customStyle="1" w:styleId="StyleHeader2-SubClausesBold">
    <w:name w:val="Style Header 2 - SubClauses + Bold"/>
    <w:basedOn w:val="Normal"/>
    <w:link w:val="StyleHeader2-SubClausesBoldChar"/>
    <w:autoRedefine/>
    <w:rsid w:val="00493775"/>
    <w:pPr>
      <w:tabs>
        <w:tab w:val="left" w:pos="576"/>
      </w:tabs>
      <w:spacing w:after="200"/>
      <w:ind w:left="612"/>
      <w:jc w:val="both"/>
    </w:pPr>
    <w:rPr>
      <w:b/>
      <w:bCs/>
      <w:szCs w:val="20"/>
      <w:lang w:val="es-ES_tradnl"/>
    </w:rPr>
  </w:style>
  <w:style w:type="character" w:customStyle="1" w:styleId="StyleHeader2-SubClausesBoldChar">
    <w:name w:val="Style Header 2 - SubClauses + Bold Char"/>
    <w:link w:val="StyleHeader2-SubClausesBold"/>
    <w:rsid w:val="00493775"/>
    <w:rPr>
      <w:b/>
      <w:bCs/>
      <w:sz w:val="24"/>
      <w:lang w:val="es-ES_tradnl" w:eastAsia="en-US" w:bidi="ar-SA"/>
    </w:rPr>
  </w:style>
  <w:style w:type="paragraph" w:styleId="TOAHeading">
    <w:name w:val="toa heading"/>
    <w:basedOn w:val="Normal"/>
    <w:next w:val="Normal"/>
    <w:semiHidden/>
    <w:rsid w:val="00002A9A"/>
    <w:pPr>
      <w:tabs>
        <w:tab w:val="left" w:pos="9000"/>
        <w:tab w:val="right" w:pos="9360"/>
      </w:tabs>
      <w:suppressAutoHyphens/>
      <w:overflowPunct w:val="0"/>
      <w:autoSpaceDE w:val="0"/>
      <w:autoSpaceDN w:val="0"/>
      <w:adjustRightInd w:val="0"/>
      <w:jc w:val="both"/>
      <w:textAlignment w:val="baseline"/>
    </w:pPr>
    <w:rPr>
      <w:szCs w:val="20"/>
    </w:rPr>
  </w:style>
  <w:style w:type="character" w:customStyle="1" w:styleId="CommentTextChar">
    <w:name w:val="Comment Text Char"/>
    <w:link w:val="CommentText"/>
    <w:uiPriority w:val="99"/>
    <w:rsid w:val="005F0029"/>
    <w:rPr>
      <w:rFonts w:ascii="Arial" w:hAnsi="Arial"/>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rsid w:val="00152955"/>
  </w:style>
  <w:style w:type="paragraph" w:customStyle="1" w:styleId="Style11">
    <w:name w:val="Style 11"/>
    <w:basedOn w:val="Normal"/>
    <w:rsid w:val="00220722"/>
    <w:pPr>
      <w:widowControl w:val="0"/>
      <w:autoSpaceDE w:val="0"/>
      <w:autoSpaceDN w:val="0"/>
      <w:spacing w:line="384" w:lineRule="atLeast"/>
    </w:pPr>
  </w:style>
  <w:style w:type="paragraph" w:customStyle="1" w:styleId="Sec3header">
    <w:name w:val="Sec3 header"/>
    <w:basedOn w:val="Style11"/>
    <w:rsid w:val="00220722"/>
    <w:pPr>
      <w:tabs>
        <w:tab w:val="left" w:leader="dot" w:pos="8424"/>
      </w:tabs>
      <w:spacing w:before="80" w:line="240" w:lineRule="auto"/>
    </w:pPr>
    <w:rPr>
      <w:rFonts w:ascii="Arial" w:hAnsi="Arial" w:cs="Arial"/>
      <w:b/>
      <w:sz w:val="22"/>
      <w:szCs w:val="20"/>
    </w:rPr>
  </w:style>
  <w:style w:type="paragraph" w:styleId="ListParagraph">
    <w:name w:val="List Paragraph"/>
    <w:aliases w:val="Citation List,본문(내용),List Paragraph (numbered (a)),Colorful List - Accent 11"/>
    <w:basedOn w:val="Normal"/>
    <w:link w:val="ListParagraphChar"/>
    <w:uiPriority w:val="34"/>
    <w:qFormat/>
    <w:rsid w:val="009349AF"/>
    <w:pPr>
      <w:ind w:left="720"/>
      <w:contextualSpacing/>
      <w:jc w:val="both"/>
    </w:pPr>
    <w:rPr>
      <w:szCs w:val="20"/>
    </w:rPr>
  </w:style>
  <w:style w:type="character" w:customStyle="1" w:styleId="HeaderChar">
    <w:name w:val="Header Char"/>
    <w:link w:val="Header"/>
    <w:uiPriority w:val="99"/>
    <w:rsid w:val="00E833ED"/>
    <w:rPr>
      <w:rFonts w:ascii="Arial" w:hAnsi="Arial"/>
    </w:rPr>
  </w:style>
  <w:style w:type="paragraph" w:customStyle="1" w:styleId="Header1">
    <w:name w:val="Header1"/>
    <w:basedOn w:val="Normal"/>
    <w:rsid w:val="001A418F"/>
    <w:pPr>
      <w:widowControl w:val="0"/>
      <w:autoSpaceDE w:val="0"/>
      <w:autoSpaceDN w:val="0"/>
      <w:spacing w:before="240" w:after="480"/>
      <w:jc w:val="center"/>
    </w:pPr>
    <w:rPr>
      <w:b/>
      <w:bCs/>
      <w:spacing w:val="4"/>
      <w:sz w:val="44"/>
      <w:szCs w:val="46"/>
    </w:rPr>
  </w:style>
  <w:style w:type="paragraph" w:customStyle="1" w:styleId="Default">
    <w:name w:val="Default"/>
    <w:rsid w:val="001A418F"/>
    <w:pPr>
      <w:autoSpaceDE w:val="0"/>
      <w:autoSpaceDN w:val="0"/>
      <w:adjustRightInd w:val="0"/>
    </w:pPr>
    <w:rPr>
      <w:color w:val="000000"/>
      <w:sz w:val="24"/>
      <w:szCs w:val="24"/>
    </w:rPr>
  </w:style>
  <w:style w:type="paragraph" w:customStyle="1" w:styleId="Section4heading">
    <w:name w:val="Section 4 heading"/>
    <w:basedOn w:val="Normal"/>
    <w:next w:val="Normal"/>
    <w:rsid w:val="000B3397"/>
    <w:pPr>
      <w:widowControl w:val="0"/>
      <w:tabs>
        <w:tab w:val="left" w:leader="dot" w:pos="8748"/>
      </w:tabs>
      <w:autoSpaceDE w:val="0"/>
      <w:autoSpaceDN w:val="0"/>
      <w:spacing w:after="240"/>
      <w:jc w:val="center"/>
    </w:pPr>
    <w:rPr>
      <w:b/>
      <w:sz w:val="36"/>
    </w:rPr>
  </w:style>
  <w:style w:type="paragraph" w:customStyle="1" w:styleId="Style19">
    <w:name w:val="Style 19"/>
    <w:basedOn w:val="Normal"/>
    <w:rsid w:val="000B3397"/>
    <w:pPr>
      <w:widowControl w:val="0"/>
      <w:autoSpaceDE w:val="0"/>
      <w:autoSpaceDN w:val="0"/>
      <w:adjustRightInd w:val="0"/>
    </w:pPr>
  </w:style>
  <w:style w:type="paragraph" w:customStyle="1" w:styleId="Style17">
    <w:name w:val="Style 17"/>
    <w:basedOn w:val="Normal"/>
    <w:rsid w:val="000B3397"/>
    <w:pPr>
      <w:widowControl w:val="0"/>
      <w:autoSpaceDE w:val="0"/>
      <w:autoSpaceDN w:val="0"/>
      <w:spacing w:line="264" w:lineRule="exact"/>
      <w:ind w:left="576" w:hanging="360"/>
    </w:pPr>
  </w:style>
  <w:style w:type="paragraph" w:customStyle="1" w:styleId="Style20">
    <w:name w:val="Style 20"/>
    <w:basedOn w:val="Normal"/>
    <w:rsid w:val="000B3397"/>
    <w:pPr>
      <w:widowControl w:val="0"/>
      <w:autoSpaceDE w:val="0"/>
      <w:autoSpaceDN w:val="0"/>
      <w:spacing w:before="144" w:after="360" w:line="264" w:lineRule="exact"/>
    </w:pPr>
  </w:style>
  <w:style w:type="paragraph" w:customStyle="1" w:styleId="StyleP3Header1-ClausesAfter12pt">
    <w:name w:val="Style P3 Header1-Clauses + After:  12 pt"/>
    <w:basedOn w:val="P3Header1-Clauses"/>
    <w:rsid w:val="00221AED"/>
    <w:pPr>
      <w:numPr>
        <w:numId w:val="12"/>
      </w:numPr>
      <w:tabs>
        <w:tab w:val="left" w:pos="972"/>
        <w:tab w:val="left" w:pos="1008"/>
      </w:tabs>
      <w:spacing w:after="240"/>
      <w:ind w:left="1008"/>
    </w:pPr>
    <w:rPr>
      <w:lang w:val="es-ES_tradnl"/>
    </w:rPr>
  </w:style>
  <w:style w:type="paragraph" w:customStyle="1" w:styleId="FIDICClauseName">
    <w:name w:val="FIDIC_ClauseName"/>
    <w:basedOn w:val="Normal"/>
    <w:next w:val="Normal"/>
    <w:rsid w:val="003E3B1A"/>
    <w:pPr>
      <w:spacing w:before="240" w:after="240" w:line="240" w:lineRule="exact"/>
    </w:pPr>
    <w:rPr>
      <w:rFonts w:ascii="Arial" w:hAnsi="Arial" w:cs="Arial"/>
      <w:color w:val="0000CC"/>
      <w:spacing w:val="-5"/>
      <w:sz w:val="28"/>
      <w:szCs w:val="28"/>
      <w:lang w:val="en-GB"/>
    </w:rPr>
  </w:style>
  <w:style w:type="paragraph" w:customStyle="1" w:styleId="Headfid1">
    <w:name w:val="Head fid1"/>
    <w:basedOn w:val="Head2"/>
    <w:rsid w:val="009A002D"/>
    <w:pPr>
      <w:keepNext w:val="0"/>
      <w:widowControl/>
      <w:suppressAutoHyphens w:val="0"/>
      <w:spacing w:before="120" w:after="120"/>
    </w:pPr>
    <w:rPr>
      <w:rFonts w:ascii="Times New Roman" w:hAnsi="Times New Roman"/>
      <w:b/>
      <w:spacing w:val="0"/>
      <w:sz w:val="24"/>
      <w:lang w:val="en-GB"/>
    </w:rPr>
  </w:style>
  <w:style w:type="paragraph" w:customStyle="1" w:styleId="ChapterNumber">
    <w:name w:val="ChapterNumber"/>
    <w:rsid w:val="0026735A"/>
    <w:pPr>
      <w:tabs>
        <w:tab w:val="left" w:pos="-720"/>
      </w:tabs>
      <w:suppressAutoHyphens/>
    </w:pPr>
    <w:rPr>
      <w:rFonts w:ascii="CG Times" w:hAnsi="CG Times"/>
      <w:sz w:val="22"/>
    </w:rPr>
  </w:style>
  <w:style w:type="paragraph" w:customStyle="1" w:styleId="TextBox">
    <w:name w:val="Text Box"/>
    <w:rsid w:val="0026735A"/>
    <w:pPr>
      <w:keepNext/>
      <w:keepLines/>
      <w:tabs>
        <w:tab w:val="left" w:pos="-720"/>
      </w:tabs>
      <w:suppressAutoHyphens/>
      <w:jc w:val="both"/>
    </w:pPr>
    <w:rPr>
      <w:spacing w:val="-2"/>
      <w:sz w:val="22"/>
    </w:rPr>
  </w:style>
  <w:style w:type="paragraph" w:customStyle="1" w:styleId="Heading1a">
    <w:name w:val="Heading 1a"/>
    <w:rsid w:val="0026735A"/>
    <w:pPr>
      <w:keepNext/>
      <w:keepLines/>
      <w:tabs>
        <w:tab w:val="left" w:pos="-720"/>
      </w:tabs>
      <w:suppressAutoHyphens/>
      <w:jc w:val="center"/>
    </w:pPr>
    <w:rPr>
      <w:b/>
      <w:smallCaps/>
      <w:sz w:val="32"/>
    </w:rPr>
  </w:style>
  <w:style w:type="paragraph" w:styleId="EndnoteText">
    <w:name w:val="endnote text"/>
    <w:basedOn w:val="Normal"/>
    <w:link w:val="EndnoteTextChar"/>
    <w:rsid w:val="0026735A"/>
    <w:pPr>
      <w:tabs>
        <w:tab w:val="left" w:pos="-720"/>
      </w:tabs>
      <w:suppressAutoHyphens/>
    </w:pPr>
    <w:rPr>
      <w:sz w:val="20"/>
      <w:szCs w:val="20"/>
    </w:rPr>
  </w:style>
  <w:style w:type="character" w:customStyle="1" w:styleId="EndnoteTextChar">
    <w:name w:val="Endnote Text Char"/>
    <w:basedOn w:val="DefaultParagraphFont"/>
    <w:link w:val="EndnoteText"/>
    <w:rsid w:val="0026735A"/>
  </w:style>
  <w:style w:type="paragraph" w:customStyle="1" w:styleId="SectionVHeading2">
    <w:name w:val="Section V. Heading 2"/>
    <w:basedOn w:val="SectionVHeader"/>
    <w:rsid w:val="009408E0"/>
    <w:pPr>
      <w:spacing w:before="120" w:after="200"/>
    </w:pPr>
    <w:rPr>
      <w:rFonts w:ascii="Times New Roman" w:hAnsi="Times New Roman"/>
      <w:sz w:val="28"/>
    </w:rPr>
  </w:style>
  <w:style w:type="character" w:customStyle="1" w:styleId="ListParagraphChar">
    <w:name w:val="List Paragraph Char"/>
    <w:aliases w:val="Citation List Char,본문(내용) Char,List Paragraph (numbered (a)) Char,Colorful List - Accent 11 Char"/>
    <w:link w:val="ListParagraph"/>
    <w:uiPriority w:val="34"/>
    <w:rsid w:val="00145B0C"/>
    <w:rPr>
      <w:sz w:val="24"/>
    </w:rPr>
  </w:style>
  <w:style w:type="paragraph" w:customStyle="1" w:styleId="SPDForm2">
    <w:name w:val="SPD  Form 2"/>
    <w:basedOn w:val="Normal"/>
    <w:qFormat/>
    <w:rsid w:val="009E69E7"/>
    <w:pPr>
      <w:spacing w:before="120" w:after="240"/>
      <w:jc w:val="center"/>
    </w:pPr>
    <w:rPr>
      <w:b/>
      <w:sz w:val="36"/>
      <w:szCs w:val="20"/>
    </w:rPr>
  </w:style>
  <w:style w:type="paragraph" w:customStyle="1" w:styleId="Style5">
    <w:name w:val="Style 5"/>
    <w:basedOn w:val="Normal"/>
    <w:rsid w:val="009E69E7"/>
    <w:pPr>
      <w:widowControl w:val="0"/>
      <w:autoSpaceDE w:val="0"/>
      <w:autoSpaceDN w:val="0"/>
      <w:spacing w:line="480" w:lineRule="exact"/>
      <w:jc w:val="center"/>
    </w:pPr>
  </w:style>
  <w:style w:type="paragraph" w:customStyle="1" w:styleId="Bulletnumbered">
    <w:name w:val="Bullet numbered"/>
    <w:basedOn w:val="ListParagraph"/>
    <w:autoRedefine/>
    <w:qFormat/>
    <w:rsid w:val="009E69E7"/>
    <w:pPr>
      <w:numPr>
        <w:numId w:val="52"/>
      </w:numPr>
      <w:tabs>
        <w:tab w:val="num" w:pos="360"/>
      </w:tabs>
      <w:spacing w:after="120" w:line="259" w:lineRule="auto"/>
      <w:ind w:left="360" w:firstLine="0"/>
      <w:contextualSpacing w:val="0"/>
      <w:jc w:val="left"/>
    </w:pPr>
    <w:rPr>
      <w:rFonts w:ascii="Calibri" w:eastAsia="Calibri" w:hAnsi="Calibri"/>
      <w:szCs w:val="22"/>
    </w:rPr>
  </w:style>
  <w:style w:type="paragraph" w:customStyle="1" w:styleId="Bulletroman">
    <w:name w:val="Bullet roman"/>
    <w:basedOn w:val="ListParagraph"/>
    <w:autoRedefine/>
    <w:qFormat/>
    <w:rsid w:val="009E69E7"/>
    <w:pPr>
      <w:numPr>
        <w:numId w:val="53"/>
      </w:numPr>
      <w:tabs>
        <w:tab w:val="num" w:pos="360"/>
      </w:tabs>
      <w:spacing w:after="120" w:line="259" w:lineRule="auto"/>
      <w:ind w:left="720" w:firstLine="0"/>
      <w:contextualSpacing w:val="0"/>
      <w:jc w:val="left"/>
    </w:pPr>
    <w:rPr>
      <w:rFonts w:ascii="Calibri" w:eastAsia="Calibri" w:hAnsi="Calibri"/>
      <w:szCs w:val="22"/>
    </w:rPr>
  </w:style>
  <w:style w:type="paragraph" w:customStyle="1" w:styleId="Bulletabc">
    <w:name w:val="Bullet abc"/>
    <w:basedOn w:val="ListParagraph"/>
    <w:autoRedefine/>
    <w:qFormat/>
    <w:rsid w:val="009E69E7"/>
    <w:pPr>
      <w:numPr>
        <w:numId w:val="56"/>
      </w:numPr>
      <w:tabs>
        <w:tab w:val="num" w:pos="360"/>
      </w:tabs>
      <w:spacing w:after="120" w:line="259" w:lineRule="auto"/>
      <w:ind w:firstLine="0"/>
      <w:contextualSpacing w:val="0"/>
      <w:jc w:val="left"/>
    </w:pPr>
    <w:rPr>
      <w:rFonts w:ascii="Calibri" w:eastAsia="Calibri" w:hAnsi="Calibri"/>
      <w:szCs w:val="22"/>
    </w:rPr>
  </w:style>
  <w:style w:type="paragraph" w:customStyle="1" w:styleId="Bulletdash4thlevel">
    <w:name w:val="Bullet dash 4th level"/>
    <w:basedOn w:val="ListParagraph"/>
    <w:qFormat/>
    <w:rsid w:val="009E69E7"/>
    <w:pPr>
      <w:numPr>
        <w:numId w:val="55"/>
      </w:numPr>
      <w:tabs>
        <w:tab w:val="num" w:pos="360"/>
        <w:tab w:val="left" w:pos="720"/>
      </w:tabs>
      <w:spacing w:line="259" w:lineRule="auto"/>
      <w:ind w:left="1440" w:firstLine="0"/>
      <w:jc w:val="left"/>
    </w:pPr>
    <w:rPr>
      <w:rFonts w:ascii="Calibri" w:eastAsia="Calibri" w:hAnsi="Calibri"/>
      <w:szCs w:val="22"/>
    </w:rPr>
  </w:style>
  <w:style w:type="paragraph" w:customStyle="1" w:styleId="Section4-Heading2">
    <w:name w:val="Section 4 - Heading 2"/>
    <w:basedOn w:val="Normal"/>
    <w:rsid w:val="00C11739"/>
    <w:pPr>
      <w:spacing w:after="200"/>
      <w:jc w:val="center"/>
    </w:pPr>
    <w:rPr>
      <w:b/>
      <w:sz w:val="32"/>
    </w:rPr>
  </w:style>
  <w:style w:type="paragraph" w:customStyle="1" w:styleId="ClauseSubPara">
    <w:name w:val="ClauseSub_Para"/>
    <w:link w:val="ClauseSubParaChar"/>
    <w:rsid w:val="0089189F"/>
    <w:pPr>
      <w:spacing w:before="60" w:after="60"/>
      <w:ind w:left="2268"/>
    </w:pPr>
    <w:rPr>
      <w:sz w:val="22"/>
      <w:szCs w:val="22"/>
      <w:lang w:val="en-GB"/>
    </w:rPr>
  </w:style>
  <w:style w:type="character" w:customStyle="1" w:styleId="ClauseSubParaChar">
    <w:name w:val="ClauseSub_Para Char"/>
    <w:link w:val="ClauseSubPara"/>
    <w:rsid w:val="0089189F"/>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6.xml"/><Relationship Id="rId39" Type="http://schemas.openxmlformats.org/officeDocument/2006/relationships/header" Target="header27.xml"/><Relationship Id="rId21" Type="http://schemas.openxmlformats.org/officeDocument/2006/relationships/header" Target="header12.xml"/><Relationship Id="rId34" Type="http://schemas.openxmlformats.org/officeDocument/2006/relationships/header" Target="header22.xml"/><Relationship Id="rId42" Type="http://schemas.openxmlformats.org/officeDocument/2006/relationships/footer" Target="footer4.xml"/><Relationship Id="rId47" Type="http://schemas.openxmlformats.org/officeDocument/2006/relationships/header" Target="header33.xml"/><Relationship Id="rId50" Type="http://schemas.openxmlformats.org/officeDocument/2006/relationships/header" Target="header36.xml"/><Relationship Id="rId55" Type="http://schemas.openxmlformats.org/officeDocument/2006/relationships/hyperlink" Target="http://www.worldbank.org/html/opr/procure/guidelin.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www.worldbank.org/debarr." TargetMode="External"/><Relationship Id="rId33" Type="http://schemas.openxmlformats.org/officeDocument/2006/relationships/header" Target="header21.xml"/><Relationship Id="rId38" Type="http://schemas.openxmlformats.org/officeDocument/2006/relationships/header" Target="header26.xml"/><Relationship Id="rId46" Type="http://schemas.openxmlformats.org/officeDocument/2006/relationships/header" Target="header32.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19.xml"/><Relationship Id="rId41" Type="http://schemas.openxmlformats.org/officeDocument/2006/relationships/footer" Target="footer3.xml"/><Relationship Id="rId54" Type="http://schemas.openxmlformats.org/officeDocument/2006/relationships/header" Target="header4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header" Target="header31.xml"/><Relationship Id="rId53" Type="http://schemas.openxmlformats.org/officeDocument/2006/relationships/header" Target="header39.xm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8.xml"/><Relationship Id="rId36" Type="http://schemas.openxmlformats.org/officeDocument/2006/relationships/header" Target="header24.xml"/><Relationship Id="rId49" Type="http://schemas.openxmlformats.org/officeDocument/2006/relationships/header" Target="header35.xml"/><Relationship Id="rId57" Type="http://schemas.openxmlformats.org/officeDocument/2006/relationships/header" Target="header42.xml"/><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footer" Target="footer2.xml"/><Relationship Id="rId44" Type="http://schemas.openxmlformats.org/officeDocument/2006/relationships/header" Target="header30.xml"/><Relationship Id="rId52" Type="http://schemas.openxmlformats.org/officeDocument/2006/relationships/header" Target="header38.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7.xml"/><Relationship Id="rId30" Type="http://schemas.openxmlformats.org/officeDocument/2006/relationships/footer" Target="footer1.xml"/><Relationship Id="rId35" Type="http://schemas.openxmlformats.org/officeDocument/2006/relationships/header" Target="header23.xml"/><Relationship Id="rId43" Type="http://schemas.openxmlformats.org/officeDocument/2006/relationships/header" Target="header29.xml"/><Relationship Id="rId48" Type="http://schemas.openxmlformats.org/officeDocument/2006/relationships/header" Target="header34.xml"/><Relationship Id="rId56" Type="http://schemas.openxmlformats.org/officeDocument/2006/relationships/header" Target="header41.xml"/><Relationship Id="rId8" Type="http://schemas.openxmlformats.org/officeDocument/2006/relationships/endnotes" Target="endnotes.xml"/><Relationship Id="rId51" Type="http://schemas.openxmlformats.org/officeDocument/2006/relationships/header" Target="header37.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101C3-E81A-48B7-B041-3675A9C4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185</Pages>
  <Words>37591</Words>
  <Characters>214274</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Section I</vt:lpstr>
    </vt:vector>
  </TitlesOfParts>
  <Company>Asian Devlopment Bank</Company>
  <LinksUpToDate>false</LinksUpToDate>
  <CharactersWithSpaces>251363</CharactersWithSpaces>
  <SharedDoc>false</SharedDoc>
  <HLinks>
    <vt:vector size="636" baseType="variant">
      <vt:variant>
        <vt:i4>6750334</vt:i4>
      </vt:variant>
      <vt:variant>
        <vt:i4>867</vt:i4>
      </vt:variant>
      <vt:variant>
        <vt:i4>0</vt:i4>
      </vt:variant>
      <vt:variant>
        <vt:i4>5</vt:i4>
      </vt:variant>
      <vt:variant>
        <vt:lpwstr>http://www.worldbank.org/html/opr/procure/guidelin.html</vt:lpwstr>
      </vt:variant>
      <vt:variant>
        <vt:lpwstr/>
      </vt:variant>
      <vt:variant>
        <vt:i4>1114172</vt:i4>
      </vt:variant>
      <vt:variant>
        <vt:i4>860</vt:i4>
      </vt:variant>
      <vt:variant>
        <vt:i4>0</vt:i4>
      </vt:variant>
      <vt:variant>
        <vt:i4>5</vt:i4>
      </vt:variant>
      <vt:variant>
        <vt:lpwstr/>
      </vt:variant>
      <vt:variant>
        <vt:lpwstr>_Toc345685217</vt:lpwstr>
      </vt:variant>
      <vt:variant>
        <vt:i4>1114172</vt:i4>
      </vt:variant>
      <vt:variant>
        <vt:i4>854</vt:i4>
      </vt:variant>
      <vt:variant>
        <vt:i4>0</vt:i4>
      </vt:variant>
      <vt:variant>
        <vt:i4>5</vt:i4>
      </vt:variant>
      <vt:variant>
        <vt:lpwstr/>
      </vt:variant>
      <vt:variant>
        <vt:lpwstr>_Toc345685216</vt:lpwstr>
      </vt:variant>
      <vt:variant>
        <vt:i4>1114172</vt:i4>
      </vt:variant>
      <vt:variant>
        <vt:i4>848</vt:i4>
      </vt:variant>
      <vt:variant>
        <vt:i4>0</vt:i4>
      </vt:variant>
      <vt:variant>
        <vt:i4>5</vt:i4>
      </vt:variant>
      <vt:variant>
        <vt:lpwstr/>
      </vt:variant>
      <vt:variant>
        <vt:lpwstr>_Toc345685215</vt:lpwstr>
      </vt:variant>
      <vt:variant>
        <vt:i4>1114172</vt:i4>
      </vt:variant>
      <vt:variant>
        <vt:i4>842</vt:i4>
      </vt:variant>
      <vt:variant>
        <vt:i4>0</vt:i4>
      </vt:variant>
      <vt:variant>
        <vt:i4>5</vt:i4>
      </vt:variant>
      <vt:variant>
        <vt:lpwstr/>
      </vt:variant>
      <vt:variant>
        <vt:lpwstr>_Toc345685214</vt:lpwstr>
      </vt:variant>
      <vt:variant>
        <vt:i4>1114172</vt:i4>
      </vt:variant>
      <vt:variant>
        <vt:i4>836</vt:i4>
      </vt:variant>
      <vt:variant>
        <vt:i4>0</vt:i4>
      </vt:variant>
      <vt:variant>
        <vt:i4>5</vt:i4>
      </vt:variant>
      <vt:variant>
        <vt:lpwstr/>
      </vt:variant>
      <vt:variant>
        <vt:lpwstr>_Toc345685213</vt:lpwstr>
      </vt:variant>
      <vt:variant>
        <vt:i4>1703991</vt:i4>
      </vt:variant>
      <vt:variant>
        <vt:i4>626</vt:i4>
      </vt:variant>
      <vt:variant>
        <vt:i4>0</vt:i4>
      </vt:variant>
      <vt:variant>
        <vt:i4>5</vt:i4>
      </vt:variant>
      <vt:variant>
        <vt:lpwstr/>
      </vt:variant>
      <vt:variant>
        <vt:lpwstr>_Toc168299704</vt:lpwstr>
      </vt:variant>
      <vt:variant>
        <vt:i4>1703991</vt:i4>
      </vt:variant>
      <vt:variant>
        <vt:i4>620</vt:i4>
      </vt:variant>
      <vt:variant>
        <vt:i4>0</vt:i4>
      </vt:variant>
      <vt:variant>
        <vt:i4>5</vt:i4>
      </vt:variant>
      <vt:variant>
        <vt:lpwstr/>
      </vt:variant>
      <vt:variant>
        <vt:lpwstr>_Toc168299703</vt:lpwstr>
      </vt:variant>
      <vt:variant>
        <vt:i4>1703991</vt:i4>
      </vt:variant>
      <vt:variant>
        <vt:i4>614</vt:i4>
      </vt:variant>
      <vt:variant>
        <vt:i4>0</vt:i4>
      </vt:variant>
      <vt:variant>
        <vt:i4>5</vt:i4>
      </vt:variant>
      <vt:variant>
        <vt:lpwstr/>
      </vt:variant>
      <vt:variant>
        <vt:lpwstr>_Toc168299702</vt:lpwstr>
      </vt:variant>
      <vt:variant>
        <vt:i4>1310778</vt:i4>
      </vt:variant>
      <vt:variant>
        <vt:i4>593</vt:i4>
      </vt:variant>
      <vt:variant>
        <vt:i4>0</vt:i4>
      </vt:variant>
      <vt:variant>
        <vt:i4>5</vt:i4>
      </vt:variant>
      <vt:variant>
        <vt:lpwstr/>
      </vt:variant>
      <vt:variant>
        <vt:lpwstr>_Toc345681404</vt:lpwstr>
      </vt:variant>
      <vt:variant>
        <vt:i4>1310778</vt:i4>
      </vt:variant>
      <vt:variant>
        <vt:i4>587</vt:i4>
      </vt:variant>
      <vt:variant>
        <vt:i4>0</vt:i4>
      </vt:variant>
      <vt:variant>
        <vt:i4>5</vt:i4>
      </vt:variant>
      <vt:variant>
        <vt:lpwstr/>
      </vt:variant>
      <vt:variant>
        <vt:lpwstr>_Toc345681403</vt:lpwstr>
      </vt:variant>
      <vt:variant>
        <vt:i4>1310778</vt:i4>
      </vt:variant>
      <vt:variant>
        <vt:i4>581</vt:i4>
      </vt:variant>
      <vt:variant>
        <vt:i4>0</vt:i4>
      </vt:variant>
      <vt:variant>
        <vt:i4>5</vt:i4>
      </vt:variant>
      <vt:variant>
        <vt:lpwstr/>
      </vt:variant>
      <vt:variant>
        <vt:lpwstr>_Toc345681402</vt:lpwstr>
      </vt:variant>
      <vt:variant>
        <vt:i4>1310778</vt:i4>
      </vt:variant>
      <vt:variant>
        <vt:i4>575</vt:i4>
      </vt:variant>
      <vt:variant>
        <vt:i4>0</vt:i4>
      </vt:variant>
      <vt:variant>
        <vt:i4>5</vt:i4>
      </vt:variant>
      <vt:variant>
        <vt:lpwstr/>
      </vt:variant>
      <vt:variant>
        <vt:lpwstr>_Toc345681401</vt:lpwstr>
      </vt:variant>
      <vt:variant>
        <vt:i4>1310778</vt:i4>
      </vt:variant>
      <vt:variant>
        <vt:i4>569</vt:i4>
      </vt:variant>
      <vt:variant>
        <vt:i4>0</vt:i4>
      </vt:variant>
      <vt:variant>
        <vt:i4>5</vt:i4>
      </vt:variant>
      <vt:variant>
        <vt:lpwstr/>
      </vt:variant>
      <vt:variant>
        <vt:lpwstr>_Toc345681400</vt:lpwstr>
      </vt:variant>
      <vt:variant>
        <vt:i4>1900605</vt:i4>
      </vt:variant>
      <vt:variant>
        <vt:i4>563</vt:i4>
      </vt:variant>
      <vt:variant>
        <vt:i4>0</vt:i4>
      </vt:variant>
      <vt:variant>
        <vt:i4>5</vt:i4>
      </vt:variant>
      <vt:variant>
        <vt:lpwstr/>
      </vt:variant>
      <vt:variant>
        <vt:lpwstr>_Toc345681399</vt:lpwstr>
      </vt:variant>
      <vt:variant>
        <vt:i4>1900605</vt:i4>
      </vt:variant>
      <vt:variant>
        <vt:i4>557</vt:i4>
      </vt:variant>
      <vt:variant>
        <vt:i4>0</vt:i4>
      </vt:variant>
      <vt:variant>
        <vt:i4>5</vt:i4>
      </vt:variant>
      <vt:variant>
        <vt:lpwstr/>
      </vt:variant>
      <vt:variant>
        <vt:lpwstr>_Toc345681398</vt:lpwstr>
      </vt:variant>
      <vt:variant>
        <vt:i4>1900605</vt:i4>
      </vt:variant>
      <vt:variant>
        <vt:i4>551</vt:i4>
      </vt:variant>
      <vt:variant>
        <vt:i4>0</vt:i4>
      </vt:variant>
      <vt:variant>
        <vt:i4>5</vt:i4>
      </vt:variant>
      <vt:variant>
        <vt:lpwstr/>
      </vt:variant>
      <vt:variant>
        <vt:lpwstr>_Toc345681397</vt:lpwstr>
      </vt:variant>
      <vt:variant>
        <vt:i4>1900605</vt:i4>
      </vt:variant>
      <vt:variant>
        <vt:i4>545</vt:i4>
      </vt:variant>
      <vt:variant>
        <vt:i4>0</vt:i4>
      </vt:variant>
      <vt:variant>
        <vt:i4>5</vt:i4>
      </vt:variant>
      <vt:variant>
        <vt:lpwstr/>
      </vt:variant>
      <vt:variant>
        <vt:lpwstr>_Toc345681396</vt:lpwstr>
      </vt:variant>
      <vt:variant>
        <vt:i4>1900605</vt:i4>
      </vt:variant>
      <vt:variant>
        <vt:i4>539</vt:i4>
      </vt:variant>
      <vt:variant>
        <vt:i4>0</vt:i4>
      </vt:variant>
      <vt:variant>
        <vt:i4>5</vt:i4>
      </vt:variant>
      <vt:variant>
        <vt:lpwstr/>
      </vt:variant>
      <vt:variant>
        <vt:lpwstr>_Toc345681395</vt:lpwstr>
      </vt:variant>
      <vt:variant>
        <vt:i4>1900605</vt:i4>
      </vt:variant>
      <vt:variant>
        <vt:i4>533</vt:i4>
      </vt:variant>
      <vt:variant>
        <vt:i4>0</vt:i4>
      </vt:variant>
      <vt:variant>
        <vt:i4>5</vt:i4>
      </vt:variant>
      <vt:variant>
        <vt:lpwstr/>
      </vt:variant>
      <vt:variant>
        <vt:lpwstr>_Toc345681394</vt:lpwstr>
      </vt:variant>
      <vt:variant>
        <vt:i4>1900605</vt:i4>
      </vt:variant>
      <vt:variant>
        <vt:i4>527</vt:i4>
      </vt:variant>
      <vt:variant>
        <vt:i4>0</vt:i4>
      </vt:variant>
      <vt:variant>
        <vt:i4>5</vt:i4>
      </vt:variant>
      <vt:variant>
        <vt:lpwstr/>
      </vt:variant>
      <vt:variant>
        <vt:lpwstr>_Toc345681393</vt:lpwstr>
      </vt:variant>
      <vt:variant>
        <vt:i4>1900605</vt:i4>
      </vt:variant>
      <vt:variant>
        <vt:i4>521</vt:i4>
      </vt:variant>
      <vt:variant>
        <vt:i4>0</vt:i4>
      </vt:variant>
      <vt:variant>
        <vt:i4>5</vt:i4>
      </vt:variant>
      <vt:variant>
        <vt:lpwstr/>
      </vt:variant>
      <vt:variant>
        <vt:lpwstr>_Toc345681392</vt:lpwstr>
      </vt:variant>
      <vt:variant>
        <vt:i4>1900605</vt:i4>
      </vt:variant>
      <vt:variant>
        <vt:i4>515</vt:i4>
      </vt:variant>
      <vt:variant>
        <vt:i4>0</vt:i4>
      </vt:variant>
      <vt:variant>
        <vt:i4>5</vt:i4>
      </vt:variant>
      <vt:variant>
        <vt:lpwstr/>
      </vt:variant>
      <vt:variant>
        <vt:lpwstr>_Toc345681391</vt:lpwstr>
      </vt:variant>
      <vt:variant>
        <vt:i4>1900605</vt:i4>
      </vt:variant>
      <vt:variant>
        <vt:i4>509</vt:i4>
      </vt:variant>
      <vt:variant>
        <vt:i4>0</vt:i4>
      </vt:variant>
      <vt:variant>
        <vt:i4>5</vt:i4>
      </vt:variant>
      <vt:variant>
        <vt:lpwstr/>
      </vt:variant>
      <vt:variant>
        <vt:lpwstr>_Toc345681390</vt:lpwstr>
      </vt:variant>
      <vt:variant>
        <vt:i4>1835069</vt:i4>
      </vt:variant>
      <vt:variant>
        <vt:i4>503</vt:i4>
      </vt:variant>
      <vt:variant>
        <vt:i4>0</vt:i4>
      </vt:variant>
      <vt:variant>
        <vt:i4>5</vt:i4>
      </vt:variant>
      <vt:variant>
        <vt:lpwstr/>
      </vt:variant>
      <vt:variant>
        <vt:lpwstr>_Toc345681389</vt:lpwstr>
      </vt:variant>
      <vt:variant>
        <vt:i4>1835069</vt:i4>
      </vt:variant>
      <vt:variant>
        <vt:i4>497</vt:i4>
      </vt:variant>
      <vt:variant>
        <vt:i4>0</vt:i4>
      </vt:variant>
      <vt:variant>
        <vt:i4>5</vt:i4>
      </vt:variant>
      <vt:variant>
        <vt:lpwstr/>
      </vt:variant>
      <vt:variant>
        <vt:lpwstr>_Toc345681388</vt:lpwstr>
      </vt:variant>
      <vt:variant>
        <vt:i4>1835069</vt:i4>
      </vt:variant>
      <vt:variant>
        <vt:i4>491</vt:i4>
      </vt:variant>
      <vt:variant>
        <vt:i4>0</vt:i4>
      </vt:variant>
      <vt:variant>
        <vt:i4>5</vt:i4>
      </vt:variant>
      <vt:variant>
        <vt:lpwstr/>
      </vt:variant>
      <vt:variant>
        <vt:lpwstr>_Toc345681387</vt:lpwstr>
      </vt:variant>
      <vt:variant>
        <vt:i4>1835069</vt:i4>
      </vt:variant>
      <vt:variant>
        <vt:i4>485</vt:i4>
      </vt:variant>
      <vt:variant>
        <vt:i4>0</vt:i4>
      </vt:variant>
      <vt:variant>
        <vt:i4>5</vt:i4>
      </vt:variant>
      <vt:variant>
        <vt:lpwstr/>
      </vt:variant>
      <vt:variant>
        <vt:lpwstr>_Toc345681386</vt:lpwstr>
      </vt:variant>
      <vt:variant>
        <vt:i4>1835069</vt:i4>
      </vt:variant>
      <vt:variant>
        <vt:i4>479</vt:i4>
      </vt:variant>
      <vt:variant>
        <vt:i4>0</vt:i4>
      </vt:variant>
      <vt:variant>
        <vt:i4>5</vt:i4>
      </vt:variant>
      <vt:variant>
        <vt:lpwstr/>
      </vt:variant>
      <vt:variant>
        <vt:lpwstr>_Toc345681385</vt:lpwstr>
      </vt:variant>
      <vt:variant>
        <vt:i4>1835069</vt:i4>
      </vt:variant>
      <vt:variant>
        <vt:i4>473</vt:i4>
      </vt:variant>
      <vt:variant>
        <vt:i4>0</vt:i4>
      </vt:variant>
      <vt:variant>
        <vt:i4>5</vt:i4>
      </vt:variant>
      <vt:variant>
        <vt:lpwstr/>
      </vt:variant>
      <vt:variant>
        <vt:lpwstr>_Toc345681384</vt:lpwstr>
      </vt:variant>
      <vt:variant>
        <vt:i4>1835069</vt:i4>
      </vt:variant>
      <vt:variant>
        <vt:i4>467</vt:i4>
      </vt:variant>
      <vt:variant>
        <vt:i4>0</vt:i4>
      </vt:variant>
      <vt:variant>
        <vt:i4>5</vt:i4>
      </vt:variant>
      <vt:variant>
        <vt:lpwstr/>
      </vt:variant>
      <vt:variant>
        <vt:lpwstr>_Toc345681383</vt:lpwstr>
      </vt:variant>
      <vt:variant>
        <vt:i4>1179706</vt:i4>
      </vt:variant>
      <vt:variant>
        <vt:i4>449</vt:i4>
      </vt:variant>
      <vt:variant>
        <vt:i4>0</vt:i4>
      </vt:variant>
      <vt:variant>
        <vt:i4>5</vt:i4>
      </vt:variant>
      <vt:variant>
        <vt:lpwstr/>
      </vt:variant>
      <vt:variant>
        <vt:lpwstr>_Toc325555971</vt:lpwstr>
      </vt:variant>
      <vt:variant>
        <vt:i4>1179706</vt:i4>
      </vt:variant>
      <vt:variant>
        <vt:i4>443</vt:i4>
      </vt:variant>
      <vt:variant>
        <vt:i4>0</vt:i4>
      </vt:variant>
      <vt:variant>
        <vt:i4>5</vt:i4>
      </vt:variant>
      <vt:variant>
        <vt:lpwstr/>
      </vt:variant>
      <vt:variant>
        <vt:lpwstr>_Toc325555970</vt:lpwstr>
      </vt:variant>
      <vt:variant>
        <vt:i4>1179706</vt:i4>
      </vt:variant>
      <vt:variant>
        <vt:i4>437</vt:i4>
      </vt:variant>
      <vt:variant>
        <vt:i4>0</vt:i4>
      </vt:variant>
      <vt:variant>
        <vt:i4>5</vt:i4>
      </vt:variant>
      <vt:variant>
        <vt:lpwstr/>
      </vt:variant>
      <vt:variant>
        <vt:lpwstr>_Toc325555970</vt:lpwstr>
      </vt:variant>
      <vt:variant>
        <vt:i4>1179706</vt:i4>
      </vt:variant>
      <vt:variant>
        <vt:i4>431</vt:i4>
      </vt:variant>
      <vt:variant>
        <vt:i4>0</vt:i4>
      </vt:variant>
      <vt:variant>
        <vt:i4>5</vt:i4>
      </vt:variant>
      <vt:variant>
        <vt:lpwstr/>
      </vt:variant>
      <vt:variant>
        <vt:lpwstr>_Toc325555970</vt:lpwstr>
      </vt:variant>
      <vt:variant>
        <vt:i4>1179706</vt:i4>
      </vt:variant>
      <vt:variant>
        <vt:i4>425</vt:i4>
      </vt:variant>
      <vt:variant>
        <vt:i4>0</vt:i4>
      </vt:variant>
      <vt:variant>
        <vt:i4>5</vt:i4>
      </vt:variant>
      <vt:variant>
        <vt:lpwstr/>
      </vt:variant>
      <vt:variant>
        <vt:lpwstr>_Toc325555970</vt:lpwstr>
      </vt:variant>
      <vt:variant>
        <vt:i4>1179706</vt:i4>
      </vt:variant>
      <vt:variant>
        <vt:i4>419</vt:i4>
      </vt:variant>
      <vt:variant>
        <vt:i4>0</vt:i4>
      </vt:variant>
      <vt:variant>
        <vt:i4>5</vt:i4>
      </vt:variant>
      <vt:variant>
        <vt:lpwstr/>
      </vt:variant>
      <vt:variant>
        <vt:lpwstr>_Toc325555970</vt:lpwstr>
      </vt:variant>
      <vt:variant>
        <vt:i4>1245242</vt:i4>
      </vt:variant>
      <vt:variant>
        <vt:i4>413</vt:i4>
      </vt:variant>
      <vt:variant>
        <vt:i4>0</vt:i4>
      </vt:variant>
      <vt:variant>
        <vt:i4>5</vt:i4>
      </vt:variant>
      <vt:variant>
        <vt:lpwstr/>
      </vt:variant>
      <vt:variant>
        <vt:lpwstr>_Toc325555969</vt:lpwstr>
      </vt:variant>
      <vt:variant>
        <vt:i4>1245242</vt:i4>
      </vt:variant>
      <vt:variant>
        <vt:i4>407</vt:i4>
      </vt:variant>
      <vt:variant>
        <vt:i4>0</vt:i4>
      </vt:variant>
      <vt:variant>
        <vt:i4>5</vt:i4>
      </vt:variant>
      <vt:variant>
        <vt:lpwstr/>
      </vt:variant>
      <vt:variant>
        <vt:lpwstr>_Toc325555968</vt:lpwstr>
      </vt:variant>
      <vt:variant>
        <vt:i4>1245242</vt:i4>
      </vt:variant>
      <vt:variant>
        <vt:i4>401</vt:i4>
      </vt:variant>
      <vt:variant>
        <vt:i4>0</vt:i4>
      </vt:variant>
      <vt:variant>
        <vt:i4>5</vt:i4>
      </vt:variant>
      <vt:variant>
        <vt:lpwstr/>
      </vt:variant>
      <vt:variant>
        <vt:lpwstr>_Toc325555967</vt:lpwstr>
      </vt:variant>
      <vt:variant>
        <vt:i4>1245242</vt:i4>
      </vt:variant>
      <vt:variant>
        <vt:i4>395</vt:i4>
      </vt:variant>
      <vt:variant>
        <vt:i4>0</vt:i4>
      </vt:variant>
      <vt:variant>
        <vt:i4>5</vt:i4>
      </vt:variant>
      <vt:variant>
        <vt:lpwstr/>
      </vt:variant>
      <vt:variant>
        <vt:lpwstr>_Toc325555966</vt:lpwstr>
      </vt:variant>
      <vt:variant>
        <vt:i4>1245242</vt:i4>
      </vt:variant>
      <vt:variant>
        <vt:i4>389</vt:i4>
      </vt:variant>
      <vt:variant>
        <vt:i4>0</vt:i4>
      </vt:variant>
      <vt:variant>
        <vt:i4>5</vt:i4>
      </vt:variant>
      <vt:variant>
        <vt:lpwstr/>
      </vt:variant>
      <vt:variant>
        <vt:lpwstr>_Toc325555965</vt:lpwstr>
      </vt:variant>
      <vt:variant>
        <vt:i4>1245242</vt:i4>
      </vt:variant>
      <vt:variant>
        <vt:i4>383</vt:i4>
      </vt:variant>
      <vt:variant>
        <vt:i4>0</vt:i4>
      </vt:variant>
      <vt:variant>
        <vt:i4>5</vt:i4>
      </vt:variant>
      <vt:variant>
        <vt:lpwstr/>
      </vt:variant>
      <vt:variant>
        <vt:lpwstr>_Toc325555964</vt:lpwstr>
      </vt:variant>
      <vt:variant>
        <vt:i4>1048634</vt:i4>
      </vt:variant>
      <vt:variant>
        <vt:i4>377</vt:i4>
      </vt:variant>
      <vt:variant>
        <vt:i4>0</vt:i4>
      </vt:variant>
      <vt:variant>
        <vt:i4>5</vt:i4>
      </vt:variant>
      <vt:variant>
        <vt:lpwstr/>
      </vt:variant>
      <vt:variant>
        <vt:lpwstr>_Toc325555956</vt:lpwstr>
      </vt:variant>
      <vt:variant>
        <vt:i4>1179738</vt:i4>
      </vt:variant>
      <vt:variant>
        <vt:i4>372</vt:i4>
      </vt:variant>
      <vt:variant>
        <vt:i4>0</vt:i4>
      </vt:variant>
      <vt:variant>
        <vt:i4>5</vt:i4>
      </vt:variant>
      <vt:variant>
        <vt:lpwstr>http://www.worldbank.org/debarr.</vt:lpwstr>
      </vt:variant>
      <vt:variant>
        <vt:lpwstr/>
      </vt:variant>
      <vt:variant>
        <vt:i4>1507389</vt:i4>
      </vt:variant>
      <vt:variant>
        <vt:i4>365</vt:i4>
      </vt:variant>
      <vt:variant>
        <vt:i4>0</vt:i4>
      </vt:variant>
      <vt:variant>
        <vt:i4>5</vt:i4>
      </vt:variant>
      <vt:variant>
        <vt:lpwstr/>
      </vt:variant>
      <vt:variant>
        <vt:lpwstr>_Toc325723964</vt:lpwstr>
      </vt:variant>
      <vt:variant>
        <vt:i4>1507389</vt:i4>
      </vt:variant>
      <vt:variant>
        <vt:i4>359</vt:i4>
      </vt:variant>
      <vt:variant>
        <vt:i4>0</vt:i4>
      </vt:variant>
      <vt:variant>
        <vt:i4>5</vt:i4>
      </vt:variant>
      <vt:variant>
        <vt:lpwstr/>
      </vt:variant>
      <vt:variant>
        <vt:lpwstr>_Toc325723963</vt:lpwstr>
      </vt:variant>
      <vt:variant>
        <vt:i4>1507389</vt:i4>
      </vt:variant>
      <vt:variant>
        <vt:i4>353</vt:i4>
      </vt:variant>
      <vt:variant>
        <vt:i4>0</vt:i4>
      </vt:variant>
      <vt:variant>
        <vt:i4>5</vt:i4>
      </vt:variant>
      <vt:variant>
        <vt:lpwstr/>
      </vt:variant>
      <vt:variant>
        <vt:lpwstr>_Toc325723962</vt:lpwstr>
      </vt:variant>
      <vt:variant>
        <vt:i4>1507389</vt:i4>
      </vt:variant>
      <vt:variant>
        <vt:i4>347</vt:i4>
      </vt:variant>
      <vt:variant>
        <vt:i4>0</vt:i4>
      </vt:variant>
      <vt:variant>
        <vt:i4>5</vt:i4>
      </vt:variant>
      <vt:variant>
        <vt:lpwstr/>
      </vt:variant>
      <vt:variant>
        <vt:lpwstr>_Toc325723961</vt:lpwstr>
      </vt:variant>
      <vt:variant>
        <vt:i4>1507389</vt:i4>
      </vt:variant>
      <vt:variant>
        <vt:i4>341</vt:i4>
      </vt:variant>
      <vt:variant>
        <vt:i4>0</vt:i4>
      </vt:variant>
      <vt:variant>
        <vt:i4>5</vt:i4>
      </vt:variant>
      <vt:variant>
        <vt:lpwstr/>
      </vt:variant>
      <vt:variant>
        <vt:lpwstr>_Toc325723960</vt:lpwstr>
      </vt:variant>
      <vt:variant>
        <vt:i4>1310781</vt:i4>
      </vt:variant>
      <vt:variant>
        <vt:i4>335</vt:i4>
      </vt:variant>
      <vt:variant>
        <vt:i4>0</vt:i4>
      </vt:variant>
      <vt:variant>
        <vt:i4>5</vt:i4>
      </vt:variant>
      <vt:variant>
        <vt:lpwstr/>
      </vt:variant>
      <vt:variant>
        <vt:lpwstr>_Toc325723959</vt:lpwstr>
      </vt:variant>
      <vt:variant>
        <vt:i4>1310781</vt:i4>
      </vt:variant>
      <vt:variant>
        <vt:i4>329</vt:i4>
      </vt:variant>
      <vt:variant>
        <vt:i4>0</vt:i4>
      </vt:variant>
      <vt:variant>
        <vt:i4>5</vt:i4>
      </vt:variant>
      <vt:variant>
        <vt:lpwstr/>
      </vt:variant>
      <vt:variant>
        <vt:lpwstr>_Toc325723958</vt:lpwstr>
      </vt:variant>
      <vt:variant>
        <vt:i4>1310781</vt:i4>
      </vt:variant>
      <vt:variant>
        <vt:i4>323</vt:i4>
      </vt:variant>
      <vt:variant>
        <vt:i4>0</vt:i4>
      </vt:variant>
      <vt:variant>
        <vt:i4>5</vt:i4>
      </vt:variant>
      <vt:variant>
        <vt:lpwstr/>
      </vt:variant>
      <vt:variant>
        <vt:lpwstr>_Toc325723957</vt:lpwstr>
      </vt:variant>
      <vt:variant>
        <vt:i4>1310781</vt:i4>
      </vt:variant>
      <vt:variant>
        <vt:i4>317</vt:i4>
      </vt:variant>
      <vt:variant>
        <vt:i4>0</vt:i4>
      </vt:variant>
      <vt:variant>
        <vt:i4>5</vt:i4>
      </vt:variant>
      <vt:variant>
        <vt:lpwstr/>
      </vt:variant>
      <vt:variant>
        <vt:lpwstr>_Toc325723956</vt:lpwstr>
      </vt:variant>
      <vt:variant>
        <vt:i4>1310781</vt:i4>
      </vt:variant>
      <vt:variant>
        <vt:i4>311</vt:i4>
      </vt:variant>
      <vt:variant>
        <vt:i4>0</vt:i4>
      </vt:variant>
      <vt:variant>
        <vt:i4>5</vt:i4>
      </vt:variant>
      <vt:variant>
        <vt:lpwstr/>
      </vt:variant>
      <vt:variant>
        <vt:lpwstr>_Toc325723955</vt:lpwstr>
      </vt:variant>
      <vt:variant>
        <vt:i4>1310781</vt:i4>
      </vt:variant>
      <vt:variant>
        <vt:i4>305</vt:i4>
      </vt:variant>
      <vt:variant>
        <vt:i4>0</vt:i4>
      </vt:variant>
      <vt:variant>
        <vt:i4>5</vt:i4>
      </vt:variant>
      <vt:variant>
        <vt:lpwstr/>
      </vt:variant>
      <vt:variant>
        <vt:lpwstr>_Toc325723954</vt:lpwstr>
      </vt:variant>
      <vt:variant>
        <vt:i4>1310781</vt:i4>
      </vt:variant>
      <vt:variant>
        <vt:i4>299</vt:i4>
      </vt:variant>
      <vt:variant>
        <vt:i4>0</vt:i4>
      </vt:variant>
      <vt:variant>
        <vt:i4>5</vt:i4>
      </vt:variant>
      <vt:variant>
        <vt:lpwstr/>
      </vt:variant>
      <vt:variant>
        <vt:lpwstr>_Toc325723953</vt:lpwstr>
      </vt:variant>
      <vt:variant>
        <vt:i4>1310781</vt:i4>
      </vt:variant>
      <vt:variant>
        <vt:i4>293</vt:i4>
      </vt:variant>
      <vt:variant>
        <vt:i4>0</vt:i4>
      </vt:variant>
      <vt:variant>
        <vt:i4>5</vt:i4>
      </vt:variant>
      <vt:variant>
        <vt:lpwstr/>
      </vt:variant>
      <vt:variant>
        <vt:lpwstr>_Toc325723952</vt:lpwstr>
      </vt:variant>
      <vt:variant>
        <vt:i4>1310781</vt:i4>
      </vt:variant>
      <vt:variant>
        <vt:i4>287</vt:i4>
      </vt:variant>
      <vt:variant>
        <vt:i4>0</vt:i4>
      </vt:variant>
      <vt:variant>
        <vt:i4>5</vt:i4>
      </vt:variant>
      <vt:variant>
        <vt:lpwstr/>
      </vt:variant>
      <vt:variant>
        <vt:lpwstr>_Toc325723951</vt:lpwstr>
      </vt:variant>
      <vt:variant>
        <vt:i4>1310781</vt:i4>
      </vt:variant>
      <vt:variant>
        <vt:i4>281</vt:i4>
      </vt:variant>
      <vt:variant>
        <vt:i4>0</vt:i4>
      </vt:variant>
      <vt:variant>
        <vt:i4>5</vt:i4>
      </vt:variant>
      <vt:variant>
        <vt:lpwstr/>
      </vt:variant>
      <vt:variant>
        <vt:lpwstr>_Toc325723950</vt:lpwstr>
      </vt:variant>
      <vt:variant>
        <vt:i4>1376317</vt:i4>
      </vt:variant>
      <vt:variant>
        <vt:i4>275</vt:i4>
      </vt:variant>
      <vt:variant>
        <vt:i4>0</vt:i4>
      </vt:variant>
      <vt:variant>
        <vt:i4>5</vt:i4>
      </vt:variant>
      <vt:variant>
        <vt:lpwstr/>
      </vt:variant>
      <vt:variant>
        <vt:lpwstr>_Toc325723949</vt:lpwstr>
      </vt:variant>
      <vt:variant>
        <vt:i4>1376317</vt:i4>
      </vt:variant>
      <vt:variant>
        <vt:i4>269</vt:i4>
      </vt:variant>
      <vt:variant>
        <vt:i4>0</vt:i4>
      </vt:variant>
      <vt:variant>
        <vt:i4>5</vt:i4>
      </vt:variant>
      <vt:variant>
        <vt:lpwstr/>
      </vt:variant>
      <vt:variant>
        <vt:lpwstr>_Toc325723948</vt:lpwstr>
      </vt:variant>
      <vt:variant>
        <vt:i4>1376317</vt:i4>
      </vt:variant>
      <vt:variant>
        <vt:i4>263</vt:i4>
      </vt:variant>
      <vt:variant>
        <vt:i4>0</vt:i4>
      </vt:variant>
      <vt:variant>
        <vt:i4>5</vt:i4>
      </vt:variant>
      <vt:variant>
        <vt:lpwstr/>
      </vt:variant>
      <vt:variant>
        <vt:lpwstr>_Toc325723947</vt:lpwstr>
      </vt:variant>
      <vt:variant>
        <vt:i4>1376317</vt:i4>
      </vt:variant>
      <vt:variant>
        <vt:i4>257</vt:i4>
      </vt:variant>
      <vt:variant>
        <vt:i4>0</vt:i4>
      </vt:variant>
      <vt:variant>
        <vt:i4>5</vt:i4>
      </vt:variant>
      <vt:variant>
        <vt:lpwstr/>
      </vt:variant>
      <vt:variant>
        <vt:lpwstr>_Toc325723946</vt:lpwstr>
      </vt:variant>
      <vt:variant>
        <vt:i4>1376317</vt:i4>
      </vt:variant>
      <vt:variant>
        <vt:i4>251</vt:i4>
      </vt:variant>
      <vt:variant>
        <vt:i4>0</vt:i4>
      </vt:variant>
      <vt:variant>
        <vt:i4>5</vt:i4>
      </vt:variant>
      <vt:variant>
        <vt:lpwstr/>
      </vt:variant>
      <vt:variant>
        <vt:lpwstr>_Toc325723945</vt:lpwstr>
      </vt:variant>
      <vt:variant>
        <vt:i4>1376317</vt:i4>
      </vt:variant>
      <vt:variant>
        <vt:i4>245</vt:i4>
      </vt:variant>
      <vt:variant>
        <vt:i4>0</vt:i4>
      </vt:variant>
      <vt:variant>
        <vt:i4>5</vt:i4>
      </vt:variant>
      <vt:variant>
        <vt:lpwstr/>
      </vt:variant>
      <vt:variant>
        <vt:lpwstr>_Toc325723944</vt:lpwstr>
      </vt:variant>
      <vt:variant>
        <vt:i4>1376317</vt:i4>
      </vt:variant>
      <vt:variant>
        <vt:i4>239</vt:i4>
      </vt:variant>
      <vt:variant>
        <vt:i4>0</vt:i4>
      </vt:variant>
      <vt:variant>
        <vt:i4>5</vt:i4>
      </vt:variant>
      <vt:variant>
        <vt:lpwstr/>
      </vt:variant>
      <vt:variant>
        <vt:lpwstr>_Toc325723943</vt:lpwstr>
      </vt:variant>
      <vt:variant>
        <vt:i4>1376317</vt:i4>
      </vt:variant>
      <vt:variant>
        <vt:i4>233</vt:i4>
      </vt:variant>
      <vt:variant>
        <vt:i4>0</vt:i4>
      </vt:variant>
      <vt:variant>
        <vt:i4>5</vt:i4>
      </vt:variant>
      <vt:variant>
        <vt:lpwstr/>
      </vt:variant>
      <vt:variant>
        <vt:lpwstr>_Toc325723942</vt:lpwstr>
      </vt:variant>
      <vt:variant>
        <vt:i4>1376317</vt:i4>
      </vt:variant>
      <vt:variant>
        <vt:i4>227</vt:i4>
      </vt:variant>
      <vt:variant>
        <vt:i4>0</vt:i4>
      </vt:variant>
      <vt:variant>
        <vt:i4>5</vt:i4>
      </vt:variant>
      <vt:variant>
        <vt:lpwstr/>
      </vt:variant>
      <vt:variant>
        <vt:lpwstr>_Toc325723941</vt:lpwstr>
      </vt:variant>
      <vt:variant>
        <vt:i4>1376317</vt:i4>
      </vt:variant>
      <vt:variant>
        <vt:i4>221</vt:i4>
      </vt:variant>
      <vt:variant>
        <vt:i4>0</vt:i4>
      </vt:variant>
      <vt:variant>
        <vt:i4>5</vt:i4>
      </vt:variant>
      <vt:variant>
        <vt:lpwstr/>
      </vt:variant>
      <vt:variant>
        <vt:lpwstr>_Toc325723940</vt:lpwstr>
      </vt:variant>
      <vt:variant>
        <vt:i4>1179709</vt:i4>
      </vt:variant>
      <vt:variant>
        <vt:i4>215</vt:i4>
      </vt:variant>
      <vt:variant>
        <vt:i4>0</vt:i4>
      </vt:variant>
      <vt:variant>
        <vt:i4>5</vt:i4>
      </vt:variant>
      <vt:variant>
        <vt:lpwstr/>
      </vt:variant>
      <vt:variant>
        <vt:lpwstr>_Toc325723939</vt:lpwstr>
      </vt:variant>
      <vt:variant>
        <vt:i4>1179709</vt:i4>
      </vt:variant>
      <vt:variant>
        <vt:i4>209</vt:i4>
      </vt:variant>
      <vt:variant>
        <vt:i4>0</vt:i4>
      </vt:variant>
      <vt:variant>
        <vt:i4>5</vt:i4>
      </vt:variant>
      <vt:variant>
        <vt:lpwstr/>
      </vt:variant>
      <vt:variant>
        <vt:lpwstr>_Toc325723938</vt:lpwstr>
      </vt:variant>
      <vt:variant>
        <vt:i4>1179709</vt:i4>
      </vt:variant>
      <vt:variant>
        <vt:i4>203</vt:i4>
      </vt:variant>
      <vt:variant>
        <vt:i4>0</vt:i4>
      </vt:variant>
      <vt:variant>
        <vt:i4>5</vt:i4>
      </vt:variant>
      <vt:variant>
        <vt:lpwstr/>
      </vt:variant>
      <vt:variant>
        <vt:lpwstr>_Toc325723937</vt:lpwstr>
      </vt:variant>
      <vt:variant>
        <vt:i4>1179709</vt:i4>
      </vt:variant>
      <vt:variant>
        <vt:i4>197</vt:i4>
      </vt:variant>
      <vt:variant>
        <vt:i4>0</vt:i4>
      </vt:variant>
      <vt:variant>
        <vt:i4>5</vt:i4>
      </vt:variant>
      <vt:variant>
        <vt:lpwstr/>
      </vt:variant>
      <vt:variant>
        <vt:lpwstr>_Toc325723936</vt:lpwstr>
      </vt:variant>
      <vt:variant>
        <vt:i4>1179709</vt:i4>
      </vt:variant>
      <vt:variant>
        <vt:i4>191</vt:i4>
      </vt:variant>
      <vt:variant>
        <vt:i4>0</vt:i4>
      </vt:variant>
      <vt:variant>
        <vt:i4>5</vt:i4>
      </vt:variant>
      <vt:variant>
        <vt:lpwstr/>
      </vt:variant>
      <vt:variant>
        <vt:lpwstr>_Toc325723935</vt:lpwstr>
      </vt:variant>
      <vt:variant>
        <vt:i4>1179709</vt:i4>
      </vt:variant>
      <vt:variant>
        <vt:i4>185</vt:i4>
      </vt:variant>
      <vt:variant>
        <vt:i4>0</vt:i4>
      </vt:variant>
      <vt:variant>
        <vt:i4>5</vt:i4>
      </vt:variant>
      <vt:variant>
        <vt:lpwstr/>
      </vt:variant>
      <vt:variant>
        <vt:lpwstr>_Toc325723934</vt:lpwstr>
      </vt:variant>
      <vt:variant>
        <vt:i4>1179709</vt:i4>
      </vt:variant>
      <vt:variant>
        <vt:i4>179</vt:i4>
      </vt:variant>
      <vt:variant>
        <vt:i4>0</vt:i4>
      </vt:variant>
      <vt:variant>
        <vt:i4>5</vt:i4>
      </vt:variant>
      <vt:variant>
        <vt:lpwstr/>
      </vt:variant>
      <vt:variant>
        <vt:lpwstr>_Toc325723933</vt:lpwstr>
      </vt:variant>
      <vt:variant>
        <vt:i4>1179709</vt:i4>
      </vt:variant>
      <vt:variant>
        <vt:i4>173</vt:i4>
      </vt:variant>
      <vt:variant>
        <vt:i4>0</vt:i4>
      </vt:variant>
      <vt:variant>
        <vt:i4>5</vt:i4>
      </vt:variant>
      <vt:variant>
        <vt:lpwstr/>
      </vt:variant>
      <vt:variant>
        <vt:lpwstr>_Toc325723932</vt:lpwstr>
      </vt:variant>
      <vt:variant>
        <vt:i4>1179709</vt:i4>
      </vt:variant>
      <vt:variant>
        <vt:i4>167</vt:i4>
      </vt:variant>
      <vt:variant>
        <vt:i4>0</vt:i4>
      </vt:variant>
      <vt:variant>
        <vt:i4>5</vt:i4>
      </vt:variant>
      <vt:variant>
        <vt:lpwstr/>
      </vt:variant>
      <vt:variant>
        <vt:lpwstr>_Toc325723931</vt:lpwstr>
      </vt:variant>
      <vt:variant>
        <vt:i4>1179709</vt:i4>
      </vt:variant>
      <vt:variant>
        <vt:i4>161</vt:i4>
      </vt:variant>
      <vt:variant>
        <vt:i4>0</vt:i4>
      </vt:variant>
      <vt:variant>
        <vt:i4>5</vt:i4>
      </vt:variant>
      <vt:variant>
        <vt:lpwstr/>
      </vt:variant>
      <vt:variant>
        <vt:lpwstr>_Toc325723930</vt:lpwstr>
      </vt:variant>
      <vt:variant>
        <vt:i4>1245245</vt:i4>
      </vt:variant>
      <vt:variant>
        <vt:i4>155</vt:i4>
      </vt:variant>
      <vt:variant>
        <vt:i4>0</vt:i4>
      </vt:variant>
      <vt:variant>
        <vt:i4>5</vt:i4>
      </vt:variant>
      <vt:variant>
        <vt:lpwstr/>
      </vt:variant>
      <vt:variant>
        <vt:lpwstr>_Toc325723929</vt:lpwstr>
      </vt:variant>
      <vt:variant>
        <vt:i4>1245245</vt:i4>
      </vt:variant>
      <vt:variant>
        <vt:i4>149</vt:i4>
      </vt:variant>
      <vt:variant>
        <vt:i4>0</vt:i4>
      </vt:variant>
      <vt:variant>
        <vt:i4>5</vt:i4>
      </vt:variant>
      <vt:variant>
        <vt:lpwstr/>
      </vt:variant>
      <vt:variant>
        <vt:lpwstr>_Toc325723928</vt:lpwstr>
      </vt:variant>
      <vt:variant>
        <vt:i4>1245245</vt:i4>
      </vt:variant>
      <vt:variant>
        <vt:i4>143</vt:i4>
      </vt:variant>
      <vt:variant>
        <vt:i4>0</vt:i4>
      </vt:variant>
      <vt:variant>
        <vt:i4>5</vt:i4>
      </vt:variant>
      <vt:variant>
        <vt:lpwstr/>
      </vt:variant>
      <vt:variant>
        <vt:lpwstr>_Toc325723927</vt:lpwstr>
      </vt:variant>
      <vt:variant>
        <vt:i4>1245245</vt:i4>
      </vt:variant>
      <vt:variant>
        <vt:i4>137</vt:i4>
      </vt:variant>
      <vt:variant>
        <vt:i4>0</vt:i4>
      </vt:variant>
      <vt:variant>
        <vt:i4>5</vt:i4>
      </vt:variant>
      <vt:variant>
        <vt:lpwstr/>
      </vt:variant>
      <vt:variant>
        <vt:lpwstr>_Toc325723926</vt:lpwstr>
      </vt:variant>
      <vt:variant>
        <vt:i4>1245245</vt:i4>
      </vt:variant>
      <vt:variant>
        <vt:i4>131</vt:i4>
      </vt:variant>
      <vt:variant>
        <vt:i4>0</vt:i4>
      </vt:variant>
      <vt:variant>
        <vt:i4>5</vt:i4>
      </vt:variant>
      <vt:variant>
        <vt:lpwstr/>
      </vt:variant>
      <vt:variant>
        <vt:lpwstr>_Toc325723925</vt:lpwstr>
      </vt:variant>
      <vt:variant>
        <vt:i4>1245245</vt:i4>
      </vt:variant>
      <vt:variant>
        <vt:i4>125</vt:i4>
      </vt:variant>
      <vt:variant>
        <vt:i4>0</vt:i4>
      </vt:variant>
      <vt:variant>
        <vt:i4>5</vt:i4>
      </vt:variant>
      <vt:variant>
        <vt:lpwstr/>
      </vt:variant>
      <vt:variant>
        <vt:lpwstr>_Toc325723924</vt:lpwstr>
      </vt:variant>
      <vt:variant>
        <vt:i4>1245245</vt:i4>
      </vt:variant>
      <vt:variant>
        <vt:i4>119</vt:i4>
      </vt:variant>
      <vt:variant>
        <vt:i4>0</vt:i4>
      </vt:variant>
      <vt:variant>
        <vt:i4>5</vt:i4>
      </vt:variant>
      <vt:variant>
        <vt:lpwstr/>
      </vt:variant>
      <vt:variant>
        <vt:lpwstr>_Toc325723923</vt:lpwstr>
      </vt:variant>
      <vt:variant>
        <vt:i4>1245245</vt:i4>
      </vt:variant>
      <vt:variant>
        <vt:i4>113</vt:i4>
      </vt:variant>
      <vt:variant>
        <vt:i4>0</vt:i4>
      </vt:variant>
      <vt:variant>
        <vt:i4>5</vt:i4>
      </vt:variant>
      <vt:variant>
        <vt:lpwstr/>
      </vt:variant>
      <vt:variant>
        <vt:lpwstr>_Toc325723922</vt:lpwstr>
      </vt:variant>
      <vt:variant>
        <vt:i4>1245245</vt:i4>
      </vt:variant>
      <vt:variant>
        <vt:i4>107</vt:i4>
      </vt:variant>
      <vt:variant>
        <vt:i4>0</vt:i4>
      </vt:variant>
      <vt:variant>
        <vt:i4>5</vt:i4>
      </vt:variant>
      <vt:variant>
        <vt:lpwstr/>
      </vt:variant>
      <vt:variant>
        <vt:lpwstr>_Toc325723921</vt:lpwstr>
      </vt:variant>
      <vt:variant>
        <vt:i4>1245245</vt:i4>
      </vt:variant>
      <vt:variant>
        <vt:i4>101</vt:i4>
      </vt:variant>
      <vt:variant>
        <vt:i4>0</vt:i4>
      </vt:variant>
      <vt:variant>
        <vt:i4>5</vt:i4>
      </vt:variant>
      <vt:variant>
        <vt:lpwstr/>
      </vt:variant>
      <vt:variant>
        <vt:lpwstr>_Toc325723920</vt:lpwstr>
      </vt:variant>
      <vt:variant>
        <vt:i4>1048637</vt:i4>
      </vt:variant>
      <vt:variant>
        <vt:i4>95</vt:i4>
      </vt:variant>
      <vt:variant>
        <vt:i4>0</vt:i4>
      </vt:variant>
      <vt:variant>
        <vt:i4>5</vt:i4>
      </vt:variant>
      <vt:variant>
        <vt:lpwstr/>
      </vt:variant>
      <vt:variant>
        <vt:lpwstr>_Toc325723919</vt:lpwstr>
      </vt:variant>
      <vt:variant>
        <vt:i4>1048637</vt:i4>
      </vt:variant>
      <vt:variant>
        <vt:i4>89</vt:i4>
      </vt:variant>
      <vt:variant>
        <vt:i4>0</vt:i4>
      </vt:variant>
      <vt:variant>
        <vt:i4>5</vt:i4>
      </vt:variant>
      <vt:variant>
        <vt:lpwstr/>
      </vt:variant>
      <vt:variant>
        <vt:lpwstr>_Toc325723918</vt:lpwstr>
      </vt:variant>
      <vt:variant>
        <vt:i4>1048637</vt:i4>
      </vt:variant>
      <vt:variant>
        <vt:i4>83</vt:i4>
      </vt:variant>
      <vt:variant>
        <vt:i4>0</vt:i4>
      </vt:variant>
      <vt:variant>
        <vt:i4>5</vt:i4>
      </vt:variant>
      <vt:variant>
        <vt:lpwstr/>
      </vt:variant>
      <vt:variant>
        <vt:lpwstr>_Toc325723917</vt:lpwstr>
      </vt:variant>
      <vt:variant>
        <vt:i4>1048637</vt:i4>
      </vt:variant>
      <vt:variant>
        <vt:i4>77</vt:i4>
      </vt:variant>
      <vt:variant>
        <vt:i4>0</vt:i4>
      </vt:variant>
      <vt:variant>
        <vt:i4>5</vt:i4>
      </vt:variant>
      <vt:variant>
        <vt:lpwstr/>
      </vt:variant>
      <vt:variant>
        <vt:lpwstr>_Toc325723916</vt:lpwstr>
      </vt:variant>
      <vt:variant>
        <vt:i4>1441841</vt:i4>
      </vt:variant>
      <vt:variant>
        <vt:i4>68</vt:i4>
      </vt:variant>
      <vt:variant>
        <vt:i4>0</vt:i4>
      </vt:variant>
      <vt:variant>
        <vt:i4>5</vt:i4>
      </vt:variant>
      <vt:variant>
        <vt:lpwstr/>
      </vt:variant>
      <vt:variant>
        <vt:lpwstr>_Toc333923383</vt:lpwstr>
      </vt:variant>
      <vt:variant>
        <vt:i4>1441841</vt:i4>
      </vt:variant>
      <vt:variant>
        <vt:i4>62</vt:i4>
      </vt:variant>
      <vt:variant>
        <vt:i4>0</vt:i4>
      </vt:variant>
      <vt:variant>
        <vt:i4>5</vt:i4>
      </vt:variant>
      <vt:variant>
        <vt:lpwstr/>
      </vt:variant>
      <vt:variant>
        <vt:lpwstr>_Toc333923382</vt:lpwstr>
      </vt:variant>
      <vt:variant>
        <vt:i4>1441841</vt:i4>
      </vt:variant>
      <vt:variant>
        <vt:i4>56</vt:i4>
      </vt:variant>
      <vt:variant>
        <vt:i4>0</vt:i4>
      </vt:variant>
      <vt:variant>
        <vt:i4>5</vt:i4>
      </vt:variant>
      <vt:variant>
        <vt:lpwstr/>
      </vt:variant>
      <vt:variant>
        <vt:lpwstr>_Toc333923381</vt:lpwstr>
      </vt:variant>
      <vt:variant>
        <vt:i4>1441841</vt:i4>
      </vt:variant>
      <vt:variant>
        <vt:i4>50</vt:i4>
      </vt:variant>
      <vt:variant>
        <vt:i4>0</vt:i4>
      </vt:variant>
      <vt:variant>
        <vt:i4>5</vt:i4>
      </vt:variant>
      <vt:variant>
        <vt:lpwstr/>
      </vt:variant>
      <vt:variant>
        <vt:lpwstr>_Toc333923380</vt:lpwstr>
      </vt:variant>
      <vt:variant>
        <vt:i4>1638449</vt:i4>
      </vt:variant>
      <vt:variant>
        <vt:i4>44</vt:i4>
      </vt:variant>
      <vt:variant>
        <vt:i4>0</vt:i4>
      </vt:variant>
      <vt:variant>
        <vt:i4>5</vt:i4>
      </vt:variant>
      <vt:variant>
        <vt:lpwstr/>
      </vt:variant>
      <vt:variant>
        <vt:lpwstr>_Toc333923379</vt:lpwstr>
      </vt:variant>
      <vt:variant>
        <vt:i4>1638449</vt:i4>
      </vt:variant>
      <vt:variant>
        <vt:i4>38</vt:i4>
      </vt:variant>
      <vt:variant>
        <vt:i4>0</vt:i4>
      </vt:variant>
      <vt:variant>
        <vt:i4>5</vt:i4>
      </vt:variant>
      <vt:variant>
        <vt:lpwstr/>
      </vt:variant>
      <vt:variant>
        <vt:lpwstr>_Toc333923378</vt:lpwstr>
      </vt:variant>
      <vt:variant>
        <vt:i4>1638449</vt:i4>
      </vt:variant>
      <vt:variant>
        <vt:i4>32</vt:i4>
      </vt:variant>
      <vt:variant>
        <vt:i4>0</vt:i4>
      </vt:variant>
      <vt:variant>
        <vt:i4>5</vt:i4>
      </vt:variant>
      <vt:variant>
        <vt:lpwstr/>
      </vt:variant>
      <vt:variant>
        <vt:lpwstr>_Toc333923377</vt:lpwstr>
      </vt:variant>
      <vt:variant>
        <vt:i4>1638449</vt:i4>
      </vt:variant>
      <vt:variant>
        <vt:i4>26</vt:i4>
      </vt:variant>
      <vt:variant>
        <vt:i4>0</vt:i4>
      </vt:variant>
      <vt:variant>
        <vt:i4>5</vt:i4>
      </vt:variant>
      <vt:variant>
        <vt:lpwstr/>
      </vt:variant>
      <vt:variant>
        <vt:lpwstr>_Toc333923376</vt:lpwstr>
      </vt:variant>
      <vt:variant>
        <vt:i4>1638449</vt:i4>
      </vt:variant>
      <vt:variant>
        <vt:i4>20</vt:i4>
      </vt:variant>
      <vt:variant>
        <vt:i4>0</vt:i4>
      </vt:variant>
      <vt:variant>
        <vt:i4>5</vt:i4>
      </vt:variant>
      <vt:variant>
        <vt:lpwstr/>
      </vt:variant>
      <vt:variant>
        <vt:lpwstr>_Toc333923375</vt:lpwstr>
      </vt:variant>
      <vt:variant>
        <vt:i4>1638449</vt:i4>
      </vt:variant>
      <vt:variant>
        <vt:i4>14</vt:i4>
      </vt:variant>
      <vt:variant>
        <vt:i4>0</vt:i4>
      </vt:variant>
      <vt:variant>
        <vt:i4>5</vt:i4>
      </vt:variant>
      <vt:variant>
        <vt:lpwstr/>
      </vt:variant>
      <vt:variant>
        <vt:lpwstr>_Toc333923374</vt:lpwstr>
      </vt:variant>
      <vt:variant>
        <vt:i4>1638449</vt:i4>
      </vt:variant>
      <vt:variant>
        <vt:i4>8</vt:i4>
      </vt:variant>
      <vt:variant>
        <vt:i4>0</vt:i4>
      </vt:variant>
      <vt:variant>
        <vt:i4>5</vt:i4>
      </vt:variant>
      <vt:variant>
        <vt:lpwstr/>
      </vt:variant>
      <vt:variant>
        <vt:lpwstr>_Toc333923373</vt:lpwstr>
      </vt:variant>
      <vt:variant>
        <vt:i4>1638449</vt:i4>
      </vt:variant>
      <vt:variant>
        <vt:i4>2</vt:i4>
      </vt:variant>
      <vt:variant>
        <vt:i4>0</vt:i4>
      </vt:variant>
      <vt:variant>
        <vt:i4>5</vt:i4>
      </vt:variant>
      <vt:variant>
        <vt:lpwstr/>
      </vt:variant>
      <vt:variant>
        <vt:lpwstr>_Toc333923372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I</dc:title>
  <dc:creator>OIST</dc:creator>
  <dc:description>10.30.08 removed reference in to Eligibility (62) in TOC of the GC
3/18/2013 - updated the contract agreement to bring in alignment with Large Works - Karina Mostipan
6/25/2013 - corrected reference in footnote 2 of Performance Security from 11.9 to 53.1
BDS 34.3 changed bid submission form to Letter of Bid- Karina Mostipan</dc:description>
  <cp:lastModifiedBy>Samuel Haile Selassie</cp:lastModifiedBy>
  <cp:revision>8</cp:revision>
  <cp:lastPrinted>2015-04-09T23:24:00Z</cp:lastPrinted>
  <dcterms:created xsi:type="dcterms:W3CDTF">2017-02-09T00:21:00Z</dcterms:created>
  <dcterms:modified xsi:type="dcterms:W3CDTF">2017-02-21T17:10:00Z</dcterms:modified>
</cp:coreProperties>
</file>